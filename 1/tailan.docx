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B14D985" w14:textId="77777777" w:rsidR="00DF7DF2" w:rsidRDefault="003059B5">
      <w:pPr>
        <w:pStyle w:val="Heading1"/>
        <w:jc w:val="center"/>
      </w:pPr>
      <w:r>
        <w:rPr>
          <w:sz w:val="36"/>
          <w:lang w:val="mn-MN"/>
        </w:rPr>
        <w:t>Функц Тодорхойлох Лабораторийн Ажил</w:t>
      </w:r>
      <w:r>
        <w:rPr>
          <w:sz w:val="36"/>
        </w:rPr>
        <w:t xml:space="preserve"> </w:t>
      </w:r>
      <w:r>
        <w:rPr>
          <w:sz w:val="36"/>
        </w:rPr>
        <w:br/>
        <w:t>(</w:t>
      </w:r>
      <w:r w:rsidR="00546917">
        <w:rPr>
          <w:sz w:val="36"/>
          <w:lang w:val="mn-MN"/>
        </w:rPr>
        <w:t>Лаборатори №1</w:t>
      </w:r>
      <w:r>
        <w:rPr>
          <w:sz w:val="36"/>
        </w:rPr>
        <w:t>)</w:t>
      </w:r>
    </w:p>
    <w:p w14:paraId="79E9A4B8" w14:textId="77777777" w:rsidR="00DF7DF2" w:rsidRDefault="00546917" w:rsidP="00546917">
      <w:pPr>
        <w:pStyle w:val="BodyText"/>
        <w:tabs>
          <w:tab w:val="left" w:pos="2011"/>
          <w:tab w:val="center" w:pos="4819"/>
        </w:tabs>
        <w:rPr>
          <w:lang w:val="mn-MN"/>
        </w:rPr>
      </w:pPr>
      <w:r>
        <w:rPr>
          <w:lang w:val="mn-MN"/>
        </w:rPr>
        <w:tab/>
      </w:r>
      <w:r>
        <w:rPr>
          <w:lang w:val="mn-MN"/>
        </w:rPr>
        <w:tab/>
        <w:t>Я</w:t>
      </w:r>
      <w:r w:rsidR="003059B5">
        <w:rPr>
          <w:lang w:val="mn-MN"/>
        </w:rPr>
        <w:t>.</w:t>
      </w:r>
      <w:r>
        <w:rPr>
          <w:lang w:val="mn-MN"/>
        </w:rPr>
        <w:t>Тэмүүжин</w:t>
      </w:r>
    </w:p>
    <w:p w14:paraId="13612C25" w14:textId="77777777" w:rsidR="00DF7DF2" w:rsidRPr="004E3DD4" w:rsidRDefault="003059B5">
      <w:pPr>
        <w:pStyle w:val="BodyText"/>
        <w:jc w:val="center"/>
        <w:rPr>
          <w:lang w:val="mn-MN"/>
        </w:rPr>
      </w:pPr>
      <w:r>
        <w:rPr>
          <w:lang w:val="mn-MN"/>
        </w:rPr>
        <w:t>ХШУИС, МКУТ</w:t>
      </w:r>
      <w:r w:rsidR="00546917">
        <w:rPr>
          <w:lang w:val="mn-MN"/>
        </w:rPr>
        <w:t>,</w:t>
      </w:r>
      <w:r w:rsidR="00546917" w:rsidRPr="004E3DD4">
        <w:rPr>
          <w:lang w:val="mn-MN"/>
        </w:rPr>
        <w:t xml:space="preserve"> </w:t>
      </w:r>
      <w:r w:rsidR="00546917">
        <w:rPr>
          <w:lang w:val="mn-MN"/>
        </w:rPr>
        <w:t>ПХ</w:t>
      </w:r>
      <w:r>
        <w:rPr>
          <w:lang w:val="mn-MN"/>
        </w:rPr>
        <w:t xml:space="preserve"> </w:t>
      </w:r>
      <w:r w:rsidR="00546917" w:rsidRPr="004E3DD4">
        <w:rPr>
          <w:lang w:val="mn-MN"/>
        </w:rPr>
        <w:t>16B1SEAS3369</w:t>
      </w:r>
    </w:p>
    <w:p w14:paraId="11E74051" w14:textId="300E72BA" w:rsidR="00DF7DF2" w:rsidRPr="004E3DD4" w:rsidRDefault="00305C37">
      <w:pPr>
        <w:pStyle w:val="Heading1"/>
        <w:rPr>
          <w:lang w:val="mn-MN"/>
        </w:rPr>
      </w:pPr>
      <w:r>
        <w:rPr>
          <w:lang w:val="mn-MN"/>
        </w:rPr>
        <w:t>1. ОРШИЛ</w:t>
      </w:r>
    </w:p>
    <w:p w14:paraId="5497A684" w14:textId="6EB4498E" w:rsidR="009D1628" w:rsidRDefault="008B1A9D" w:rsidP="009D1628">
      <w:pPr>
        <w:pStyle w:val="BodyText"/>
        <w:ind w:firstLine="709"/>
        <w:jc w:val="both"/>
        <w:rPr>
          <w:lang w:val="mn-MN"/>
        </w:rPr>
      </w:pPr>
      <w:r>
        <w:rPr>
          <w:lang w:val="mn-MN"/>
        </w:rPr>
        <w:t xml:space="preserve">Тус лабораторийн ажил нь </w:t>
      </w:r>
      <w:r w:rsidR="00340D29">
        <w:rPr>
          <w:lang w:val="mn-MN"/>
        </w:rPr>
        <w:t xml:space="preserve">доор </w:t>
      </w:r>
      <w:r>
        <w:rPr>
          <w:lang w:val="mn-MN"/>
        </w:rPr>
        <w:t xml:space="preserve">өгөгдсөн </w:t>
      </w:r>
      <w:r w:rsidR="00305C37">
        <w:rPr>
          <w:lang w:val="mn-MN"/>
        </w:rPr>
        <w:t>бодлогуудын</w:t>
      </w:r>
      <w:r w:rsidR="006B5156">
        <w:rPr>
          <w:lang w:val="mn-MN"/>
        </w:rPr>
        <w:t xml:space="preserve"> </w:t>
      </w:r>
      <w:r>
        <w:rPr>
          <w:lang w:val="mn-MN"/>
        </w:rPr>
        <w:t>кодыг</w:t>
      </w:r>
      <w:r w:rsidR="00D6157E">
        <w:rPr>
          <w:lang w:val="mn-MN"/>
        </w:rPr>
        <w:t xml:space="preserve"> бичиж</w:t>
      </w:r>
      <w:r>
        <w:rPr>
          <w:lang w:val="mn-MN"/>
        </w:rPr>
        <w:t xml:space="preserve">, </w:t>
      </w:r>
      <w:r w:rsidRPr="008B1A9D">
        <w:rPr>
          <w:lang w:val="mn-MN"/>
        </w:rPr>
        <w:t>c++ -</w:t>
      </w:r>
      <w:r>
        <w:rPr>
          <w:lang w:val="mn-MN"/>
        </w:rPr>
        <w:t xml:space="preserve">н </w:t>
      </w:r>
      <w:r w:rsidRPr="008B1A9D">
        <w:rPr>
          <w:lang w:val="mn-MN"/>
        </w:rPr>
        <w:t xml:space="preserve"> cin,</w:t>
      </w:r>
      <w:r>
        <w:rPr>
          <w:lang w:val="mn-MN"/>
        </w:rPr>
        <w:t xml:space="preserve"> </w:t>
      </w:r>
      <w:r w:rsidRPr="008B1A9D">
        <w:rPr>
          <w:lang w:val="mn-MN"/>
        </w:rPr>
        <w:t xml:space="preserve">cout </w:t>
      </w:r>
      <w:r>
        <w:rPr>
          <w:lang w:val="mn-MN"/>
        </w:rPr>
        <w:t>обьектуудыг судлан өөрийн кодонд ашиглах мөн</w:t>
      </w:r>
      <w:r w:rsidR="00305C37">
        <w:rPr>
          <w:lang w:val="mn-MN"/>
        </w:rPr>
        <w:t xml:space="preserve"> бичсэн кодоо бусдад ойлгомжтойгоор тайлбарлаж сурах,</w:t>
      </w:r>
      <w:r>
        <w:rPr>
          <w:lang w:val="mn-MN"/>
        </w:rPr>
        <w:t xml:space="preserve"> СИ хэлний ойлготуудаа сэргээхэд оршино.</w:t>
      </w:r>
      <w:r w:rsidR="000D00BE">
        <w:rPr>
          <w:lang w:val="mn-MN"/>
        </w:rPr>
        <w:t xml:space="preserve"> </w:t>
      </w:r>
    </w:p>
    <w:p w14:paraId="1576D183" w14:textId="607D3615" w:rsidR="00340D29" w:rsidRDefault="00340D29" w:rsidP="00340D29">
      <w:pPr>
        <w:pStyle w:val="BodyText"/>
        <w:jc w:val="both"/>
        <w:rPr>
          <w:ins w:id="0" w:author="Bid nar"/>
          <w:lang w:val="mn-MN"/>
        </w:rPr>
      </w:pPr>
      <w:r>
        <w:rPr>
          <w:lang w:val="mn-MN"/>
        </w:rPr>
        <w:t>Бодлого.</w:t>
      </w:r>
    </w:p>
    <w:p w14:paraId="58DBF184" w14:textId="77777777" w:rsidR="009D1628" w:rsidRDefault="009D1628" w:rsidP="009D1628">
      <w:pPr>
        <w:pStyle w:val="BodyText"/>
        <w:numPr>
          <w:ilvl w:val="0"/>
          <w:numId w:val="6"/>
        </w:numPr>
        <w:rPr>
          <w:lang w:val="mn-MN"/>
        </w:rPr>
      </w:pPr>
      <w:r>
        <w:rPr>
          <w:lang w:val="mn-MN"/>
        </w:rPr>
        <w:t>a, b, c гурван тооны хамгийн ихийг олох хэрэглэгчийн функц бич.</w:t>
      </w:r>
    </w:p>
    <w:p w14:paraId="08CD38E9" w14:textId="77777777" w:rsidR="009D1628" w:rsidRDefault="009D1628" w:rsidP="009D1628">
      <w:pPr>
        <w:pStyle w:val="BodyText"/>
        <w:numPr>
          <w:ilvl w:val="0"/>
          <w:numId w:val="6"/>
        </w:numPr>
        <w:rPr>
          <w:lang w:val="mn-MN"/>
        </w:rPr>
      </w:pPr>
      <w:r>
        <w:rPr>
          <w:lang w:val="mn-MN"/>
        </w:rPr>
        <w:t>Өгөгдсөн N ширхэг тооны хамгийн их/</w:t>
      </w:r>
      <w:bookmarkStart w:id="1" w:name="_GoBack"/>
      <w:bookmarkEnd w:id="1"/>
      <w:r>
        <w:rPr>
          <w:lang w:val="mn-MN"/>
        </w:rPr>
        <w:t>хамгийн багийг олох код бич.</w:t>
      </w:r>
    </w:p>
    <w:p w14:paraId="440D01F6" w14:textId="77777777" w:rsidR="009D1628" w:rsidRDefault="009D1628" w:rsidP="00340D29">
      <w:pPr>
        <w:pStyle w:val="BodyText"/>
        <w:numPr>
          <w:ilvl w:val="0"/>
          <w:numId w:val="6"/>
        </w:numPr>
        <w:jc w:val="both"/>
        <w:rPr>
          <w:lang w:val="mn-MN"/>
        </w:rPr>
      </w:pPr>
      <w:r>
        <w:rPr>
          <w:lang w:val="mn-MN"/>
        </w:rPr>
        <w:t>Өгөгдсөн хүснэгтийн тэгш элементүүдийн тоог олох хэрэглэгчийн функц бич.</w:t>
      </w:r>
    </w:p>
    <w:p w14:paraId="42110080" w14:textId="77777777" w:rsidR="009D1628" w:rsidRDefault="009D1628" w:rsidP="00340D29">
      <w:pPr>
        <w:pStyle w:val="BodyText"/>
        <w:numPr>
          <w:ilvl w:val="0"/>
          <w:numId w:val="6"/>
        </w:numPr>
        <w:jc w:val="both"/>
        <w:rPr>
          <w:lang w:val="mn-MN"/>
        </w:rPr>
      </w:pPr>
      <w:r>
        <w:rPr>
          <w:lang w:val="mn-MN"/>
        </w:rPr>
        <w:t>Өгөгдсөн хүснэгтийн сондгой элементүүдийн арифметик дунджийг олох хэрэглэгчийн функц бич.</w:t>
      </w:r>
    </w:p>
    <w:p w14:paraId="3B158132" w14:textId="3D26009F" w:rsidR="008B1A9D" w:rsidRPr="009D1628" w:rsidRDefault="009D1628" w:rsidP="00340D29">
      <w:pPr>
        <w:pStyle w:val="BodyText"/>
        <w:numPr>
          <w:ilvl w:val="0"/>
          <w:numId w:val="6"/>
        </w:numPr>
        <w:jc w:val="both"/>
        <w:rPr>
          <w:lang w:val="mn-MN"/>
        </w:rPr>
      </w:pPr>
      <w:ins w:id="2" w:author="Bid nar">
        <w:r>
          <w:rPr>
            <w:lang w:val="mn-MN"/>
          </w:rPr>
          <w:t xml:space="preserve"> Өгөгдсөн натурал тооны оронгийн тоо болон цифрүүдийг олох хэрэглэгчийн функц бич.</w:t>
        </w:r>
      </w:ins>
    </w:p>
    <w:p w14:paraId="63FE2F06" w14:textId="091BD38A" w:rsidR="008B1A9D" w:rsidRDefault="003059B5" w:rsidP="008B1A9D">
      <w:pPr>
        <w:pStyle w:val="Heading1"/>
        <w:rPr>
          <w:lang w:val="mn-MN"/>
        </w:rPr>
      </w:pPr>
      <w:r w:rsidRPr="004E3DD4">
        <w:rPr>
          <w:lang w:val="mn-MN"/>
        </w:rPr>
        <w:t>2. ЗОРИЛГО</w:t>
      </w:r>
    </w:p>
    <w:p w14:paraId="36C862B6" w14:textId="7AC18008" w:rsidR="008C22E1" w:rsidRPr="00641DE1" w:rsidRDefault="00340D29" w:rsidP="00641DE1">
      <w:pPr>
        <w:pStyle w:val="BodyText"/>
        <w:jc w:val="both"/>
        <w:rPr>
          <w:lang w:val="mn-MN"/>
        </w:rPr>
      </w:pPr>
      <w:r>
        <w:rPr>
          <w:lang w:val="mn-MN"/>
        </w:rPr>
        <w:t>Оршил хэсэгт ө</w:t>
      </w:r>
      <w:r w:rsidR="008C22E1">
        <w:rPr>
          <w:lang w:val="mn-MN"/>
        </w:rPr>
        <w:t xml:space="preserve">гөгдсөн бодлогуудыг </w:t>
      </w:r>
      <w:r w:rsidR="000F2635">
        <w:rPr>
          <w:lang w:val="mn-MN"/>
        </w:rPr>
        <w:t xml:space="preserve">СИ хэлний суурь мэдлэг буюу хэрэглэгчийн функц, давталт,  болон шинээр сурч авсан СИ++ хэлний  </w:t>
      </w:r>
      <w:r w:rsidR="000F2635" w:rsidRPr="000F2635">
        <w:rPr>
          <w:lang w:val="mn-MN"/>
        </w:rPr>
        <w:t xml:space="preserve">cin, cout </w:t>
      </w:r>
      <w:r w:rsidR="000F2635">
        <w:rPr>
          <w:lang w:val="mn-MN"/>
        </w:rPr>
        <w:t xml:space="preserve">ойлголтуудыг ашиглаж кодыг бичиж бусад хөгжүүлэгч нарт ойлгогдохуйц тайлбарыг бодлогын кодны мөр болгонд бичнэ. </w:t>
      </w:r>
      <w:r w:rsidR="008C22E1">
        <w:rPr>
          <w:lang w:val="mn-MN"/>
        </w:rPr>
        <w:t xml:space="preserve">Үүний тулд дараах зорилтуудыг тавьж </w:t>
      </w:r>
      <w:r w:rsidR="005E2E53">
        <w:rPr>
          <w:lang w:val="mn-MN"/>
        </w:rPr>
        <w:t>ажиллана</w:t>
      </w:r>
      <w:r w:rsidR="008C22E1">
        <w:rPr>
          <w:lang w:val="mn-MN"/>
        </w:rPr>
        <w:t>.</w:t>
      </w:r>
    </w:p>
    <w:p w14:paraId="7085BF3B" w14:textId="7EA7B087" w:rsidR="009711F5" w:rsidRPr="009711F5" w:rsidRDefault="009711F5" w:rsidP="009711F5">
      <w:pPr>
        <w:pStyle w:val="BodyText"/>
        <w:numPr>
          <w:ilvl w:val="0"/>
          <w:numId w:val="4"/>
        </w:numPr>
        <w:rPr>
          <w:lang w:val="mn-MN"/>
        </w:rPr>
      </w:pPr>
      <w:r>
        <w:rPr>
          <w:lang w:val="mn-MN"/>
        </w:rPr>
        <w:t>Бодлогуудыг шинжилж үр дүнтэй шийдлийг олох</w:t>
      </w:r>
    </w:p>
    <w:p w14:paraId="2977DDEF" w14:textId="2C631768" w:rsidR="008C22E1" w:rsidRPr="009711F5" w:rsidRDefault="008C22E1" w:rsidP="009711F5">
      <w:pPr>
        <w:pStyle w:val="BodyText"/>
        <w:numPr>
          <w:ilvl w:val="0"/>
          <w:numId w:val="4"/>
        </w:numPr>
        <w:rPr>
          <w:lang w:val="mn-MN"/>
        </w:rPr>
      </w:pPr>
      <w:r w:rsidRPr="009711F5">
        <w:rPr>
          <w:lang w:val="mn-MN"/>
        </w:rPr>
        <w:t>Ci</w:t>
      </w:r>
      <w:r w:rsidR="009711F5">
        <w:rPr>
          <w:lang w:val="mn-MN"/>
        </w:rPr>
        <w:t xml:space="preserve">n, </w:t>
      </w:r>
      <w:r w:rsidRPr="009711F5">
        <w:rPr>
          <w:lang w:val="mn-MN"/>
        </w:rPr>
        <w:t xml:space="preserve">Cout </w:t>
      </w:r>
      <w:r w:rsidR="00641DE1" w:rsidRPr="009711F5">
        <w:rPr>
          <w:lang w:val="mn-MN"/>
        </w:rPr>
        <w:t>объекты</w:t>
      </w:r>
      <w:r w:rsidR="009711F5" w:rsidRPr="009711F5">
        <w:rPr>
          <w:lang w:val="mn-MN"/>
        </w:rPr>
        <w:t>г хэрхэн ашиглах хэрэглээг</w:t>
      </w:r>
      <w:r w:rsidR="00641DE1" w:rsidRPr="009711F5">
        <w:rPr>
          <w:lang w:val="mn-MN"/>
        </w:rPr>
        <w:t xml:space="preserve"> судлах</w:t>
      </w:r>
    </w:p>
    <w:p w14:paraId="5572D3DA" w14:textId="416EFD4C" w:rsidR="00DF7DF2" w:rsidRDefault="009711F5" w:rsidP="000F2635">
      <w:pPr>
        <w:pStyle w:val="BodyText"/>
        <w:numPr>
          <w:ilvl w:val="0"/>
          <w:numId w:val="4"/>
        </w:numPr>
        <w:rPr>
          <w:lang w:val="mn-MN"/>
        </w:rPr>
      </w:pPr>
      <w:r>
        <w:rPr>
          <w:lang w:val="mn-MN"/>
        </w:rPr>
        <w:t>Хэрэглэгчийн функцийг хэрхэн зарлах, тодорхойлох</w:t>
      </w:r>
      <w:r w:rsidR="000F2635">
        <w:rPr>
          <w:lang w:val="mn-MN"/>
        </w:rPr>
        <w:t xml:space="preserve"> хэрэглээг судлах</w:t>
      </w:r>
    </w:p>
    <w:p w14:paraId="59F81EBB" w14:textId="55D30E57" w:rsidR="009711F5" w:rsidRDefault="009711F5" w:rsidP="000F2635">
      <w:pPr>
        <w:pStyle w:val="BodyText"/>
        <w:numPr>
          <w:ilvl w:val="0"/>
          <w:numId w:val="4"/>
        </w:numPr>
        <w:rPr>
          <w:lang w:val="mn-MN"/>
        </w:rPr>
      </w:pPr>
      <w:r>
        <w:rPr>
          <w:lang w:val="mn-MN"/>
        </w:rPr>
        <w:t>Заагчыг хэрхэн зарлах, ашиглах, хэрэглээг судлах</w:t>
      </w:r>
    </w:p>
    <w:p w14:paraId="107B4050" w14:textId="32428B49" w:rsidR="009711F5" w:rsidRDefault="005E2E53" w:rsidP="000F2635">
      <w:pPr>
        <w:pStyle w:val="BodyText"/>
        <w:numPr>
          <w:ilvl w:val="0"/>
          <w:numId w:val="4"/>
        </w:numPr>
        <w:rPr>
          <w:lang w:val="mn-MN"/>
        </w:rPr>
      </w:pPr>
      <w:r>
        <w:rPr>
          <w:lang w:val="mn-MN"/>
        </w:rPr>
        <w:t>Бодлогуудын кодыг бичиж хянах</w:t>
      </w:r>
    </w:p>
    <w:p w14:paraId="3DE6380D" w14:textId="7F6E40EF" w:rsidR="005E2E53" w:rsidRPr="009711F5" w:rsidRDefault="005E2E53" w:rsidP="000F2635">
      <w:pPr>
        <w:pStyle w:val="BodyText"/>
        <w:numPr>
          <w:ilvl w:val="0"/>
          <w:numId w:val="4"/>
        </w:numPr>
        <w:rPr>
          <w:lang w:val="mn-MN"/>
        </w:rPr>
      </w:pPr>
      <w:r>
        <w:rPr>
          <w:lang w:val="mn-MN"/>
        </w:rPr>
        <w:t>Кодны мөр болгонд ойлгомжтой тайлбар бичих</w:t>
      </w:r>
    </w:p>
    <w:p w14:paraId="57CC37C4" w14:textId="09B2A501" w:rsidR="000F2635" w:rsidRPr="000F2635" w:rsidRDefault="000F2635" w:rsidP="000F2635">
      <w:pPr>
        <w:pStyle w:val="Heading1"/>
        <w:rPr>
          <w:lang w:val="mn-MN"/>
        </w:rPr>
      </w:pPr>
      <w:r w:rsidRPr="008B1A9D">
        <w:rPr>
          <w:lang w:val="mn-MN"/>
        </w:rPr>
        <w:lastRenderedPageBreak/>
        <w:t>3. ОНОЛЫН СУДАЛГАА</w:t>
      </w:r>
    </w:p>
    <w:p w14:paraId="51075C11" w14:textId="6806FBBD" w:rsidR="00572499" w:rsidRDefault="00572499" w:rsidP="00572499">
      <w:pPr>
        <w:pStyle w:val="Heading2"/>
        <w:numPr>
          <w:ilvl w:val="1"/>
          <w:numId w:val="5"/>
        </w:numPr>
        <w:rPr>
          <w:lang w:val="mn-MN"/>
        </w:rPr>
      </w:pPr>
      <w:r>
        <w:t xml:space="preserve"> </w:t>
      </w:r>
      <w:r w:rsidR="004E3DD4" w:rsidRPr="008B1A9D">
        <w:rPr>
          <w:lang w:val="mn-MN"/>
        </w:rPr>
        <w:t>Cin</w:t>
      </w:r>
      <w:r w:rsidR="00C670AA">
        <w:rPr>
          <w:lang w:val="mn-MN"/>
        </w:rPr>
        <w:t xml:space="preserve"> объ</w:t>
      </w:r>
      <w:r w:rsidR="003059B5" w:rsidRPr="008B1A9D">
        <w:rPr>
          <w:lang w:val="mn-MN"/>
        </w:rPr>
        <w:t>ект</w:t>
      </w:r>
    </w:p>
    <w:p w14:paraId="14D6953F" w14:textId="616AD522" w:rsidR="001979C3" w:rsidRDefault="00AE6C0C" w:rsidP="00216D36">
      <w:pPr>
        <w:pStyle w:val="BodyText"/>
        <w:ind w:left="360"/>
        <w:jc w:val="both"/>
        <w:rPr>
          <w:lang w:val="mn-MN"/>
        </w:rPr>
      </w:pPr>
      <w:r>
        <w:rPr>
          <w:lang w:val="mn-MN"/>
        </w:rPr>
        <w:t xml:space="preserve">С++ дахь </w:t>
      </w:r>
      <w:r w:rsidRPr="00AE6C0C">
        <w:rPr>
          <w:lang w:val="mn-MN"/>
        </w:rPr>
        <w:t xml:space="preserve">cin </w:t>
      </w:r>
      <w:r w:rsidR="002849F4">
        <w:rPr>
          <w:lang w:val="mn-MN"/>
        </w:rPr>
        <w:t>объ</w:t>
      </w:r>
      <w:r>
        <w:rPr>
          <w:lang w:val="mn-MN"/>
        </w:rPr>
        <w:t>ект нь</w:t>
      </w:r>
      <w:r w:rsidRPr="00AE6C0C">
        <w:rPr>
          <w:lang w:val="mn-MN"/>
        </w:rPr>
        <w:t xml:space="preserve"> istream-</w:t>
      </w:r>
      <w:r>
        <w:rPr>
          <w:lang w:val="mn-MN"/>
        </w:rPr>
        <w:t>н обьект бөгөөд стандарт оролтын төхөөрөмжөөс</w:t>
      </w:r>
      <w:r w:rsidRPr="00AE6C0C">
        <w:rPr>
          <w:lang w:val="mn-MN"/>
        </w:rPr>
        <w:t xml:space="preserve"> (</w:t>
      </w:r>
      <w:r>
        <w:rPr>
          <w:lang w:val="mn-MN"/>
        </w:rPr>
        <w:t>жишээ нь: компьютерийн гар</w:t>
      </w:r>
      <w:r w:rsidRPr="00AE6C0C">
        <w:rPr>
          <w:lang w:val="mn-MN"/>
        </w:rPr>
        <w:t>)</w:t>
      </w:r>
      <w:r>
        <w:rPr>
          <w:lang w:val="mn-MN"/>
        </w:rPr>
        <w:t xml:space="preserve"> оролт авахад ашиглагддаг. Энэ нь СИ хэлний стандарт оролтын урсгал </w:t>
      </w:r>
      <w:r w:rsidRPr="00AE6C0C">
        <w:rPr>
          <w:lang w:val="mn-MN"/>
        </w:rPr>
        <w:t xml:space="preserve">stdin </w:t>
      </w:r>
      <w:r>
        <w:rPr>
          <w:lang w:val="mn-MN"/>
        </w:rPr>
        <w:t>тэй хамтран ажилладаг.</w:t>
      </w:r>
      <w:r w:rsidR="001979C3" w:rsidRPr="001979C3">
        <w:rPr>
          <w:lang w:val="mn-MN"/>
        </w:rPr>
        <w:t xml:space="preserve"> Cin </w:t>
      </w:r>
      <w:r w:rsidR="001979C3">
        <w:rPr>
          <w:lang w:val="mn-MN"/>
        </w:rPr>
        <w:t>нь урсгал задлагч оператор</w:t>
      </w:r>
      <w:r w:rsidR="001979C3" w:rsidRPr="001979C3">
        <w:rPr>
          <w:lang w:val="mn-MN"/>
        </w:rPr>
        <w:t>/stream extraction operator/</w:t>
      </w:r>
      <w:r w:rsidR="001979C3">
        <w:rPr>
          <w:lang w:val="mn-MN"/>
        </w:rPr>
        <w:t xml:space="preserve"> буюу</w:t>
      </w:r>
      <w:r w:rsidR="001979C3" w:rsidRPr="001979C3">
        <w:rPr>
          <w:lang w:val="mn-MN"/>
        </w:rPr>
        <w:t xml:space="preserve"> </w:t>
      </w:r>
      <w:r w:rsidR="001979C3">
        <w:rPr>
          <w:lang w:val="mn-MN"/>
        </w:rPr>
        <w:t xml:space="preserve"> </w:t>
      </w:r>
      <w:r w:rsidR="001979C3" w:rsidRPr="001979C3">
        <w:rPr>
          <w:lang w:val="mn-MN"/>
        </w:rPr>
        <w:t xml:space="preserve">&gt;&gt;  </w:t>
      </w:r>
      <w:r w:rsidR="001979C3">
        <w:rPr>
          <w:lang w:val="mn-MN"/>
        </w:rPr>
        <w:t>той хамт ашиглагддаг</w:t>
      </w:r>
      <w:r w:rsidR="001979C3" w:rsidRPr="001979C3">
        <w:rPr>
          <w:lang w:val="mn-MN"/>
        </w:rPr>
        <w:t>.</w:t>
      </w:r>
      <w:r w:rsidR="00C35E18">
        <w:rPr>
          <w:lang w:val="mn-MN"/>
        </w:rPr>
        <w:t xml:space="preserve"> Жишээ нь </w:t>
      </w:r>
      <w:r w:rsidR="001979C3" w:rsidRPr="001979C3">
        <w:rPr>
          <w:lang w:val="mn-MN"/>
        </w:rPr>
        <w:t xml:space="preserve"> </w:t>
      </w:r>
    </w:p>
    <w:p w14:paraId="23351242" w14:textId="18318ED7" w:rsidR="000C056B" w:rsidRPr="000C056B" w:rsidRDefault="009B6D2B" w:rsidP="009B6D2B">
      <w:pPr>
        <w:widowControl/>
        <w:pBdr>
          <w:left w:val="single" w:sz="18" w:space="0" w:color="6CE26C"/>
        </w:pBdr>
        <w:shd w:val="clear" w:color="auto" w:fill="FFFFFF"/>
        <w:suppressAutoHyphens w:val="0"/>
        <w:spacing w:line="210" w:lineRule="atLeast"/>
        <w:divId w:val="734818665"/>
        <w:rPr>
          <w:rFonts w:ascii="Consolas" w:eastAsia="Times New Roman" w:hAnsi="Consolas"/>
          <w:color w:val="5C5C5C"/>
          <w:sz w:val="18"/>
          <w:szCs w:val="18"/>
        </w:rPr>
      </w:pPr>
      <w:r>
        <w:rPr>
          <w:rStyle w:val="preprocessor2"/>
          <w:rFonts w:ascii="Consolas" w:eastAsia="Times New Roman" w:hAnsi="Consolas"/>
          <w:sz w:val="18"/>
          <w:szCs w:val="18"/>
          <w:lang w:val="mn-MN"/>
        </w:rPr>
        <w:t xml:space="preserve"> </w:t>
      </w:r>
      <w:r w:rsidR="000C056B">
        <w:rPr>
          <w:rStyle w:val="preprocessor2"/>
          <w:rFonts w:ascii="Consolas" w:eastAsia="Times New Roman" w:hAnsi="Consolas"/>
          <w:sz w:val="18"/>
          <w:szCs w:val="18"/>
        </w:rPr>
        <w:t>#</w:t>
      </w:r>
      <w:r w:rsidR="000C056B">
        <w:rPr>
          <w:rFonts w:ascii="Consolas" w:eastAsia="Times New Roman" w:hAnsi="Consolas"/>
          <w:color w:val="000000"/>
          <w:sz w:val="18"/>
          <w:szCs w:val="18"/>
          <w:bdr w:val="none" w:sz="0" w:space="0" w:color="auto" w:frame="1"/>
        </w:rPr>
        <w:t>include &lt;iostream</w:t>
      </w:r>
      <w:r w:rsidR="000C056B" w:rsidRPr="000C056B">
        <w:rPr>
          <w:rFonts w:ascii="Consolas" w:eastAsia="Times New Roman" w:hAnsi="Consolas"/>
          <w:color w:val="000000"/>
          <w:sz w:val="18"/>
          <w:szCs w:val="18"/>
          <w:bdr w:val="none" w:sz="0" w:space="0" w:color="auto" w:frame="1"/>
        </w:rPr>
        <w:t>&gt; </w:t>
      </w:r>
    </w:p>
    <w:p w14:paraId="02801B2E" w14:textId="18E2CBC7" w:rsidR="000C056B" w:rsidRPr="000C056B" w:rsidRDefault="009B6D2B" w:rsidP="009B6D2B">
      <w:pPr>
        <w:widowControl/>
        <w:pBdr>
          <w:left w:val="single" w:sz="18" w:space="0" w:color="6CE26C"/>
        </w:pBdr>
        <w:shd w:val="clear" w:color="auto" w:fill="FFFFFF"/>
        <w:suppressAutoHyphens w:val="0"/>
        <w:spacing w:line="210" w:lineRule="atLeast"/>
        <w:divId w:val="73481866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lang w:val="mn-MN"/>
        </w:rPr>
        <w:t xml:space="preserve"> </w:t>
      </w:r>
      <w:proofErr w:type="gramStart"/>
      <w:r w:rsidR="000C056B" w:rsidRPr="000C056B">
        <w:rPr>
          <w:rFonts w:ascii="Consolas" w:eastAsia="Times New Roman" w:hAnsi="Consolas"/>
          <w:color w:val="000000"/>
          <w:sz w:val="18"/>
          <w:szCs w:val="18"/>
          <w:bdr w:val="none" w:sz="0" w:space="0" w:color="auto" w:frame="1"/>
        </w:rPr>
        <w:t>using</w:t>
      </w:r>
      <w:proofErr w:type="gramEnd"/>
      <w:r w:rsidR="000C056B" w:rsidRPr="000C056B">
        <w:rPr>
          <w:rFonts w:ascii="Consolas" w:eastAsia="Times New Roman" w:hAnsi="Consolas"/>
          <w:color w:val="000000"/>
          <w:sz w:val="18"/>
          <w:szCs w:val="18"/>
          <w:bdr w:val="none" w:sz="0" w:space="0" w:color="auto" w:frame="1"/>
        </w:rPr>
        <w:t> namespace std;  </w:t>
      </w:r>
    </w:p>
    <w:p w14:paraId="079F52A9" w14:textId="34BD2C9D" w:rsidR="000C056B" w:rsidRDefault="009B6D2B" w:rsidP="009B6D2B">
      <w:pPr>
        <w:widowControl/>
        <w:pBdr>
          <w:left w:val="single" w:sz="18" w:space="0" w:color="6CE26C"/>
        </w:pBdr>
        <w:shd w:val="clear" w:color="auto" w:fill="FFFFFF"/>
        <w:suppressAutoHyphens w:val="0"/>
        <w:spacing w:line="210" w:lineRule="atLeast"/>
        <w:divId w:val="734818665"/>
        <w:rPr>
          <w:rFonts w:ascii="Consolas" w:eastAsia="Times New Roman" w:hAnsi="Consolas"/>
          <w:color w:val="5C5C5C"/>
          <w:sz w:val="18"/>
          <w:szCs w:val="18"/>
        </w:rPr>
      </w:pPr>
      <w:r>
        <w:rPr>
          <w:rStyle w:val="keyword2"/>
          <w:rFonts w:ascii="Consolas" w:eastAsia="Times New Roman" w:hAnsi="Consolas"/>
          <w:sz w:val="18"/>
          <w:szCs w:val="18"/>
          <w:lang w:val="mn-MN"/>
        </w:rPr>
        <w:t xml:space="preserve"> </w:t>
      </w:r>
      <w:proofErr w:type="gramStart"/>
      <w:r w:rsidR="000C056B">
        <w:rPr>
          <w:rStyle w:val="keyword2"/>
          <w:rFonts w:ascii="Consolas" w:eastAsia="Times New Roman" w:hAnsi="Consolas"/>
          <w:sz w:val="18"/>
          <w:szCs w:val="18"/>
        </w:rPr>
        <w:t>int</w:t>
      </w:r>
      <w:proofErr w:type="gramEnd"/>
      <w:r w:rsidR="000C056B">
        <w:rPr>
          <w:rFonts w:ascii="Consolas" w:eastAsia="Times New Roman" w:hAnsi="Consolas"/>
          <w:color w:val="000000"/>
          <w:sz w:val="18"/>
          <w:szCs w:val="18"/>
          <w:bdr w:val="none" w:sz="0" w:space="0" w:color="auto" w:frame="1"/>
        </w:rPr>
        <w:t> main() {  </w:t>
      </w:r>
    </w:p>
    <w:p w14:paraId="0632D18D" w14:textId="77777777" w:rsidR="000C056B" w:rsidRDefault="000C056B" w:rsidP="009B6D2B">
      <w:pPr>
        <w:widowControl/>
        <w:pBdr>
          <w:left w:val="single" w:sz="18" w:space="0" w:color="6CE26C"/>
        </w:pBdr>
        <w:shd w:val="clear" w:color="auto" w:fill="F8F8F8"/>
        <w:suppressAutoHyphens w:val="0"/>
        <w:spacing w:line="210" w:lineRule="atLeast"/>
        <w:divId w:val="73481866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gramStart"/>
      <w:r>
        <w:rPr>
          <w:rStyle w:val="keyword2"/>
          <w:rFonts w:ascii="Consolas" w:eastAsia="Times New Roman" w:hAnsi="Consolas"/>
          <w:sz w:val="18"/>
          <w:szCs w:val="18"/>
        </w:rPr>
        <w:t>char</w:t>
      </w:r>
      <w:proofErr w:type="gramEnd"/>
      <w:r>
        <w:rPr>
          <w:rFonts w:ascii="Consolas" w:eastAsia="Times New Roman" w:hAnsi="Consolas"/>
          <w:color w:val="000000"/>
          <w:sz w:val="18"/>
          <w:szCs w:val="18"/>
          <w:bdr w:val="none" w:sz="0" w:space="0" w:color="auto" w:frame="1"/>
        </w:rPr>
        <w:t> name[50];  </w:t>
      </w:r>
    </w:p>
    <w:p w14:paraId="669DC283" w14:textId="77777777" w:rsidR="000C056B" w:rsidRDefault="000C056B" w:rsidP="009B6D2B">
      <w:pPr>
        <w:widowControl/>
        <w:pBdr>
          <w:left w:val="single" w:sz="18" w:space="0" w:color="6CE26C"/>
        </w:pBdr>
        <w:shd w:val="clear" w:color="auto" w:fill="FFFFFF"/>
        <w:suppressAutoHyphens w:val="0"/>
        <w:spacing w:line="210" w:lineRule="atLeast"/>
        <w:divId w:val="73481866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gramStart"/>
      <w:r>
        <w:rPr>
          <w:rFonts w:ascii="Consolas" w:eastAsia="Times New Roman" w:hAnsi="Consolas"/>
          <w:color w:val="000000"/>
          <w:sz w:val="18"/>
          <w:szCs w:val="18"/>
          <w:bdr w:val="none" w:sz="0" w:space="0" w:color="auto" w:frame="1"/>
        </w:rPr>
        <w:t>cout</w:t>
      </w:r>
      <w:proofErr w:type="gramEnd"/>
      <w:r>
        <w:rPr>
          <w:rFonts w:ascii="Consolas" w:eastAsia="Times New Roman" w:hAnsi="Consolas"/>
          <w:color w:val="000000"/>
          <w:sz w:val="18"/>
          <w:szCs w:val="18"/>
          <w:bdr w:val="none" w:sz="0" w:space="0" w:color="auto" w:frame="1"/>
        </w:rPr>
        <w:t> &lt;&lt; </w:t>
      </w:r>
      <w:r>
        <w:rPr>
          <w:rStyle w:val="string2"/>
          <w:rFonts w:ascii="Consolas" w:eastAsia="Times New Roman" w:hAnsi="Consolas"/>
          <w:sz w:val="18"/>
          <w:szCs w:val="18"/>
        </w:rPr>
        <w:t>"Tanii ner hen be?: "</w:t>
      </w:r>
      <w:r>
        <w:rPr>
          <w:rFonts w:ascii="Consolas" w:eastAsia="Times New Roman" w:hAnsi="Consolas"/>
          <w:color w:val="000000"/>
          <w:sz w:val="18"/>
          <w:szCs w:val="18"/>
          <w:bdr w:val="none" w:sz="0" w:space="0" w:color="auto" w:frame="1"/>
        </w:rPr>
        <w:t>;  </w:t>
      </w:r>
    </w:p>
    <w:p w14:paraId="4D3C044B" w14:textId="77777777" w:rsidR="000C056B" w:rsidRDefault="000C056B" w:rsidP="009B6D2B">
      <w:pPr>
        <w:widowControl/>
        <w:pBdr>
          <w:left w:val="single" w:sz="18" w:space="0" w:color="6CE26C"/>
        </w:pBdr>
        <w:shd w:val="clear" w:color="auto" w:fill="F8F8F8"/>
        <w:suppressAutoHyphens w:val="0"/>
        <w:spacing w:line="210" w:lineRule="atLeast"/>
        <w:divId w:val="73481866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gramStart"/>
      <w:r>
        <w:rPr>
          <w:rFonts w:ascii="Consolas" w:eastAsia="Times New Roman" w:hAnsi="Consolas"/>
          <w:color w:val="000000"/>
          <w:sz w:val="18"/>
          <w:szCs w:val="18"/>
          <w:bdr w:val="none" w:sz="0" w:space="0" w:color="auto" w:frame="1"/>
        </w:rPr>
        <w:t>cin</w:t>
      </w:r>
      <w:proofErr w:type="gramEnd"/>
      <w:r>
        <w:rPr>
          <w:rFonts w:ascii="Consolas" w:eastAsia="Times New Roman" w:hAnsi="Consolas"/>
          <w:color w:val="000000"/>
          <w:sz w:val="18"/>
          <w:szCs w:val="18"/>
          <w:bdr w:val="none" w:sz="0" w:space="0" w:color="auto" w:frame="1"/>
        </w:rPr>
        <w:t> &gt;&gt; name;  </w:t>
      </w:r>
    </w:p>
    <w:p w14:paraId="127D88FD" w14:textId="77777777" w:rsidR="000C056B" w:rsidRDefault="000C056B" w:rsidP="009B6D2B">
      <w:pPr>
        <w:widowControl/>
        <w:pBdr>
          <w:left w:val="single" w:sz="18" w:space="0" w:color="6CE26C"/>
        </w:pBdr>
        <w:shd w:val="clear" w:color="auto" w:fill="FFFFFF"/>
        <w:suppressAutoHyphens w:val="0"/>
        <w:spacing w:line="210" w:lineRule="atLeast"/>
        <w:divId w:val="73481866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gramStart"/>
      <w:r>
        <w:rPr>
          <w:rFonts w:ascii="Consolas" w:eastAsia="Times New Roman" w:hAnsi="Consolas"/>
          <w:color w:val="000000"/>
          <w:sz w:val="18"/>
          <w:szCs w:val="18"/>
          <w:bdr w:val="none" w:sz="0" w:space="0" w:color="auto" w:frame="1"/>
        </w:rPr>
        <w:t>cout</w:t>
      </w:r>
      <w:proofErr w:type="gramEnd"/>
      <w:r>
        <w:rPr>
          <w:rFonts w:ascii="Consolas" w:eastAsia="Times New Roman" w:hAnsi="Consolas"/>
          <w:color w:val="000000"/>
          <w:sz w:val="18"/>
          <w:szCs w:val="18"/>
          <w:bdr w:val="none" w:sz="0" w:space="0" w:color="auto" w:frame="1"/>
        </w:rPr>
        <w:t> &lt;&lt; </w:t>
      </w:r>
      <w:r>
        <w:rPr>
          <w:rStyle w:val="string2"/>
          <w:rFonts w:ascii="Consolas" w:eastAsia="Times New Roman" w:hAnsi="Consolas"/>
          <w:sz w:val="18"/>
          <w:szCs w:val="18"/>
        </w:rPr>
        <w:t>"Tanii ner bol: "</w:t>
      </w:r>
      <w:r>
        <w:rPr>
          <w:rFonts w:ascii="Consolas" w:eastAsia="Times New Roman" w:hAnsi="Consolas"/>
          <w:color w:val="000000"/>
          <w:sz w:val="18"/>
          <w:szCs w:val="18"/>
          <w:bdr w:val="none" w:sz="0" w:space="0" w:color="auto" w:frame="1"/>
        </w:rPr>
        <w:t> &lt;&lt; name &lt;&lt; endl;  </w:t>
      </w:r>
    </w:p>
    <w:p w14:paraId="74FD2048" w14:textId="06138553" w:rsidR="000C056B" w:rsidRDefault="009B6D2B" w:rsidP="009B6D2B">
      <w:pPr>
        <w:widowControl/>
        <w:pBdr>
          <w:left w:val="single" w:sz="18" w:space="0" w:color="6CE26C"/>
        </w:pBdr>
        <w:shd w:val="clear" w:color="auto" w:fill="F8F8F8"/>
        <w:suppressAutoHyphens w:val="0"/>
        <w:spacing w:line="210" w:lineRule="atLeast"/>
        <w:divId w:val="73481866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lang w:val="mn-MN"/>
        </w:rPr>
        <w:t xml:space="preserve"> </w:t>
      </w:r>
      <w:r w:rsidR="000C056B">
        <w:rPr>
          <w:rFonts w:ascii="Consolas" w:eastAsia="Times New Roman" w:hAnsi="Consolas"/>
          <w:color w:val="000000"/>
          <w:sz w:val="18"/>
          <w:szCs w:val="18"/>
          <w:bdr w:val="none" w:sz="0" w:space="0" w:color="auto" w:frame="1"/>
        </w:rPr>
        <w:t>}  </w:t>
      </w:r>
    </w:p>
    <w:p w14:paraId="59E99CFC" w14:textId="77777777" w:rsidR="000C056B" w:rsidRDefault="000C056B" w:rsidP="00216D36">
      <w:pPr>
        <w:pStyle w:val="BodyText"/>
        <w:jc w:val="both"/>
        <w:rPr>
          <w:lang w:val="mn-MN"/>
        </w:rPr>
      </w:pPr>
    </w:p>
    <w:p w14:paraId="22E242BE" w14:textId="4BC70A21" w:rsidR="000C056B" w:rsidRDefault="00C35E18" w:rsidP="00216D36">
      <w:pPr>
        <w:pStyle w:val="BodyText"/>
        <w:jc w:val="both"/>
        <w:rPr>
          <w:lang w:val="mn-MN"/>
        </w:rPr>
      </w:pPr>
      <w:r>
        <w:rPr>
          <w:lang w:val="mn-MN"/>
        </w:rPr>
        <w:t xml:space="preserve">Дээрх кодыг компайл хийж ажиллууллахад таны нэрийг асуух бөгөөд утга оруулж </w:t>
      </w:r>
      <w:r w:rsidRPr="000C056B">
        <w:rPr>
          <w:lang w:val="mn-MN"/>
        </w:rPr>
        <w:t>enter</w:t>
      </w:r>
      <w:r>
        <w:rPr>
          <w:lang w:val="mn-MN"/>
        </w:rPr>
        <w:t xml:space="preserve"> дархад дараах хариу гарна</w:t>
      </w:r>
    </w:p>
    <w:p w14:paraId="0FB0B0DE" w14:textId="394F5BF2" w:rsidR="000C056B" w:rsidRPr="000C056B" w:rsidRDefault="009B6D2B" w:rsidP="009B6D2B">
      <w:pPr>
        <w:widowControl/>
        <w:pBdr>
          <w:left w:val="single" w:sz="18" w:space="0" w:color="6CE26C"/>
        </w:pBdr>
        <w:shd w:val="clear" w:color="auto" w:fill="FFFFFF"/>
        <w:suppressAutoHyphens w:val="0"/>
        <w:spacing w:line="210" w:lineRule="atLeast"/>
        <w:divId w:val="575436431"/>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lang w:val="mn-MN"/>
        </w:rPr>
        <w:t xml:space="preserve"> </w:t>
      </w:r>
      <w:r w:rsidR="000C056B">
        <w:rPr>
          <w:rFonts w:ascii="Consolas" w:eastAsia="Times New Roman" w:hAnsi="Consolas"/>
          <w:color w:val="000000"/>
          <w:sz w:val="18"/>
          <w:szCs w:val="18"/>
          <w:bdr w:val="none" w:sz="0" w:space="0" w:color="auto" w:frame="1"/>
        </w:rPr>
        <w:t>Tanii ner hen </w:t>
      </w:r>
      <w:proofErr w:type="gramStart"/>
      <w:r w:rsidR="000C056B">
        <w:rPr>
          <w:rFonts w:ascii="Consolas" w:eastAsia="Times New Roman" w:hAnsi="Consolas"/>
          <w:color w:val="000000"/>
          <w:sz w:val="18"/>
          <w:szCs w:val="18"/>
          <w:bdr w:val="none" w:sz="0" w:space="0" w:color="auto" w:frame="1"/>
        </w:rPr>
        <w:t>be ? </w:t>
      </w:r>
      <w:proofErr w:type="gramEnd"/>
      <w:r w:rsidR="000C056B">
        <w:rPr>
          <w:rFonts w:ascii="Consolas" w:eastAsia="Times New Roman" w:hAnsi="Consolas"/>
          <w:color w:val="000000"/>
          <w:sz w:val="18"/>
          <w:szCs w:val="18"/>
          <w:bdr w:val="none" w:sz="0" w:space="0" w:color="auto" w:frame="1"/>
        </w:rPr>
        <w:t>: Temuujin </w:t>
      </w:r>
    </w:p>
    <w:p w14:paraId="6FDC121A" w14:textId="4E6870E6" w:rsidR="000C056B" w:rsidRDefault="009B6D2B" w:rsidP="009B6D2B">
      <w:pPr>
        <w:widowControl/>
        <w:pBdr>
          <w:left w:val="single" w:sz="18" w:space="0" w:color="6CE26C"/>
        </w:pBdr>
        <w:shd w:val="clear" w:color="auto" w:fill="FFFFFF"/>
        <w:suppressAutoHyphens w:val="0"/>
        <w:spacing w:line="210" w:lineRule="atLeast"/>
        <w:divId w:val="575436431"/>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lang w:val="mn-MN"/>
        </w:rPr>
        <w:t xml:space="preserve"> </w:t>
      </w:r>
      <w:r w:rsidR="000C056B">
        <w:rPr>
          <w:rFonts w:ascii="Consolas" w:eastAsia="Times New Roman" w:hAnsi="Consolas"/>
          <w:color w:val="000000"/>
          <w:sz w:val="18"/>
          <w:szCs w:val="18"/>
          <w:bdr w:val="none" w:sz="0" w:space="0" w:color="auto" w:frame="1"/>
        </w:rPr>
        <w:t>Tanii ner bol: Temuujin  </w:t>
      </w:r>
    </w:p>
    <w:p w14:paraId="0B004371" w14:textId="77777777" w:rsidR="000C056B" w:rsidRDefault="000C056B" w:rsidP="00216D36">
      <w:pPr>
        <w:pStyle w:val="BodyText"/>
        <w:jc w:val="both"/>
        <w:rPr>
          <w:lang w:val="mn-MN"/>
        </w:rPr>
      </w:pPr>
    </w:p>
    <w:p w14:paraId="6DC781EC" w14:textId="13D8985C" w:rsidR="00F77DBE" w:rsidRDefault="00C35E18" w:rsidP="00216D36">
      <w:pPr>
        <w:pStyle w:val="BodyText"/>
        <w:jc w:val="both"/>
        <w:rPr>
          <w:lang w:val="mn-MN"/>
        </w:rPr>
      </w:pPr>
      <w:r>
        <w:rPr>
          <w:lang w:val="mn-MN"/>
        </w:rPr>
        <w:t xml:space="preserve"> </w:t>
      </w:r>
      <w:r w:rsidRPr="00C35E18">
        <w:rPr>
          <w:lang w:val="mn-MN"/>
        </w:rPr>
        <w:t xml:space="preserve">C++ </w:t>
      </w:r>
      <w:r>
        <w:rPr>
          <w:lang w:val="mn-MN"/>
        </w:rPr>
        <w:t>компайлар нь оруулсан утгын өгөгдлийн төрлийг тогтоогоод тохирох урсгал задлагч операторыг сонгож утгыг гарсан өгсөн хувьсагчид утгыг байршуулна.</w:t>
      </w:r>
      <w:r w:rsidR="00F77DBE">
        <w:rPr>
          <w:lang w:val="mn-MN"/>
        </w:rPr>
        <w:t xml:space="preserve">Нэг нөхцөлд </w:t>
      </w:r>
      <w:r>
        <w:rPr>
          <w:lang w:val="mn-MN"/>
        </w:rPr>
        <w:t>Урсгал зад</w:t>
      </w:r>
      <w:r w:rsidR="00F77DBE">
        <w:rPr>
          <w:lang w:val="mn-MN"/>
        </w:rPr>
        <w:t xml:space="preserve">лагч оператор буюу </w:t>
      </w:r>
      <w:r w:rsidR="00F77DBE" w:rsidRPr="00F77DBE">
        <w:rPr>
          <w:lang w:val="mn-MN"/>
        </w:rPr>
        <w:t>&gt;&gt;</w:t>
      </w:r>
      <w:r w:rsidR="00F77DBE">
        <w:rPr>
          <w:lang w:val="mn-MN"/>
        </w:rPr>
        <w:t xml:space="preserve"> нь нэгээс олон удаа ашиглагдаж болно.</w:t>
      </w:r>
    </w:p>
    <w:p w14:paraId="5ECEAE79" w14:textId="105B5F61" w:rsidR="00572499" w:rsidRPr="000C056B" w:rsidRDefault="009B6D2B" w:rsidP="009B6D2B">
      <w:pPr>
        <w:widowControl/>
        <w:pBdr>
          <w:left w:val="single" w:sz="18" w:space="0" w:color="6CE26C"/>
        </w:pBdr>
        <w:shd w:val="clear" w:color="auto" w:fill="FFFFFF"/>
        <w:suppressAutoHyphens w:val="0"/>
        <w:spacing w:line="210" w:lineRule="atLeast"/>
        <w:divId w:val="61957990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lang w:val="mn-MN"/>
        </w:rPr>
        <w:t xml:space="preserve"> </w:t>
      </w:r>
      <w:proofErr w:type="gramStart"/>
      <w:r w:rsidR="000C056B">
        <w:rPr>
          <w:rFonts w:ascii="Consolas" w:eastAsia="Times New Roman" w:hAnsi="Consolas"/>
          <w:color w:val="000000"/>
          <w:sz w:val="18"/>
          <w:szCs w:val="18"/>
          <w:bdr w:val="none" w:sz="0" w:space="0" w:color="auto" w:frame="1"/>
        </w:rPr>
        <w:t>cin</w:t>
      </w:r>
      <w:proofErr w:type="gramEnd"/>
      <w:r w:rsidR="000C056B">
        <w:rPr>
          <w:rFonts w:ascii="Consolas" w:eastAsia="Times New Roman" w:hAnsi="Consolas"/>
          <w:color w:val="000000"/>
          <w:sz w:val="18"/>
          <w:szCs w:val="18"/>
          <w:bdr w:val="none" w:sz="0" w:space="0" w:color="auto" w:frame="1"/>
        </w:rPr>
        <w:t> &gt;&gt; name &gt;&gt; age;  </w:t>
      </w:r>
    </w:p>
    <w:p w14:paraId="254BC4A1" w14:textId="74ACAE94" w:rsidR="00DF7DF2" w:rsidRDefault="00572499" w:rsidP="00572499">
      <w:pPr>
        <w:pStyle w:val="Heading2"/>
        <w:numPr>
          <w:ilvl w:val="1"/>
          <w:numId w:val="5"/>
        </w:numPr>
        <w:rPr>
          <w:lang w:val="mn-MN"/>
        </w:rPr>
      </w:pPr>
      <w:r w:rsidRPr="00AE6C0C">
        <w:rPr>
          <w:sz w:val="24"/>
          <w:szCs w:val="24"/>
          <w:lang w:val="mn-MN"/>
        </w:rPr>
        <w:t xml:space="preserve"> </w:t>
      </w:r>
      <w:r w:rsidR="005D7017" w:rsidRPr="005D7017">
        <w:rPr>
          <w:lang w:val="mn-MN"/>
        </w:rPr>
        <w:t xml:space="preserve">Cout </w:t>
      </w:r>
      <w:r>
        <w:rPr>
          <w:lang w:val="mn-MN"/>
        </w:rPr>
        <w:t>о</w:t>
      </w:r>
      <w:r w:rsidR="00340D29">
        <w:rPr>
          <w:lang w:val="mn-MN"/>
        </w:rPr>
        <w:t>бъ</w:t>
      </w:r>
      <w:r>
        <w:rPr>
          <w:lang w:val="mn-MN"/>
        </w:rPr>
        <w:t>ек</w:t>
      </w:r>
    </w:p>
    <w:p w14:paraId="7F02ABDC" w14:textId="77777777" w:rsidR="00C33493" w:rsidRDefault="00AE6C0C" w:rsidP="00216D36">
      <w:pPr>
        <w:pStyle w:val="BodyText"/>
        <w:ind w:left="360"/>
        <w:jc w:val="both"/>
        <w:rPr>
          <w:lang w:val="mn-MN"/>
        </w:rPr>
      </w:pPr>
      <w:r w:rsidRPr="00AE6C0C">
        <w:rPr>
          <w:lang w:val="mn-MN"/>
        </w:rPr>
        <w:t xml:space="preserve">Cout </w:t>
      </w:r>
      <w:r>
        <w:rPr>
          <w:lang w:val="mn-MN"/>
        </w:rPr>
        <w:t xml:space="preserve">объект нь </w:t>
      </w:r>
      <w:r w:rsidRPr="00AE6C0C">
        <w:rPr>
          <w:lang w:val="mn-MN"/>
        </w:rPr>
        <w:t>ostream -</w:t>
      </w:r>
      <w:r>
        <w:rPr>
          <w:lang w:val="mn-MN"/>
        </w:rPr>
        <w:t>н тохиолдол бөгөөд стандарт гаралтын систем</w:t>
      </w:r>
      <w:r w:rsidR="001979C3">
        <w:rPr>
          <w:lang w:val="mn-MN"/>
        </w:rPr>
        <w:t>тэй</w:t>
      </w:r>
      <w:r>
        <w:rPr>
          <w:lang w:val="mn-MN"/>
        </w:rPr>
        <w:t xml:space="preserve"> </w:t>
      </w:r>
      <w:r w:rsidR="001979C3" w:rsidRPr="001979C3">
        <w:rPr>
          <w:lang w:val="mn-MN"/>
        </w:rPr>
        <w:t>/</w:t>
      </w:r>
      <w:r>
        <w:rPr>
          <w:lang w:val="mn-MN"/>
        </w:rPr>
        <w:t>ихэвчлэн дэлгэцтэй</w:t>
      </w:r>
      <w:r w:rsidR="001979C3" w:rsidRPr="001979C3">
        <w:rPr>
          <w:lang w:val="mn-MN"/>
        </w:rPr>
        <w:t xml:space="preserve">/ </w:t>
      </w:r>
      <w:r w:rsidR="001979C3">
        <w:rPr>
          <w:lang w:val="mn-MN"/>
        </w:rPr>
        <w:t xml:space="preserve">холбогдсон байдаг. </w:t>
      </w:r>
      <w:r w:rsidR="00B0677B" w:rsidRPr="00B0677B">
        <w:rPr>
          <w:lang w:val="mn-MN"/>
        </w:rPr>
        <w:t>Cout</w:t>
      </w:r>
      <w:r w:rsidR="00B0677B">
        <w:rPr>
          <w:lang w:val="mn-MN"/>
        </w:rPr>
        <w:t xml:space="preserve"> нь урсгал оруулгын оператор</w:t>
      </w:r>
      <w:r w:rsidR="00B0677B" w:rsidRPr="00B0677B">
        <w:rPr>
          <w:lang w:val="mn-MN"/>
        </w:rPr>
        <w:t xml:space="preserve"> /stream insertion operator/ </w:t>
      </w:r>
      <w:r w:rsidR="00B0677B">
        <w:rPr>
          <w:lang w:val="mn-MN"/>
        </w:rPr>
        <w:t xml:space="preserve">буюу </w:t>
      </w:r>
      <w:r w:rsidR="00B0677B" w:rsidRPr="00B0677B">
        <w:rPr>
          <w:lang w:val="mn-MN"/>
        </w:rPr>
        <w:t xml:space="preserve">&lt;&lt; </w:t>
      </w:r>
      <w:r w:rsidR="00B0677B">
        <w:rPr>
          <w:lang w:val="mn-MN"/>
        </w:rPr>
        <w:t xml:space="preserve">той хамт ашиглагдана. </w:t>
      </w:r>
    </w:p>
    <w:p w14:paraId="67486170" w14:textId="77777777" w:rsidR="00C33493" w:rsidRDefault="00C33493" w:rsidP="00AE6C0C">
      <w:pPr>
        <w:pStyle w:val="BodyText"/>
        <w:ind w:left="360"/>
        <w:rPr>
          <w:lang w:val="mn-MN"/>
        </w:rPr>
      </w:pPr>
      <w:r>
        <w:rPr>
          <w:lang w:val="mn-MN"/>
        </w:rPr>
        <w:t>Жишээ нь:</w:t>
      </w:r>
    </w:p>
    <w:p w14:paraId="3A72F664" w14:textId="253D2961" w:rsidR="000C056B" w:rsidRPr="000C056B" w:rsidRDefault="009B6D2B" w:rsidP="009B6D2B">
      <w:pPr>
        <w:widowControl/>
        <w:pBdr>
          <w:left w:val="single" w:sz="18" w:space="0" w:color="6CE26C"/>
        </w:pBdr>
        <w:shd w:val="clear" w:color="auto" w:fill="FFFFFF"/>
        <w:suppressAutoHyphens w:val="0"/>
        <w:spacing w:line="210" w:lineRule="atLeast"/>
        <w:divId w:val="985819060"/>
        <w:rPr>
          <w:rFonts w:ascii="Consolas" w:eastAsia="Times New Roman" w:hAnsi="Consolas"/>
          <w:color w:val="5C5C5C"/>
          <w:sz w:val="18"/>
          <w:szCs w:val="18"/>
        </w:rPr>
      </w:pPr>
      <w:r>
        <w:rPr>
          <w:rStyle w:val="preprocessor2"/>
          <w:rFonts w:ascii="Consolas" w:eastAsia="Times New Roman" w:hAnsi="Consolas"/>
          <w:sz w:val="18"/>
          <w:szCs w:val="18"/>
          <w:lang w:val="mn-MN"/>
        </w:rPr>
        <w:t xml:space="preserve"> </w:t>
      </w:r>
      <w:r w:rsidR="000C056B">
        <w:rPr>
          <w:rStyle w:val="preprocessor2"/>
          <w:rFonts w:ascii="Consolas" w:eastAsia="Times New Roman" w:hAnsi="Consolas"/>
          <w:sz w:val="18"/>
          <w:szCs w:val="18"/>
        </w:rPr>
        <w:t>#</w:t>
      </w:r>
      <w:r w:rsidR="000C056B">
        <w:rPr>
          <w:rFonts w:ascii="Consolas" w:eastAsia="Times New Roman" w:hAnsi="Consolas"/>
          <w:color w:val="000000"/>
          <w:sz w:val="18"/>
          <w:szCs w:val="18"/>
          <w:bdr w:val="none" w:sz="0" w:space="0" w:color="auto" w:frame="1"/>
        </w:rPr>
        <w:t>include &lt;iostream</w:t>
      </w:r>
      <w:r w:rsidR="000C056B" w:rsidRPr="000C056B">
        <w:rPr>
          <w:rFonts w:ascii="Consolas" w:eastAsia="Times New Roman" w:hAnsi="Consolas"/>
          <w:color w:val="000000"/>
          <w:sz w:val="18"/>
          <w:szCs w:val="18"/>
          <w:bdr w:val="none" w:sz="0" w:space="0" w:color="auto" w:frame="1"/>
        </w:rPr>
        <w:t>&gt; </w:t>
      </w:r>
    </w:p>
    <w:p w14:paraId="544A0083" w14:textId="4C00A4FA" w:rsidR="000C056B" w:rsidRPr="000C056B" w:rsidRDefault="009B6D2B" w:rsidP="009B6D2B">
      <w:pPr>
        <w:widowControl/>
        <w:pBdr>
          <w:left w:val="single" w:sz="18" w:space="0" w:color="6CE26C"/>
        </w:pBdr>
        <w:shd w:val="clear" w:color="auto" w:fill="FFFFFF"/>
        <w:suppressAutoHyphens w:val="0"/>
        <w:spacing w:line="210" w:lineRule="atLeast"/>
        <w:divId w:val="98581906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lang w:val="mn-MN"/>
        </w:rPr>
        <w:t xml:space="preserve"> </w:t>
      </w:r>
      <w:proofErr w:type="gramStart"/>
      <w:r w:rsidR="000C056B" w:rsidRPr="000C056B">
        <w:rPr>
          <w:rFonts w:ascii="Consolas" w:eastAsia="Times New Roman" w:hAnsi="Consolas"/>
          <w:color w:val="000000"/>
          <w:sz w:val="18"/>
          <w:szCs w:val="18"/>
          <w:bdr w:val="none" w:sz="0" w:space="0" w:color="auto" w:frame="1"/>
        </w:rPr>
        <w:t>using</w:t>
      </w:r>
      <w:proofErr w:type="gramEnd"/>
      <w:r w:rsidR="000C056B" w:rsidRPr="000C056B">
        <w:rPr>
          <w:rFonts w:ascii="Consolas" w:eastAsia="Times New Roman" w:hAnsi="Consolas"/>
          <w:color w:val="000000"/>
          <w:sz w:val="18"/>
          <w:szCs w:val="18"/>
          <w:bdr w:val="none" w:sz="0" w:space="0" w:color="auto" w:frame="1"/>
        </w:rPr>
        <w:t> namespace std;  </w:t>
      </w:r>
    </w:p>
    <w:p w14:paraId="360275BC" w14:textId="1D3668ED" w:rsidR="000C056B" w:rsidRDefault="009B6D2B" w:rsidP="009B6D2B">
      <w:pPr>
        <w:widowControl/>
        <w:pBdr>
          <w:left w:val="single" w:sz="18" w:space="0" w:color="6CE26C"/>
        </w:pBdr>
        <w:shd w:val="clear" w:color="auto" w:fill="FFFFFF"/>
        <w:suppressAutoHyphens w:val="0"/>
        <w:spacing w:line="210" w:lineRule="atLeast"/>
        <w:divId w:val="985819060"/>
        <w:rPr>
          <w:rFonts w:ascii="Consolas" w:eastAsia="Times New Roman" w:hAnsi="Consolas"/>
          <w:color w:val="5C5C5C"/>
          <w:sz w:val="18"/>
          <w:szCs w:val="18"/>
        </w:rPr>
      </w:pPr>
      <w:r>
        <w:rPr>
          <w:rStyle w:val="keyword2"/>
          <w:rFonts w:ascii="Consolas" w:eastAsia="Times New Roman" w:hAnsi="Consolas"/>
          <w:sz w:val="18"/>
          <w:szCs w:val="18"/>
          <w:lang w:val="mn-MN"/>
        </w:rPr>
        <w:t xml:space="preserve"> </w:t>
      </w:r>
      <w:proofErr w:type="gramStart"/>
      <w:r w:rsidR="000C056B">
        <w:rPr>
          <w:rStyle w:val="keyword2"/>
          <w:rFonts w:ascii="Consolas" w:eastAsia="Times New Roman" w:hAnsi="Consolas"/>
          <w:sz w:val="18"/>
          <w:szCs w:val="18"/>
        </w:rPr>
        <w:t>int</w:t>
      </w:r>
      <w:proofErr w:type="gramEnd"/>
      <w:r w:rsidR="000C056B">
        <w:rPr>
          <w:rFonts w:ascii="Consolas" w:eastAsia="Times New Roman" w:hAnsi="Consolas"/>
          <w:color w:val="000000"/>
          <w:sz w:val="18"/>
          <w:szCs w:val="18"/>
          <w:bdr w:val="none" w:sz="0" w:space="0" w:color="auto" w:frame="1"/>
        </w:rPr>
        <w:t> main() {  </w:t>
      </w:r>
    </w:p>
    <w:p w14:paraId="176B8677" w14:textId="62AD98EE" w:rsidR="000C056B" w:rsidRDefault="009B6D2B" w:rsidP="009B6D2B">
      <w:pPr>
        <w:widowControl/>
        <w:pBdr>
          <w:left w:val="single" w:sz="18" w:space="0" w:color="6CE26C"/>
        </w:pBdr>
        <w:shd w:val="clear" w:color="auto" w:fill="F8F8F8"/>
        <w:suppressAutoHyphens w:val="0"/>
        <w:spacing w:line="210" w:lineRule="atLeast"/>
        <w:divId w:val="98581906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lang w:val="mn-MN"/>
        </w:rPr>
        <w:t xml:space="preserve"> </w:t>
      </w:r>
      <w:r w:rsidR="000C056B">
        <w:rPr>
          <w:rFonts w:ascii="Consolas" w:eastAsia="Times New Roman" w:hAnsi="Consolas"/>
          <w:color w:val="000000"/>
          <w:sz w:val="18"/>
          <w:szCs w:val="18"/>
          <w:bdr w:val="none" w:sz="0" w:space="0" w:color="auto" w:frame="1"/>
        </w:rPr>
        <w:t>    </w:t>
      </w:r>
      <w:proofErr w:type="gramStart"/>
      <w:r w:rsidR="000C056B">
        <w:rPr>
          <w:rStyle w:val="keyword2"/>
          <w:rFonts w:ascii="Consolas" w:eastAsia="Times New Roman" w:hAnsi="Consolas"/>
          <w:sz w:val="18"/>
          <w:szCs w:val="18"/>
        </w:rPr>
        <w:t>char</w:t>
      </w:r>
      <w:proofErr w:type="gramEnd"/>
      <w:r w:rsidR="000C056B">
        <w:rPr>
          <w:rFonts w:ascii="Consolas" w:eastAsia="Times New Roman" w:hAnsi="Consolas"/>
          <w:color w:val="000000"/>
          <w:sz w:val="18"/>
          <w:szCs w:val="18"/>
          <w:bdr w:val="none" w:sz="0" w:space="0" w:color="auto" w:frame="1"/>
        </w:rPr>
        <w:t> str[] = </w:t>
      </w:r>
      <w:r w:rsidR="000C056B">
        <w:rPr>
          <w:rStyle w:val="string2"/>
          <w:rFonts w:ascii="Consolas" w:eastAsia="Times New Roman" w:hAnsi="Consolas"/>
          <w:sz w:val="18"/>
          <w:szCs w:val="18"/>
        </w:rPr>
        <w:t>"Snuu C++"</w:t>
      </w:r>
      <w:r w:rsidR="000C056B">
        <w:rPr>
          <w:rFonts w:ascii="Consolas" w:eastAsia="Times New Roman" w:hAnsi="Consolas"/>
          <w:color w:val="000000"/>
          <w:sz w:val="18"/>
          <w:szCs w:val="18"/>
          <w:bdr w:val="none" w:sz="0" w:space="0" w:color="auto" w:frame="1"/>
        </w:rPr>
        <w:t>;  </w:t>
      </w:r>
    </w:p>
    <w:p w14:paraId="13123C8E" w14:textId="4A2CF734" w:rsidR="000C056B" w:rsidRDefault="009B6D2B" w:rsidP="009B6D2B">
      <w:pPr>
        <w:widowControl/>
        <w:pBdr>
          <w:left w:val="single" w:sz="18" w:space="0" w:color="6CE26C"/>
        </w:pBdr>
        <w:shd w:val="clear" w:color="auto" w:fill="FFFFFF"/>
        <w:suppressAutoHyphens w:val="0"/>
        <w:spacing w:line="210" w:lineRule="atLeast"/>
        <w:divId w:val="98581906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lang w:val="mn-MN"/>
        </w:rPr>
        <w:t xml:space="preserve"> </w:t>
      </w:r>
      <w:r w:rsidR="000C056B">
        <w:rPr>
          <w:rFonts w:ascii="Consolas" w:eastAsia="Times New Roman" w:hAnsi="Consolas"/>
          <w:color w:val="000000"/>
          <w:sz w:val="18"/>
          <w:szCs w:val="18"/>
          <w:bdr w:val="none" w:sz="0" w:space="0" w:color="auto" w:frame="1"/>
        </w:rPr>
        <w:t>    </w:t>
      </w:r>
      <w:proofErr w:type="gramStart"/>
      <w:r w:rsidR="000C056B">
        <w:rPr>
          <w:rFonts w:ascii="Consolas" w:eastAsia="Times New Roman" w:hAnsi="Consolas"/>
          <w:color w:val="000000"/>
          <w:sz w:val="18"/>
          <w:szCs w:val="18"/>
          <w:bdr w:val="none" w:sz="0" w:space="0" w:color="auto" w:frame="1"/>
        </w:rPr>
        <w:t>cout</w:t>
      </w:r>
      <w:proofErr w:type="gramEnd"/>
      <w:r w:rsidR="000C056B">
        <w:rPr>
          <w:rFonts w:ascii="Consolas" w:eastAsia="Times New Roman" w:hAnsi="Consolas"/>
          <w:color w:val="000000"/>
          <w:sz w:val="18"/>
          <w:szCs w:val="18"/>
          <w:bdr w:val="none" w:sz="0" w:space="0" w:color="auto" w:frame="1"/>
        </w:rPr>
        <w:t> &lt;&lt; </w:t>
      </w:r>
      <w:r w:rsidR="000C056B">
        <w:rPr>
          <w:rStyle w:val="string2"/>
          <w:rFonts w:ascii="Consolas" w:eastAsia="Times New Roman" w:hAnsi="Consolas"/>
          <w:sz w:val="18"/>
          <w:szCs w:val="18"/>
        </w:rPr>
        <w:t>"Str huwisagchiin utga : "</w:t>
      </w:r>
      <w:r w:rsidR="000C056B">
        <w:rPr>
          <w:rFonts w:ascii="Consolas" w:eastAsia="Times New Roman" w:hAnsi="Consolas"/>
          <w:color w:val="000000"/>
          <w:sz w:val="18"/>
          <w:szCs w:val="18"/>
          <w:bdr w:val="none" w:sz="0" w:space="0" w:color="auto" w:frame="1"/>
        </w:rPr>
        <w:t> &lt;&lt; str &lt;&lt; endl;  </w:t>
      </w:r>
    </w:p>
    <w:p w14:paraId="3DA9C557" w14:textId="7C8F8DF5" w:rsidR="000C056B" w:rsidRDefault="009B6D2B" w:rsidP="009B6D2B">
      <w:pPr>
        <w:widowControl/>
        <w:pBdr>
          <w:left w:val="single" w:sz="18" w:space="0" w:color="6CE26C"/>
        </w:pBdr>
        <w:shd w:val="clear" w:color="auto" w:fill="F8F8F8"/>
        <w:suppressAutoHyphens w:val="0"/>
        <w:spacing w:line="210" w:lineRule="atLeast"/>
        <w:divId w:val="98581906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lang w:val="mn-MN"/>
        </w:rPr>
        <w:t xml:space="preserve">  </w:t>
      </w:r>
      <w:r w:rsidR="000C056B">
        <w:rPr>
          <w:rFonts w:ascii="Consolas" w:eastAsia="Times New Roman" w:hAnsi="Consolas"/>
          <w:color w:val="000000"/>
          <w:sz w:val="18"/>
          <w:szCs w:val="18"/>
          <w:bdr w:val="none" w:sz="0" w:space="0" w:color="auto" w:frame="1"/>
        </w:rPr>
        <w:t>}  </w:t>
      </w:r>
    </w:p>
    <w:p w14:paraId="30388F9B" w14:textId="77777777" w:rsidR="000C056B" w:rsidRDefault="000C056B" w:rsidP="0030157A">
      <w:pPr>
        <w:pStyle w:val="BodyText"/>
        <w:rPr>
          <w:lang w:val="mn-MN"/>
        </w:rPr>
      </w:pPr>
    </w:p>
    <w:p w14:paraId="37B33D0D" w14:textId="790FB892" w:rsidR="0030157A" w:rsidRDefault="0030157A" w:rsidP="0030157A">
      <w:pPr>
        <w:pStyle w:val="BodyText"/>
        <w:rPr>
          <w:lang w:val="mn-MN"/>
        </w:rPr>
      </w:pPr>
      <w:r>
        <w:rPr>
          <w:lang w:val="mn-MN"/>
        </w:rPr>
        <w:t>Дээрх кодыг компайл хийж ажиллууллахад дараах хариу гарна</w:t>
      </w:r>
      <w:r w:rsidRPr="000C056B">
        <w:rPr>
          <w:lang w:val="mn-MN"/>
        </w:rPr>
        <w:t>.</w:t>
      </w:r>
    </w:p>
    <w:p w14:paraId="4DB46294" w14:textId="526C3AE6" w:rsidR="000C056B" w:rsidRDefault="009B6D2B" w:rsidP="009B6D2B">
      <w:pPr>
        <w:widowControl/>
        <w:pBdr>
          <w:left w:val="single" w:sz="18" w:space="0" w:color="6CE26C"/>
        </w:pBdr>
        <w:shd w:val="clear" w:color="auto" w:fill="FFFFFF"/>
        <w:suppressAutoHyphens w:val="0"/>
        <w:spacing w:line="210" w:lineRule="atLeast"/>
        <w:divId w:val="149633556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lang w:val="mn-MN"/>
        </w:rPr>
        <w:t xml:space="preserve"> </w:t>
      </w:r>
      <w:r w:rsidR="000C056B">
        <w:rPr>
          <w:rFonts w:ascii="Consolas" w:eastAsia="Times New Roman" w:hAnsi="Consolas"/>
          <w:color w:val="000000"/>
          <w:sz w:val="18"/>
          <w:szCs w:val="18"/>
          <w:bdr w:val="none" w:sz="0" w:space="0" w:color="auto" w:frame="1"/>
        </w:rPr>
        <w:t>Str</w:t>
      </w:r>
      <w:proofErr w:type="gramStart"/>
      <w:r w:rsidR="000C056B">
        <w:rPr>
          <w:rFonts w:ascii="Consolas" w:eastAsia="Times New Roman" w:hAnsi="Consolas"/>
          <w:color w:val="000000"/>
          <w:sz w:val="18"/>
          <w:szCs w:val="18"/>
          <w:bdr w:val="none" w:sz="0" w:space="0" w:color="auto" w:frame="1"/>
        </w:rPr>
        <w:t>  huwisagchiin</w:t>
      </w:r>
      <w:proofErr w:type="gramEnd"/>
      <w:r w:rsidR="000C056B">
        <w:rPr>
          <w:rFonts w:ascii="Consolas" w:eastAsia="Times New Roman" w:hAnsi="Consolas"/>
          <w:color w:val="000000"/>
          <w:sz w:val="18"/>
          <w:szCs w:val="18"/>
          <w:bdr w:val="none" w:sz="0" w:space="0" w:color="auto" w:frame="1"/>
        </w:rPr>
        <w:t>  utga : Snuu C++  </w:t>
      </w:r>
    </w:p>
    <w:p w14:paraId="66C329D4" w14:textId="3873CD9C" w:rsidR="00DF7DF2" w:rsidRPr="005D7017" w:rsidRDefault="0030157A" w:rsidP="00AE204D">
      <w:pPr>
        <w:pStyle w:val="BodyText"/>
        <w:jc w:val="both"/>
        <w:rPr>
          <w:lang w:val="mn-MN"/>
        </w:rPr>
      </w:pPr>
      <w:r>
        <w:rPr>
          <w:lang w:val="mn-MN"/>
        </w:rPr>
        <w:t>Оруулгийн оператор</w:t>
      </w:r>
      <w:r w:rsidRPr="000C056B">
        <w:rPr>
          <w:lang w:val="mn-MN"/>
        </w:rPr>
        <w:t xml:space="preserve"> /insertion operator/ </w:t>
      </w:r>
      <w:r w:rsidRPr="000C056B">
        <w:rPr>
          <w:rFonts w:hint="eastAsia"/>
          <w:lang w:val="mn-MN"/>
        </w:rPr>
        <w:t xml:space="preserve"> </w:t>
      </w:r>
      <w:r>
        <w:rPr>
          <w:lang w:val="mn-MN"/>
        </w:rPr>
        <w:t xml:space="preserve">буюу </w:t>
      </w:r>
      <w:r w:rsidRPr="000C056B">
        <w:rPr>
          <w:lang w:val="mn-MN"/>
        </w:rPr>
        <w:t xml:space="preserve">&lt;&lt; </w:t>
      </w:r>
      <w:r>
        <w:rPr>
          <w:lang w:val="mn-MN"/>
        </w:rPr>
        <w:t xml:space="preserve">нь нэг нөхцөлд нэгээс олон удаа ашиглагдаж болно. Дээр харагдаж буй </w:t>
      </w:r>
      <w:r w:rsidRPr="00E71A51">
        <w:rPr>
          <w:lang w:val="mn-MN"/>
        </w:rPr>
        <w:t xml:space="preserve">endl </w:t>
      </w:r>
      <w:r w:rsidR="00E71A51">
        <w:rPr>
          <w:lang w:val="mn-MN"/>
        </w:rPr>
        <w:t>хойно нь шинэ мөрөнд шилжиж байгааг харуулсан</w:t>
      </w:r>
      <w:r w:rsidR="007020AE">
        <w:rPr>
          <w:lang w:val="mn-MN"/>
        </w:rPr>
        <w:t xml:space="preserve"> байна</w:t>
      </w:r>
      <w:r w:rsidR="00E71A51">
        <w:rPr>
          <w:lang w:val="mn-MN"/>
        </w:rPr>
        <w:t>.</w:t>
      </w:r>
    </w:p>
    <w:p w14:paraId="6828A5F2" w14:textId="4181066B" w:rsidR="00DF7DF2" w:rsidRPr="00C2174D" w:rsidRDefault="003059B5">
      <w:pPr>
        <w:pStyle w:val="Heading2"/>
        <w:rPr>
          <w:lang w:val="mn-MN"/>
        </w:rPr>
      </w:pPr>
      <w:r w:rsidRPr="00AE6C0C">
        <w:rPr>
          <w:lang w:val="mn-MN"/>
        </w:rPr>
        <w:lastRenderedPageBreak/>
        <w:t xml:space="preserve">3.3 </w:t>
      </w:r>
      <w:r w:rsidR="003154E6">
        <w:rPr>
          <w:lang w:val="mn-MN"/>
        </w:rPr>
        <w:t>Хэрэглэгчийн функц</w:t>
      </w:r>
    </w:p>
    <w:p w14:paraId="205E6282" w14:textId="77777777" w:rsidR="001101EF" w:rsidRDefault="007020AE" w:rsidP="00216D36">
      <w:pPr>
        <w:jc w:val="both"/>
        <w:rPr>
          <w:lang w:val="mn-MN"/>
        </w:rPr>
      </w:pPr>
      <w:r w:rsidRPr="007020AE">
        <w:rPr>
          <w:lang w:val="mn-MN"/>
        </w:rPr>
        <w:tab/>
      </w:r>
      <w:r>
        <w:rPr>
          <w:lang w:val="mn-MN"/>
        </w:rPr>
        <w:t xml:space="preserve">Си++ нь хөгжүүлэгчид өөрин функц зарлаыг зөвшөөрдөг. Хэрэглэгчийн функц нь тодорхой даалгаврыг биелүүлэх өөрийн нэртэ бүлэг кодыг хэлнэ. Програмын </w:t>
      </w:r>
      <w:r w:rsidR="00EF6E64">
        <w:rPr>
          <w:lang w:val="mn-MN"/>
        </w:rPr>
        <w:t>аль ч хэсэгт функ дуудагдхад</w:t>
      </w:r>
      <w:r>
        <w:rPr>
          <w:lang w:val="mn-MN"/>
        </w:rPr>
        <w:t xml:space="preserve"> </w:t>
      </w:r>
      <w:r w:rsidR="00EF6E64">
        <w:rPr>
          <w:lang w:val="mn-MN"/>
        </w:rPr>
        <w:t>функцын эх биед зарлагдсан кодууд ажилна.</w:t>
      </w:r>
    </w:p>
    <w:p w14:paraId="765D4DD0" w14:textId="6ADF8E0C" w:rsidR="001101EF" w:rsidRDefault="001101EF" w:rsidP="001101EF">
      <w:pPr>
        <w:pStyle w:val="Heading2"/>
        <w:numPr>
          <w:ilvl w:val="1"/>
          <w:numId w:val="5"/>
        </w:numPr>
        <w:rPr>
          <w:lang w:val="mn-MN"/>
        </w:rPr>
      </w:pPr>
      <w:r>
        <w:rPr>
          <w:lang w:val="mn-MN"/>
        </w:rPr>
        <w:t xml:space="preserve"> </w:t>
      </w:r>
      <w:r w:rsidR="008B0BAA">
        <w:rPr>
          <w:lang w:val="mn-MN"/>
        </w:rPr>
        <w:t>Заагч</w:t>
      </w:r>
    </w:p>
    <w:p w14:paraId="3CBE0783" w14:textId="2097B688" w:rsidR="001101EF" w:rsidRDefault="001101EF" w:rsidP="001101EF">
      <w:pPr>
        <w:pStyle w:val="BodyText"/>
        <w:rPr>
          <w:lang w:val="mn-MN"/>
        </w:rPr>
      </w:pPr>
      <w:r>
        <w:rPr>
          <w:lang w:val="mn-MN"/>
        </w:rPr>
        <w:t>Заагч гэж өөр хувьсагчын хаягийг хадгалдаг хувьсагчийг хэлнэ. Заагчийг зарлахдаа</w:t>
      </w:r>
    </w:p>
    <w:p w14:paraId="2E731F16" w14:textId="6155CD67" w:rsidR="00340D29" w:rsidRDefault="00641DE1" w:rsidP="00641DE1">
      <w:pPr>
        <w:widowControl/>
        <w:pBdr>
          <w:left w:val="single" w:sz="18" w:space="0" w:color="6CE26C"/>
        </w:pBdr>
        <w:shd w:val="clear" w:color="auto" w:fill="FFFFFF"/>
        <w:suppressAutoHyphens w:val="0"/>
        <w:spacing w:line="210" w:lineRule="atLeast"/>
        <w:divId w:val="149548604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lang w:val="mn-MN"/>
        </w:rPr>
        <w:t xml:space="preserve"> </w:t>
      </w:r>
      <w:proofErr w:type="gramStart"/>
      <w:r w:rsidR="00340D29">
        <w:rPr>
          <w:rFonts w:ascii="Consolas" w:eastAsia="Times New Roman" w:hAnsi="Consolas"/>
          <w:color w:val="000000"/>
          <w:sz w:val="18"/>
          <w:szCs w:val="18"/>
          <w:bdr w:val="none" w:sz="0" w:space="0" w:color="auto" w:frame="1"/>
        </w:rPr>
        <w:t>төрөл</w:t>
      </w:r>
      <w:proofErr w:type="gramEnd"/>
      <w:r w:rsidR="00340D29">
        <w:rPr>
          <w:rFonts w:ascii="Consolas" w:eastAsia="Times New Roman" w:hAnsi="Consolas"/>
          <w:color w:val="000000"/>
          <w:sz w:val="18"/>
          <w:szCs w:val="18"/>
          <w:bdr w:val="none" w:sz="0" w:space="0" w:color="auto" w:frame="1"/>
        </w:rPr>
        <w:t> * хувьсагчийн - нэр;  </w:t>
      </w:r>
    </w:p>
    <w:p w14:paraId="32F78276" w14:textId="52195AC0" w:rsidR="001101EF" w:rsidRDefault="001101EF" w:rsidP="00216D36">
      <w:pPr>
        <w:pStyle w:val="BodyText"/>
        <w:jc w:val="both"/>
        <w:rPr>
          <w:lang w:val="mn-MN"/>
        </w:rPr>
      </w:pPr>
      <w:r>
        <w:rPr>
          <w:lang w:val="mn-MN"/>
        </w:rPr>
        <w:t xml:space="preserve">төрөл нь С++ -д байдаг </w:t>
      </w:r>
      <w:r w:rsidR="00C728A7">
        <w:rPr>
          <w:lang w:val="mn-MN"/>
        </w:rPr>
        <w:t>өгөгдлийн төрлийн хэлбэр байна харин хувьсагчийн нэр нь заагчин хувьсагчийн нэр байна.</w:t>
      </w:r>
    </w:p>
    <w:p w14:paraId="116337E3" w14:textId="6938E13D" w:rsidR="00C728A7" w:rsidRDefault="00C728A7" w:rsidP="00216D36">
      <w:pPr>
        <w:pStyle w:val="BodyText"/>
        <w:jc w:val="both"/>
        <w:rPr>
          <w:lang w:val="mn-MN"/>
        </w:rPr>
      </w:pPr>
      <w:r>
        <w:rPr>
          <w:lang w:val="mn-MN"/>
        </w:rPr>
        <w:t>Заагчин хувьсагчийн дотор байрлах хаягийн утгатай ажиллахдаа заагчин хувьсагчийн өмнө * тэмдэг тавьдаг.</w:t>
      </w:r>
    </w:p>
    <w:p w14:paraId="52BC9B12" w14:textId="4BEC87F6" w:rsidR="00606C01" w:rsidRPr="00606C01" w:rsidRDefault="00641DE1" w:rsidP="00641DE1">
      <w:pPr>
        <w:widowControl/>
        <w:pBdr>
          <w:left w:val="single" w:sz="18" w:space="0" w:color="6CE26C"/>
        </w:pBdr>
        <w:shd w:val="clear" w:color="auto" w:fill="FFFFFF"/>
        <w:suppressAutoHyphens w:val="0"/>
        <w:spacing w:line="210" w:lineRule="atLeast"/>
        <w:divId w:val="158861500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lang w:val="mn-MN"/>
        </w:rPr>
        <w:t xml:space="preserve"> </w:t>
      </w:r>
      <w:r w:rsidR="00606C01">
        <w:rPr>
          <w:rFonts w:ascii="Consolas" w:eastAsia="Times New Roman" w:hAnsi="Consolas"/>
          <w:color w:val="000000"/>
          <w:sz w:val="18"/>
          <w:szCs w:val="18"/>
          <w:bdr w:val="none" w:sz="0" w:space="0" w:color="auto" w:frame="1"/>
        </w:rPr>
        <w:t>* </w:t>
      </w:r>
      <w:proofErr w:type="gramStart"/>
      <w:r w:rsidR="00606C01">
        <w:rPr>
          <w:rFonts w:ascii="Consolas" w:eastAsia="Times New Roman" w:hAnsi="Consolas"/>
          <w:color w:val="000000"/>
          <w:sz w:val="18"/>
          <w:szCs w:val="18"/>
          <w:bdr w:val="none" w:sz="0" w:space="0" w:color="auto" w:frame="1"/>
        </w:rPr>
        <w:t>alim</w:t>
      </w:r>
      <w:proofErr w:type="gramEnd"/>
      <w:r w:rsidR="00606C01">
        <w:rPr>
          <w:rFonts w:ascii="Consolas" w:eastAsia="Times New Roman" w:hAnsi="Consolas"/>
          <w:color w:val="000000"/>
          <w:sz w:val="18"/>
          <w:szCs w:val="18"/>
          <w:bdr w:val="none" w:sz="0" w:space="0" w:color="auto" w:frame="1"/>
        </w:rPr>
        <w:t> = 5;  </w:t>
      </w:r>
    </w:p>
    <w:p w14:paraId="5A7871DA" w14:textId="1D595A2C" w:rsidR="00C728A7" w:rsidRPr="00C728A7" w:rsidRDefault="00C728A7" w:rsidP="001101EF">
      <w:pPr>
        <w:pStyle w:val="BodyText"/>
        <w:rPr>
          <w:lang w:val="mn-MN"/>
        </w:rPr>
      </w:pPr>
      <w:r>
        <w:rPr>
          <w:lang w:val="mn-MN"/>
        </w:rPr>
        <w:t xml:space="preserve">Дээрх жишээгээр </w:t>
      </w:r>
      <w:r w:rsidRPr="009D1628">
        <w:rPr>
          <w:lang w:val="mn-MN"/>
        </w:rPr>
        <w:t xml:space="preserve">alim </w:t>
      </w:r>
      <w:r>
        <w:rPr>
          <w:lang w:val="mn-MN"/>
        </w:rPr>
        <w:t>заагчин хувьсагчид бай</w:t>
      </w:r>
      <w:r w:rsidR="008B0BAA">
        <w:rPr>
          <w:lang w:val="mn-MN"/>
        </w:rPr>
        <w:t>х хаяг доторх утгад 5-г олгож байна.</w:t>
      </w:r>
    </w:p>
    <w:p w14:paraId="4F4FEB62" w14:textId="5FF5DE48" w:rsidR="00DF7DF2" w:rsidRPr="007020AE" w:rsidRDefault="007020AE">
      <w:pPr>
        <w:pStyle w:val="Heading2"/>
        <w:rPr>
          <w:lang w:val="mn-MN"/>
        </w:rPr>
      </w:pPr>
      <w:r>
        <w:rPr>
          <w:lang w:val="mn-MN"/>
        </w:rPr>
        <w:t xml:space="preserve"> </w:t>
      </w:r>
    </w:p>
    <w:p w14:paraId="0F06662A" w14:textId="77777777" w:rsidR="00927A5A" w:rsidRDefault="003059B5" w:rsidP="00927A5A">
      <w:pPr>
        <w:pStyle w:val="Heading1"/>
        <w:rPr>
          <w:lang w:val="mn-MN"/>
        </w:rPr>
      </w:pPr>
      <w:r w:rsidRPr="00EF6E64">
        <w:rPr>
          <w:lang w:val="mn-MN"/>
        </w:rPr>
        <w:t>4. ХЭРЭГЖҮҮЛЭЛТ</w:t>
      </w:r>
    </w:p>
    <w:p w14:paraId="1F6E1676" w14:textId="2F02871C" w:rsidR="00B96421" w:rsidRPr="009D1628" w:rsidRDefault="001F5AAA" w:rsidP="001F5AAA">
      <w:pPr>
        <w:pStyle w:val="Heading2"/>
        <w:rPr>
          <w:lang w:val="mn-MN"/>
        </w:rPr>
      </w:pPr>
      <w:r w:rsidRPr="009D1628">
        <w:rPr>
          <w:lang w:val="mn-MN"/>
        </w:rPr>
        <w:t>4.1</w:t>
      </w:r>
      <w:r w:rsidR="00927A5A" w:rsidRPr="009D1628">
        <w:rPr>
          <w:lang w:val="mn-MN"/>
        </w:rPr>
        <w:t xml:space="preserve"> a, b, c гурван тооны хамгийн ихийг олох хэрэглэгчийн функц бич. </w:t>
      </w:r>
    </w:p>
    <w:p w14:paraId="3463BB68" w14:textId="73AE9295" w:rsidR="0072514A" w:rsidRDefault="0072514A" w:rsidP="0072514A">
      <w:pPr>
        <w:pStyle w:val="BodyText"/>
      </w:pPr>
      <w:r w:rsidRPr="0072514A">
        <w:rPr>
          <w:noProof/>
          <w:lang w:bidi="ar-SA"/>
        </w:rPr>
        <w:drawing>
          <wp:inline distT="0" distB="0" distL="0" distR="0" wp14:anchorId="0B3A5EDC" wp14:editId="5955D3CB">
            <wp:extent cx="5324475" cy="1828800"/>
            <wp:effectExtent l="0" t="0" r="9525" b="0"/>
            <wp:docPr id="2" name="Picture 2" descr="C:\Users\lab\Desktop\b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lab\Desktop\b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24475" cy="1828800"/>
                    </a:xfrm>
                    <a:prstGeom prst="rect">
                      <a:avLst/>
                    </a:prstGeom>
                    <a:noFill/>
                    <a:ln>
                      <a:noFill/>
                    </a:ln>
                  </pic:spPr>
                </pic:pic>
              </a:graphicData>
            </a:graphic>
          </wp:inline>
        </w:drawing>
      </w:r>
    </w:p>
    <w:p w14:paraId="0C71546B" w14:textId="2E80D105" w:rsidR="00872960" w:rsidRDefault="002D47BE" w:rsidP="00216D36">
      <w:pPr>
        <w:pStyle w:val="BodyText"/>
        <w:jc w:val="both"/>
        <w:rPr>
          <w:lang w:val="mn-MN"/>
        </w:rPr>
      </w:pPr>
      <w:r>
        <w:rPr>
          <w:lang w:val="mn-MN"/>
        </w:rPr>
        <w:t xml:space="preserve">Өгөгдсөн 3 тооны ихийг олохдоо их тоог хадгалах хувьсагчийг зарлаж </w:t>
      </w:r>
      <w:r>
        <w:t xml:space="preserve">if, else </w:t>
      </w:r>
      <w:r>
        <w:rPr>
          <w:lang w:val="mn-MN"/>
        </w:rPr>
        <w:t>ашиглан гурван тоог жиших байдлаар хамгийн ихийг олсон.</w:t>
      </w:r>
      <w:r w:rsidR="00216D36">
        <w:t xml:space="preserve"> </w:t>
      </w:r>
      <w:r w:rsidR="00216D36">
        <w:rPr>
          <w:lang w:val="mn-MN"/>
        </w:rPr>
        <w:t xml:space="preserve">Жишээ нь </w:t>
      </w:r>
      <w:r w:rsidR="00216D36">
        <w:t>{</w:t>
      </w:r>
      <w:r w:rsidR="00216D36">
        <w:rPr>
          <w:lang w:val="mn-MN"/>
        </w:rPr>
        <w:t>4,1,3</w:t>
      </w:r>
      <w:r w:rsidR="00216D36">
        <w:t xml:space="preserve">} </w:t>
      </w:r>
      <w:r w:rsidR="00216D36">
        <w:rPr>
          <w:lang w:val="mn-MN"/>
        </w:rPr>
        <w:t>тоон цувааны хамгийн их элементийг олох ёстой. Үүний тулд 4-г 1 болон 3-тай жиших үйлдэл хийхэд хоёулангаас их буюу тэнцүү байвал 4-г их гэж үзээд их тоог хадгалах хувьслагчид хийнэ хэрвээ худал бол дараах 2 тоог мөн энэ байдлаар харьцуулж их тоог олно.</w:t>
      </w:r>
    </w:p>
    <w:p w14:paraId="61D0B984" w14:textId="30198E97" w:rsidR="00872960" w:rsidRDefault="00641DE1" w:rsidP="00641DE1">
      <w:pPr>
        <w:widowControl/>
        <w:pBdr>
          <w:left w:val="single" w:sz="18" w:space="0" w:color="6CE26C"/>
        </w:pBdr>
        <w:shd w:val="clear" w:color="auto" w:fill="FFFFFF"/>
        <w:suppressAutoHyphens w:val="0"/>
        <w:spacing w:line="210" w:lineRule="atLeast"/>
        <w:divId w:val="306132198"/>
        <w:rPr>
          <w:rFonts w:ascii="Consolas" w:eastAsia="Times New Roman" w:hAnsi="Consolas"/>
          <w:color w:val="5C5C5C"/>
          <w:sz w:val="18"/>
          <w:szCs w:val="18"/>
          <w:lang w:val="mn-MN"/>
        </w:rPr>
      </w:pPr>
      <w:r>
        <w:rPr>
          <w:rFonts w:ascii="Consolas" w:eastAsia="Times New Roman" w:hAnsi="Consolas"/>
          <w:color w:val="000000"/>
          <w:sz w:val="18"/>
          <w:szCs w:val="18"/>
          <w:bdr w:val="none" w:sz="0" w:space="0" w:color="auto" w:frame="1"/>
          <w:lang w:val="mn-MN"/>
        </w:rPr>
        <w:t xml:space="preserve"> </w:t>
      </w:r>
      <w:r w:rsidR="00872960" w:rsidRPr="00872960">
        <w:rPr>
          <w:rFonts w:ascii="Consolas" w:eastAsia="Times New Roman" w:hAnsi="Consolas"/>
          <w:color w:val="000000"/>
          <w:sz w:val="18"/>
          <w:szCs w:val="18"/>
          <w:bdr w:val="none" w:sz="0" w:space="0" w:color="auto" w:frame="1"/>
          <w:lang w:val="mn-MN"/>
        </w:rPr>
        <w:t>Хэрэв 4 &gt;= 1 ба 4 &gt;= 1 нь </w:t>
      </w:r>
    </w:p>
    <w:p w14:paraId="7EDCC4FC" w14:textId="7D595675" w:rsidR="00872960" w:rsidRPr="00872960" w:rsidRDefault="00872960" w:rsidP="00641DE1">
      <w:pPr>
        <w:widowControl/>
        <w:pBdr>
          <w:left w:val="single" w:sz="18" w:space="0" w:color="6CE26C"/>
        </w:pBdr>
        <w:shd w:val="clear" w:color="auto" w:fill="FFFFFF"/>
        <w:suppressAutoHyphens w:val="0"/>
        <w:spacing w:line="210" w:lineRule="atLeast"/>
        <w:divId w:val="306132198"/>
        <w:rPr>
          <w:rFonts w:ascii="Consolas" w:eastAsia="Times New Roman" w:hAnsi="Consolas"/>
          <w:color w:val="5C5C5C"/>
          <w:sz w:val="18"/>
          <w:szCs w:val="18"/>
          <w:lang w:val="mn-MN"/>
        </w:rPr>
      </w:pPr>
      <w:r w:rsidRPr="00872960">
        <w:rPr>
          <w:rFonts w:ascii="Consolas" w:eastAsia="Times New Roman" w:hAnsi="Consolas"/>
          <w:color w:val="000000"/>
          <w:sz w:val="18"/>
          <w:szCs w:val="18"/>
          <w:bdr w:val="none" w:sz="0" w:space="0" w:color="auto" w:frame="1"/>
          <w:lang w:val="mn-MN"/>
        </w:rPr>
        <w:t xml:space="preserve">      </w:t>
      </w:r>
      <w:r w:rsidRPr="00872960">
        <w:rPr>
          <w:rFonts w:ascii="Consolas" w:eastAsia="Times New Roman" w:hAnsi="Consolas"/>
          <w:color w:val="000000"/>
          <w:sz w:val="18"/>
          <w:szCs w:val="18"/>
          <w:bdr w:val="none" w:sz="0" w:space="0" w:color="auto" w:frame="1"/>
          <w:lang w:val="mn-MN"/>
        </w:rPr>
        <w:tab/>
        <w:t>Үнэн бол - &gt; 4 нь их тоо </w:t>
      </w:r>
    </w:p>
    <w:p w14:paraId="4D51CBC0" w14:textId="0745D7D2" w:rsidR="00872960" w:rsidRPr="00872960" w:rsidRDefault="00641DE1" w:rsidP="00641DE1">
      <w:pPr>
        <w:widowControl/>
        <w:pBdr>
          <w:left w:val="single" w:sz="18" w:space="0" w:color="6CE26C"/>
        </w:pBdr>
        <w:shd w:val="clear" w:color="auto" w:fill="FFFFFF"/>
        <w:suppressAutoHyphens w:val="0"/>
        <w:spacing w:line="210" w:lineRule="atLeast"/>
        <w:divId w:val="306132198"/>
        <w:rPr>
          <w:rFonts w:ascii="Consolas" w:eastAsia="Times New Roman" w:hAnsi="Consolas"/>
          <w:color w:val="5C5C5C"/>
          <w:sz w:val="18"/>
          <w:szCs w:val="18"/>
          <w:lang w:val="mn-MN"/>
        </w:rPr>
      </w:pPr>
      <w:r>
        <w:rPr>
          <w:rFonts w:ascii="Consolas" w:eastAsia="Times New Roman" w:hAnsi="Consolas"/>
          <w:color w:val="000000"/>
          <w:sz w:val="18"/>
          <w:szCs w:val="18"/>
          <w:bdr w:val="none" w:sz="0" w:space="0" w:color="auto" w:frame="1"/>
          <w:lang w:val="mn-MN"/>
        </w:rPr>
        <w:t xml:space="preserve"> </w:t>
      </w:r>
      <w:r w:rsidR="00872960" w:rsidRPr="00872960">
        <w:rPr>
          <w:rFonts w:ascii="Consolas" w:eastAsia="Times New Roman" w:hAnsi="Consolas"/>
          <w:color w:val="000000"/>
          <w:sz w:val="18"/>
          <w:szCs w:val="18"/>
          <w:bdr w:val="none" w:sz="0" w:space="0" w:color="auto" w:frame="1"/>
          <w:lang w:val="mn-MN"/>
        </w:rPr>
        <w:t>Худал бол хэрэв 1 &gt;= 4 ба 1 &gt;= 3 нь </w:t>
      </w:r>
    </w:p>
    <w:p w14:paraId="7FB808A0" w14:textId="77777777" w:rsidR="00872960" w:rsidRPr="00872960" w:rsidRDefault="00872960" w:rsidP="00641DE1">
      <w:pPr>
        <w:widowControl/>
        <w:pBdr>
          <w:left w:val="single" w:sz="18" w:space="0" w:color="6CE26C"/>
        </w:pBdr>
        <w:shd w:val="clear" w:color="auto" w:fill="FFFFFF"/>
        <w:suppressAutoHyphens w:val="0"/>
        <w:spacing w:line="210" w:lineRule="atLeast"/>
        <w:divId w:val="306132198"/>
        <w:rPr>
          <w:rFonts w:ascii="Consolas" w:eastAsia="Times New Roman" w:hAnsi="Consolas"/>
          <w:color w:val="5C5C5C"/>
          <w:sz w:val="18"/>
          <w:szCs w:val="18"/>
          <w:lang w:val="mn-MN"/>
        </w:rPr>
      </w:pPr>
      <w:r w:rsidRPr="00872960">
        <w:rPr>
          <w:rFonts w:ascii="Consolas" w:eastAsia="Times New Roman" w:hAnsi="Consolas"/>
          <w:color w:val="000000"/>
          <w:sz w:val="18"/>
          <w:szCs w:val="18"/>
          <w:bdr w:val="none" w:sz="0" w:space="0" w:color="auto" w:frame="1"/>
          <w:lang w:val="mn-MN"/>
        </w:rPr>
        <w:t xml:space="preserve">       Үнэн бол - &gt; 1 нь их тоо </w:t>
      </w:r>
    </w:p>
    <w:p w14:paraId="4BE219D0" w14:textId="7F228DA8" w:rsidR="00872960" w:rsidRDefault="00641DE1" w:rsidP="00641DE1">
      <w:pPr>
        <w:widowControl/>
        <w:pBdr>
          <w:left w:val="single" w:sz="18" w:space="0" w:color="6CE26C"/>
        </w:pBdr>
        <w:shd w:val="clear" w:color="auto" w:fill="FFFFFF"/>
        <w:suppressAutoHyphens w:val="0"/>
        <w:spacing w:line="210" w:lineRule="atLeast"/>
        <w:divId w:val="306132198"/>
        <w:rPr>
          <w:rFonts w:ascii="Consolas" w:eastAsia="Times New Roman" w:hAnsi="Consolas"/>
          <w:color w:val="5C5C5C"/>
          <w:sz w:val="18"/>
          <w:szCs w:val="18"/>
          <w:lang w:val="mn-MN"/>
        </w:rPr>
      </w:pPr>
      <w:r>
        <w:rPr>
          <w:rFonts w:ascii="Consolas" w:eastAsia="Times New Roman" w:hAnsi="Consolas"/>
          <w:color w:val="000000"/>
          <w:sz w:val="18"/>
          <w:szCs w:val="18"/>
          <w:bdr w:val="none" w:sz="0" w:space="0" w:color="auto" w:frame="1"/>
          <w:lang w:val="mn-MN"/>
        </w:rPr>
        <w:t xml:space="preserve"> </w:t>
      </w:r>
      <w:r w:rsidR="00872960" w:rsidRPr="00872960">
        <w:rPr>
          <w:rFonts w:ascii="Consolas" w:eastAsia="Times New Roman" w:hAnsi="Consolas"/>
          <w:color w:val="000000"/>
          <w:sz w:val="18"/>
          <w:szCs w:val="18"/>
          <w:bdr w:val="none" w:sz="0" w:space="0" w:color="auto" w:frame="1"/>
          <w:lang w:val="mn-MN"/>
        </w:rPr>
        <w:t>Худал бол хэрэв 3 &gt;= 1 ба 3 &gt;= 4 нь </w:t>
      </w:r>
    </w:p>
    <w:p w14:paraId="2138DA4C" w14:textId="55C7700C" w:rsidR="00340D29" w:rsidRPr="00340D29" w:rsidRDefault="00872960" w:rsidP="00641DE1">
      <w:pPr>
        <w:widowControl/>
        <w:pBdr>
          <w:left w:val="single" w:sz="18" w:space="0" w:color="6CE26C"/>
        </w:pBdr>
        <w:shd w:val="clear" w:color="auto" w:fill="FFFFFF"/>
        <w:suppressAutoHyphens w:val="0"/>
        <w:spacing w:line="210" w:lineRule="atLeast"/>
        <w:divId w:val="306132198"/>
        <w:rPr>
          <w:rFonts w:ascii="Consolas" w:eastAsia="Times New Roman" w:hAnsi="Consolas"/>
          <w:color w:val="5C5C5C"/>
          <w:sz w:val="18"/>
          <w:szCs w:val="18"/>
          <w:lang w:val="mn-MN"/>
        </w:rPr>
      </w:pPr>
      <w:r w:rsidRPr="00872960">
        <w:rPr>
          <w:rFonts w:ascii="Consolas" w:eastAsia="Times New Roman" w:hAnsi="Consolas"/>
          <w:color w:val="000000"/>
          <w:sz w:val="18"/>
          <w:szCs w:val="18"/>
          <w:bdr w:val="none" w:sz="0" w:space="0" w:color="auto" w:frame="1"/>
          <w:lang w:val="mn-MN"/>
        </w:rPr>
        <w:t xml:space="preserve"> </w:t>
      </w:r>
      <w:r w:rsidRPr="00872960">
        <w:rPr>
          <w:rFonts w:ascii="Consolas" w:eastAsia="Times New Roman" w:hAnsi="Consolas"/>
          <w:color w:val="000000"/>
          <w:sz w:val="18"/>
          <w:szCs w:val="18"/>
          <w:bdr w:val="none" w:sz="0" w:space="0" w:color="auto" w:frame="1"/>
          <w:lang w:val="mn-MN"/>
        </w:rPr>
        <w:tab/>
        <w:t>Үнэн бол - &gt; 3 нь их тоо  </w:t>
      </w:r>
    </w:p>
    <w:p w14:paraId="6AFC6AD9" w14:textId="12DF6759" w:rsidR="001F5AAA" w:rsidRPr="002D47BE" w:rsidRDefault="002D47BE" w:rsidP="0072514A">
      <w:pPr>
        <w:pStyle w:val="BodyText"/>
        <w:rPr>
          <w:lang w:val="mn-MN"/>
        </w:rPr>
      </w:pPr>
      <w:r>
        <w:rPr>
          <w:lang w:val="mn-MN"/>
        </w:rPr>
        <w:t xml:space="preserve"> Жиших үйлдэл хийх их тоог өмнө нь зарласан их тоог хадгалах хувьсагчид хийнэ.</w:t>
      </w:r>
    </w:p>
    <w:p w14:paraId="58165B4C" w14:textId="0F539C9E" w:rsidR="0072514A" w:rsidRPr="009D1628" w:rsidRDefault="0072514A" w:rsidP="001F5AAA">
      <w:pPr>
        <w:pStyle w:val="Heading2"/>
        <w:rPr>
          <w:lang w:val="mn-MN"/>
        </w:rPr>
      </w:pPr>
      <w:r w:rsidRPr="009D1628">
        <w:rPr>
          <w:lang w:val="mn-MN"/>
        </w:rPr>
        <w:lastRenderedPageBreak/>
        <w:t>4.2 Өгөгдсөн N ширхэг тооны хамгийн их/хамгийн багийг олох код бич.</w:t>
      </w:r>
    </w:p>
    <w:p w14:paraId="217E85A5" w14:textId="2789A0DA" w:rsidR="0072514A" w:rsidRDefault="0072514A" w:rsidP="0072514A">
      <w:pPr>
        <w:pStyle w:val="BodyText"/>
      </w:pPr>
      <w:r w:rsidRPr="0072514A">
        <w:rPr>
          <w:noProof/>
          <w:lang w:bidi="ar-SA"/>
        </w:rPr>
        <w:drawing>
          <wp:inline distT="0" distB="0" distL="0" distR="0" wp14:anchorId="5F71673A" wp14:editId="6B0B13B4">
            <wp:extent cx="4505325" cy="1866900"/>
            <wp:effectExtent l="0" t="0" r="9525" b="0"/>
            <wp:docPr id="3" name="Picture 3" descr="C:\Users\lab\Desktop\b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lab\Desktop\b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05325" cy="1866900"/>
                    </a:xfrm>
                    <a:prstGeom prst="rect">
                      <a:avLst/>
                    </a:prstGeom>
                    <a:noFill/>
                    <a:ln>
                      <a:noFill/>
                    </a:ln>
                  </pic:spPr>
                </pic:pic>
              </a:graphicData>
            </a:graphic>
          </wp:inline>
        </w:drawing>
      </w:r>
    </w:p>
    <w:p w14:paraId="3E5BB43B" w14:textId="69C64EA2" w:rsidR="00AE204D" w:rsidRDefault="00AE204D" w:rsidP="00AE73AA">
      <w:pPr>
        <w:pStyle w:val="BodyText"/>
        <w:jc w:val="both"/>
      </w:pPr>
      <w:r>
        <w:rPr>
          <w:lang w:val="mn-MN"/>
        </w:rPr>
        <w:t>Х</w:t>
      </w:r>
      <w:r>
        <w:t>эрэглэгч хэдэн тооны хамгийн их ба хамгийн багийг олохыг шийдэж утгийг оруулна. Оруулан утгатай ижил утаар массив байгуулна ингэхдээ</w:t>
      </w:r>
      <w:r>
        <w:rPr>
          <w:lang w:val="mn-MN"/>
        </w:rPr>
        <w:t xml:space="preserve"> </w:t>
      </w:r>
      <w:r>
        <w:t>массивийг float төрлөөр зарлаж өгсөн ба учир гэвэл хэрэглэгч бутархай тооны их багийг олж болно гэдгийг таамагласан.</w:t>
      </w:r>
    </w:p>
    <w:p w14:paraId="65EC8975" w14:textId="3F77CFD0" w:rsidR="00281F8F" w:rsidRDefault="00AE204D" w:rsidP="00AE73AA">
      <w:pPr>
        <w:pStyle w:val="BodyText"/>
        <w:jc w:val="both"/>
      </w:pPr>
      <w:r>
        <w:t>Хэрэглэгчээс массивийн элемент бүрт утга авна. Үүний дараа массивийн бүх элементийг цикддэж жиших аргаар хамгийн их ба хамгийн багийг олно</w:t>
      </w:r>
    </w:p>
    <w:p w14:paraId="7BA3D71B" w14:textId="5917A701" w:rsidR="0072514A" w:rsidRDefault="0072514A" w:rsidP="001F5AAA">
      <w:pPr>
        <w:pStyle w:val="Heading2"/>
      </w:pPr>
      <w:r>
        <w:t>4.3</w:t>
      </w:r>
      <w:r w:rsidRPr="00927A5A">
        <w:t xml:space="preserve"> </w:t>
      </w:r>
      <w:r w:rsidRPr="0072514A">
        <w:t>Өгөгдсөн хүснэгтийн тэгш элементүүдийн тоог олох хэрэглэгчийн функц бич</w:t>
      </w:r>
      <w:proofErr w:type="gramStart"/>
      <w:r w:rsidRPr="0072514A">
        <w:t>..</w:t>
      </w:r>
      <w:proofErr w:type="gramEnd"/>
    </w:p>
    <w:p w14:paraId="564CEBD4" w14:textId="165BCFAF" w:rsidR="00927A5A" w:rsidRDefault="0072514A" w:rsidP="00927A5A">
      <w:pPr>
        <w:pStyle w:val="BodyText"/>
        <w:rPr>
          <w:lang w:val="mn-MN"/>
        </w:rPr>
      </w:pPr>
      <w:r w:rsidRPr="0072514A">
        <w:rPr>
          <w:noProof/>
          <w:lang w:bidi="ar-SA"/>
        </w:rPr>
        <w:drawing>
          <wp:inline distT="0" distB="0" distL="0" distR="0" wp14:anchorId="5CCE67A3" wp14:editId="1F0ED05A">
            <wp:extent cx="4695825" cy="1695450"/>
            <wp:effectExtent l="0" t="0" r="9525" b="0"/>
            <wp:docPr id="4" name="Picture 4" descr="C:\Users\lab\Desktop\b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lab\Desktop\b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95825" cy="1695450"/>
                    </a:xfrm>
                    <a:prstGeom prst="rect">
                      <a:avLst/>
                    </a:prstGeom>
                    <a:noFill/>
                    <a:ln>
                      <a:noFill/>
                    </a:ln>
                  </pic:spPr>
                </pic:pic>
              </a:graphicData>
            </a:graphic>
          </wp:inline>
        </w:drawing>
      </w:r>
    </w:p>
    <w:p w14:paraId="7F46739F" w14:textId="7749DCAE" w:rsidR="004770DC" w:rsidRDefault="00C670AA" w:rsidP="00AE73AA">
      <w:pPr>
        <w:pStyle w:val="BodyText"/>
        <w:jc w:val="both"/>
        <w:rPr>
          <w:lang w:val="mn-MN"/>
        </w:rPr>
      </w:pPr>
      <w:r>
        <w:rPr>
          <w:lang w:val="mn-MN"/>
        </w:rPr>
        <w:t>Хэрэглэгчээ</w:t>
      </w:r>
      <w:r w:rsidR="002849F4">
        <w:rPr>
          <w:lang w:val="mn-MN"/>
        </w:rPr>
        <w:t>с тоон цувааг авж тоон цувааны тоо бүрийг тэгш тоо эсэхийг шалгах үйлдэл хийнэ. Тэгш то</w:t>
      </w:r>
      <w:r w:rsidR="0012228B">
        <w:rPr>
          <w:lang w:val="mn-MN"/>
        </w:rPr>
        <w:t>о эсэхийг шалгахдаа тус тоог 2-т</w:t>
      </w:r>
      <w:r w:rsidR="002849F4">
        <w:rPr>
          <w:lang w:val="mn-MN"/>
        </w:rPr>
        <w:t xml:space="preserve"> хувааж үлдэгдэл нь </w:t>
      </w:r>
      <w:r w:rsidR="006E2102">
        <w:rPr>
          <w:lang w:val="mn-MN"/>
        </w:rPr>
        <w:t>0</w:t>
      </w:r>
      <w:r w:rsidR="002849F4">
        <w:rPr>
          <w:lang w:val="mn-MN"/>
        </w:rPr>
        <w:t xml:space="preserve"> байвал тэгш тоо гэж үзнэ.</w:t>
      </w:r>
    </w:p>
    <w:p w14:paraId="59CFD67B" w14:textId="40AC9A09" w:rsidR="001375A7" w:rsidRPr="009B6D2B" w:rsidRDefault="009B6D2B" w:rsidP="009B6D2B">
      <w:pPr>
        <w:widowControl/>
        <w:pBdr>
          <w:left w:val="single" w:sz="18" w:space="0" w:color="6CE26C"/>
        </w:pBdr>
        <w:shd w:val="clear" w:color="auto" w:fill="FFFFFF"/>
        <w:suppressAutoHyphens w:val="0"/>
        <w:spacing w:line="210" w:lineRule="atLeast"/>
        <w:divId w:val="323706727"/>
        <w:rPr>
          <w:rFonts w:ascii="Consolas" w:eastAsia="Times New Roman" w:hAnsi="Consolas"/>
          <w:color w:val="5C5C5C"/>
          <w:sz w:val="18"/>
          <w:szCs w:val="18"/>
          <w:lang w:val="mn-MN"/>
        </w:rPr>
      </w:pPr>
      <w:r>
        <w:rPr>
          <w:rFonts w:ascii="Consolas" w:eastAsia="Times New Roman" w:hAnsi="Consolas"/>
          <w:color w:val="000000"/>
          <w:sz w:val="18"/>
          <w:szCs w:val="18"/>
          <w:bdr w:val="none" w:sz="0" w:space="0" w:color="auto" w:frame="1"/>
          <w:lang w:val="mn-MN"/>
        </w:rPr>
        <w:t xml:space="preserve"> </w:t>
      </w:r>
      <w:r w:rsidR="001375A7" w:rsidRPr="009B6D2B">
        <w:rPr>
          <w:rFonts w:ascii="Consolas" w:eastAsia="Times New Roman" w:hAnsi="Consolas"/>
          <w:color w:val="000000"/>
          <w:sz w:val="18"/>
          <w:szCs w:val="18"/>
          <w:bdr w:val="none" w:sz="0" w:space="0" w:color="auto" w:frame="1"/>
          <w:lang w:val="mn-MN"/>
        </w:rPr>
        <w:t>{ 1, 2, 3  }  </w:t>
      </w:r>
    </w:p>
    <w:p w14:paraId="60BBB2E8" w14:textId="66A1A9EC" w:rsidR="001375A7" w:rsidRPr="009B6D2B" w:rsidRDefault="009B6D2B" w:rsidP="009B6D2B">
      <w:pPr>
        <w:widowControl/>
        <w:pBdr>
          <w:left w:val="single" w:sz="18" w:space="0" w:color="6CE26C"/>
        </w:pBdr>
        <w:shd w:val="clear" w:color="auto" w:fill="FFFFFF"/>
        <w:suppressAutoHyphens w:val="0"/>
        <w:spacing w:line="210" w:lineRule="atLeast"/>
        <w:divId w:val="323706727"/>
        <w:rPr>
          <w:rFonts w:ascii="Consolas" w:eastAsia="Times New Roman" w:hAnsi="Consolas"/>
          <w:color w:val="5C5C5C"/>
          <w:sz w:val="18"/>
          <w:szCs w:val="18"/>
          <w:lang w:val="mn-MN"/>
        </w:rPr>
      </w:pPr>
      <w:r>
        <w:rPr>
          <w:rFonts w:ascii="Consolas" w:hAnsi="Consolas"/>
          <w:color w:val="000000"/>
          <w:sz w:val="18"/>
          <w:szCs w:val="18"/>
          <w:bdr w:val="none" w:sz="0" w:space="0" w:color="auto" w:frame="1"/>
          <w:lang w:val="mn-MN"/>
        </w:rPr>
        <w:t xml:space="preserve"> </w:t>
      </w:r>
      <w:r w:rsidR="001375A7">
        <w:rPr>
          <w:rFonts w:ascii="Consolas" w:hAnsi="Consolas"/>
          <w:color w:val="000000"/>
          <w:sz w:val="18"/>
          <w:szCs w:val="18"/>
          <w:bdr w:val="none" w:sz="0" w:space="0" w:color="auto" w:frame="1"/>
          <w:lang w:val="mn-MN"/>
        </w:rPr>
        <w:t>тэгш-тоо</w:t>
      </w:r>
      <w:r w:rsidR="001375A7" w:rsidRPr="009B6D2B">
        <w:rPr>
          <w:rFonts w:ascii="Consolas" w:hAnsi="Consolas"/>
          <w:color w:val="000000"/>
          <w:sz w:val="18"/>
          <w:szCs w:val="18"/>
          <w:bdr w:val="none" w:sz="0" w:space="0" w:color="auto" w:frame="1"/>
          <w:lang w:val="mn-MN"/>
        </w:rPr>
        <w:t>=0;</w:t>
      </w:r>
    </w:p>
    <w:p w14:paraId="195DDC2C" w14:textId="59CF96D4" w:rsidR="001375A7" w:rsidRPr="009B6D2B" w:rsidRDefault="009B6D2B" w:rsidP="009B6D2B">
      <w:pPr>
        <w:widowControl/>
        <w:pBdr>
          <w:left w:val="single" w:sz="18" w:space="0" w:color="6CE26C"/>
        </w:pBdr>
        <w:shd w:val="clear" w:color="auto" w:fill="F8F8F8"/>
        <w:suppressAutoHyphens w:val="0"/>
        <w:spacing w:line="210" w:lineRule="atLeast"/>
        <w:divId w:val="323706727"/>
        <w:rPr>
          <w:rFonts w:ascii="Consolas" w:eastAsia="Times New Roman" w:hAnsi="Consolas"/>
          <w:color w:val="5C5C5C"/>
          <w:sz w:val="18"/>
          <w:szCs w:val="18"/>
          <w:lang w:val="mn-MN"/>
        </w:rPr>
      </w:pPr>
      <w:r>
        <w:rPr>
          <w:rFonts w:ascii="Consolas" w:eastAsia="Times New Roman" w:hAnsi="Consolas"/>
          <w:color w:val="000000"/>
          <w:sz w:val="18"/>
          <w:szCs w:val="18"/>
          <w:bdr w:val="none" w:sz="0" w:space="0" w:color="auto" w:frame="1"/>
          <w:lang w:val="mn-MN"/>
        </w:rPr>
        <w:t xml:space="preserve"> </w:t>
      </w:r>
      <w:r w:rsidR="001375A7" w:rsidRPr="009B6D2B">
        <w:rPr>
          <w:rFonts w:ascii="Consolas" w:eastAsia="Times New Roman" w:hAnsi="Consolas"/>
          <w:color w:val="000000"/>
          <w:sz w:val="18"/>
          <w:szCs w:val="18"/>
          <w:bdr w:val="none" w:sz="0" w:space="0" w:color="auto" w:frame="1"/>
          <w:lang w:val="mn-MN"/>
        </w:rPr>
        <w:t>Хэрэв 1 % 2 == 0 нь </w:t>
      </w:r>
    </w:p>
    <w:p w14:paraId="68B7A3BA" w14:textId="26E007D8" w:rsidR="001375A7" w:rsidRPr="009B6D2B" w:rsidRDefault="001375A7" w:rsidP="009B6D2B">
      <w:pPr>
        <w:widowControl/>
        <w:pBdr>
          <w:left w:val="single" w:sz="18" w:space="0" w:color="6CE26C"/>
        </w:pBdr>
        <w:shd w:val="clear" w:color="auto" w:fill="F8F8F8"/>
        <w:suppressAutoHyphens w:val="0"/>
        <w:spacing w:line="210" w:lineRule="atLeast"/>
        <w:divId w:val="323706727"/>
        <w:rPr>
          <w:rFonts w:ascii="Consolas" w:eastAsia="Times New Roman" w:hAnsi="Consolas"/>
          <w:color w:val="5C5C5C"/>
          <w:sz w:val="18"/>
          <w:szCs w:val="18"/>
          <w:lang w:val="mn-MN"/>
        </w:rPr>
      </w:pPr>
      <w:r w:rsidRPr="009B6D2B">
        <w:rPr>
          <w:rFonts w:ascii="Consolas" w:eastAsia="Times New Roman" w:hAnsi="Consolas"/>
          <w:color w:val="000000"/>
          <w:sz w:val="18"/>
          <w:szCs w:val="18"/>
          <w:bdr w:val="none" w:sz="0" w:space="0" w:color="auto" w:frame="1"/>
          <w:lang w:val="mn-MN"/>
        </w:rPr>
        <w:t xml:space="preserve">      Үнэн бол тэгш</w:t>
      </w:r>
      <w:r>
        <w:rPr>
          <w:rFonts w:ascii="Consolas" w:eastAsia="Times New Roman" w:hAnsi="Consolas"/>
          <w:color w:val="000000"/>
          <w:sz w:val="18"/>
          <w:szCs w:val="18"/>
          <w:bdr w:val="none" w:sz="0" w:space="0" w:color="auto" w:frame="1"/>
          <w:lang w:val="mn-MN"/>
        </w:rPr>
        <w:t>-</w:t>
      </w:r>
      <w:r w:rsidRPr="009B6D2B">
        <w:rPr>
          <w:rFonts w:ascii="Consolas" w:eastAsia="Times New Roman" w:hAnsi="Consolas"/>
          <w:color w:val="000000"/>
          <w:sz w:val="18"/>
          <w:szCs w:val="18"/>
          <w:bdr w:val="none" w:sz="0" w:space="0" w:color="auto" w:frame="1"/>
          <w:lang w:val="mn-MN"/>
        </w:rPr>
        <w:t>тоо 1-р нэмэгдүүл </w:t>
      </w:r>
    </w:p>
    <w:p w14:paraId="7ECCF292" w14:textId="177BCD00" w:rsidR="001375A7" w:rsidRPr="009B6D2B" w:rsidRDefault="009B6D2B" w:rsidP="009B6D2B">
      <w:pPr>
        <w:widowControl/>
        <w:pBdr>
          <w:left w:val="single" w:sz="18" w:space="0" w:color="6CE26C"/>
        </w:pBdr>
        <w:shd w:val="clear" w:color="auto" w:fill="F8F8F8"/>
        <w:suppressAutoHyphens w:val="0"/>
        <w:spacing w:line="210" w:lineRule="atLeast"/>
        <w:divId w:val="323706727"/>
        <w:rPr>
          <w:rFonts w:ascii="Consolas" w:eastAsia="Times New Roman" w:hAnsi="Consolas"/>
          <w:color w:val="5C5C5C"/>
          <w:sz w:val="18"/>
          <w:szCs w:val="18"/>
          <w:lang w:val="mn-MN"/>
        </w:rPr>
      </w:pPr>
      <w:r>
        <w:rPr>
          <w:rFonts w:ascii="Consolas" w:eastAsia="Times New Roman" w:hAnsi="Consolas"/>
          <w:color w:val="000000"/>
          <w:sz w:val="18"/>
          <w:szCs w:val="18"/>
          <w:bdr w:val="none" w:sz="0" w:space="0" w:color="auto" w:frame="1"/>
          <w:lang w:val="mn-MN"/>
        </w:rPr>
        <w:t xml:space="preserve"> </w:t>
      </w:r>
      <w:r w:rsidR="001375A7" w:rsidRPr="009B6D2B">
        <w:rPr>
          <w:rFonts w:ascii="Consolas" w:eastAsia="Times New Roman" w:hAnsi="Consolas"/>
          <w:color w:val="000000"/>
          <w:sz w:val="18"/>
          <w:szCs w:val="18"/>
          <w:bdr w:val="none" w:sz="0" w:space="0" w:color="auto" w:frame="1"/>
          <w:lang w:val="mn-MN"/>
        </w:rPr>
        <w:t>Хэрэв 2 % 2 == 0 </w:t>
      </w:r>
    </w:p>
    <w:p w14:paraId="55791772" w14:textId="4AFAFDDA" w:rsidR="001375A7" w:rsidRPr="009B6D2B" w:rsidRDefault="001375A7" w:rsidP="009B6D2B">
      <w:pPr>
        <w:widowControl/>
        <w:pBdr>
          <w:left w:val="single" w:sz="18" w:space="0" w:color="6CE26C"/>
        </w:pBdr>
        <w:shd w:val="clear" w:color="auto" w:fill="F8F8F8"/>
        <w:suppressAutoHyphens w:val="0"/>
        <w:spacing w:line="210" w:lineRule="atLeast"/>
        <w:divId w:val="323706727"/>
        <w:rPr>
          <w:rFonts w:ascii="Consolas" w:eastAsia="Times New Roman" w:hAnsi="Consolas"/>
          <w:color w:val="5C5C5C"/>
          <w:sz w:val="18"/>
          <w:szCs w:val="18"/>
          <w:lang w:val="mn-MN"/>
        </w:rPr>
      </w:pPr>
      <w:r w:rsidRPr="009B6D2B">
        <w:rPr>
          <w:rFonts w:ascii="Consolas" w:eastAsia="Times New Roman" w:hAnsi="Consolas"/>
          <w:color w:val="000000"/>
          <w:sz w:val="18"/>
          <w:szCs w:val="18"/>
          <w:bdr w:val="none" w:sz="0" w:space="0" w:color="auto" w:frame="1"/>
          <w:lang w:val="mn-MN"/>
        </w:rPr>
        <w:t xml:space="preserve">      Үнэн бол тэгш</w:t>
      </w:r>
      <w:r>
        <w:rPr>
          <w:rFonts w:ascii="Consolas" w:eastAsia="Times New Roman" w:hAnsi="Consolas"/>
          <w:color w:val="000000"/>
          <w:sz w:val="18"/>
          <w:szCs w:val="18"/>
          <w:bdr w:val="none" w:sz="0" w:space="0" w:color="auto" w:frame="1"/>
          <w:lang w:val="mn-MN"/>
        </w:rPr>
        <w:t>-</w:t>
      </w:r>
      <w:r w:rsidRPr="009B6D2B">
        <w:rPr>
          <w:rFonts w:ascii="Consolas" w:eastAsia="Times New Roman" w:hAnsi="Consolas"/>
          <w:color w:val="000000"/>
          <w:sz w:val="18"/>
          <w:szCs w:val="18"/>
          <w:bdr w:val="none" w:sz="0" w:space="0" w:color="auto" w:frame="1"/>
          <w:lang w:val="mn-MN"/>
        </w:rPr>
        <w:t>тоо 1-р нэмэгдүүл </w:t>
      </w:r>
    </w:p>
    <w:p w14:paraId="3FD86459" w14:textId="1E95BE4E" w:rsidR="001375A7" w:rsidRPr="009B6D2B" w:rsidRDefault="009B6D2B" w:rsidP="009B6D2B">
      <w:pPr>
        <w:widowControl/>
        <w:pBdr>
          <w:left w:val="single" w:sz="18" w:space="0" w:color="6CE26C"/>
        </w:pBdr>
        <w:shd w:val="clear" w:color="auto" w:fill="F8F8F8"/>
        <w:suppressAutoHyphens w:val="0"/>
        <w:spacing w:line="210" w:lineRule="atLeast"/>
        <w:divId w:val="323706727"/>
        <w:rPr>
          <w:rFonts w:ascii="Consolas" w:eastAsia="Times New Roman" w:hAnsi="Consolas"/>
          <w:color w:val="5C5C5C"/>
          <w:sz w:val="18"/>
          <w:szCs w:val="18"/>
          <w:lang w:val="mn-MN"/>
        </w:rPr>
      </w:pPr>
      <w:r>
        <w:rPr>
          <w:rFonts w:ascii="Consolas" w:eastAsia="Times New Roman" w:hAnsi="Consolas"/>
          <w:color w:val="000000"/>
          <w:sz w:val="18"/>
          <w:szCs w:val="18"/>
          <w:bdr w:val="none" w:sz="0" w:space="0" w:color="auto" w:frame="1"/>
          <w:lang w:val="mn-MN"/>
        </w:rPr>
        <w:t xml:space="preserve"> </w:t>
      </w:r>
      <w:r w:rsidR="001375A7" w:rsidRPr="009B6D2B">
        <w:rPr>
          <w:rFonts w:ascii="Consolas" w:eastAsia="Times New Roman" w:hAnsi="Consolas"/>
          <w:color w:val="000000"/>
          <w:sz w:val="18"/>
          <w:szCs w:val="18"/>
          <w:bdr w:val="none" w:sz="0" w:space="0" w:color="auto" w:frame="1"/>
          <w:lang w:val="mn-MN"/>
        </w:rPr>
        <w:t>Хэрэв 3 % 2 == 0 </w:t>
      </w:r>
    </w:p>
    <w:p w14:paraId="15641702" w14:textId="1B5DC0F7" w:rsidR="001375A7" w:rsidRPr="009B6D2B" w:rsidRDefault="001375A7" w:rsidP="009B6D2B">
      <w:pPr>
        <w:widowControl/>
        <w:pBdr>
          <w:left w:val="single" w:sz="18" w:space="0" w:color="6CE26C"/>
        </w:pBdr>
        <w:shd w:val="clear" w:color="auto" w:fill="F8F8F8"/>
        <w:suppressAutoHyphens w:val="0"/>
        <w:spacing w:line="210" w:lineRule="atLeast"/>
        <w:divId w:val="323706727"/>
        <w:rPr>
          <w:rFonts w:ascii="Consolas" w:eastAsia="Times New Roman" w:hAnsi="Consolas"/>
          <w:color w:val="5C5C5C"/>
          <w:sz w:val="18"/>
          <w:szCs w:val="18"/>
          <w:lang w:val="mn-MN"/>
        </w:rPr>
      </w:pPr>
      <w:r w:rsidRPr="009B6D2B">
        <w:rPr>
          <w:rFonts w:ascii="Consolas" w:eastAsia="Times New Roman" w:hAnsi="Consolas"/>
          <w:color w:val="000000"/>
          <w:sz w:val="18"/>
          <w:szCs w:val="18"/>
          <w:bdr w:val="none" w:sz="0" w:space="0" w:color="auto" w:frame="1"/>
          <w:lang w:val="mn-MN"/>
        </w:rPr>
        <w:t xml:space="preserve">      Үнэн бол тэгш</w:t>
      </w:r>
      <w:r>
        <w:rPr>
          <w:rFonts w:ascii="Consolas" w:eastAsia="Times New Roman" w:hAnsi="Consolas"/>
          <w:color w:val="000000"/>
          <w:sz w:val="18"/>
          <w:szCs w:val="18"/>
          <w:bdr w:val="none" w:sz="0" w:space="0" w:color="auto" w:frame="1"/>
          <w:lang w:val="mn-MN"/>
        </w:rPr>
        <w:t>-</w:t>
      </w:r>
      <w:r w:rsidRPr="009B6D2B">
        <w:rPr>
          <w:rFonts w:ascii="Consolas" w:eastAsia="Times New Roman" w:hAnsi="Consolas"/>
          <w:color w:val="000000"/>
          <w:sz w:val="18"/>
          <w:szCs w:val="18"/>
          <w:bdr w:val="none" w:sz="0" w:space="0" w:color="auto" w:frame="1"/>
          <w:lang w:val="mn-MN"/>
        </w:rPr>
        <w:t>тоо 1-р нэмэгдүүл  </w:t>
      </w:r>
    </w:p>
    <w:p w14:paraId="0C7AD6D4" w14:textId="03C7FEB2" w:rsidR="0072514A" w:rsidRPr="009D1628" w:rsidRDefault="0072514A" w:rsidP="001F5AAA">
      <w:pPr>
        <w:pStyle w:val="Heading2"/>
        <w:rPr>
          <w:lang w:val="mn-MN"/>
        </w:rPr>
      </w:pPr>
      <w:r w:rsidRPr="009D1628">
        <w:rPr>
          <w:lang w:val="mn-MN"/>
        </w:rPr>
        <w:t xml:space="preserve">4.4 Өгөгдсөн хүснэгтийн сондгой элементүүдийн арифметик дунджийг олох </w:t>
      </w:r>
      <w:r w:rsidRPr="009D1628">
        <w:rPr>
          <w:lang w:val="mn-MN"/>
        </w:rPr>
        <w:lastRenderedPageBreak/>
        <w:t>хэрэглэгчийн функц бич</w:t>
      </w:r>
    </w:p>
    <w:p w14:paraId="2A82AEC2" w14:textId="6053D927" w:rsidR="0072514A" w:rsidRDefault="0072514A" w:rsidP="0072514A">
      <w:pPr>
        <w:pStyle w:val="BodyText"/>
      </w:pPr>
      <w:r w:rsidRPr="0072514A">
        <w:rPr>
          <w:noProof/>
          <w:lang w:bidi="ar-SA"/>
        </w:rPr>
        <w:drawing>
          <wp:inline distT="0" distB="0" distL="0" distR="0" wp14:anchorId="631C0C00" wp14:editId="40A3A092">
            <wp:extent cx="4362450" cy="1676400"/>
            <wp:effectExtent l="0" t="0" r="0" b="0"/>
            <wp:docPr id="5" name="Picture 5" descr="C:\Users\lab\Desktop\b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lab\Desktop\b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62450" cy="1676400"/>
                    </a:xfrm>
                    <a:prstGeom prst="rect">
                      <a:avLst/>
                    </a:prstGeom>
                    <a:noFill/>
                    <a:ln>
                      <a:noFill/>
                    </a:ln>
                  </pic:spPr>
                </pic:pic>
              </a:graphicData>
            </a:graphic>
          </wp:inline>
        </w:drawing>
      </w:r>
    </w:p>
    <w:p w14:paraId="67B95F9D" w14:textId="6D9E422B" w:rsidR="00575E8F" w:rsidRDefault="00575E8F" w:rsidP="0082386E">
      <w:pPr>
        <w:pStyle w:val="BodyText"/>
        <w:jc w:val="both"/>
        <w:rPr>
          <w:lang w:val="mn-MN"/>
        </w:rPr>
      </w:pPr>
      <w:r>
        <w:rPr>
          <w:lang w:val="mn-MN"/>
        </w:rPr>
        <w:t>Хэрэглэгчээс тоон цуваа авна. Тоон цувааны элемент бүрийг сондгой эсэхийг ш</w:t>
      </w:r>
      <w:r w:rsidR="0082386E">
        <w:rPr>
          <w:lang w:val="mn-MN"/>
        </w:rPr>
        <w:t>алгаж хэрэв сондгой бол өмнөх сонгой тоон дээр нэмнэ мөн сондгой тооны тоолуурыг 1-р нэмэгдүүлнэ. Үүнийг дараа нийт сондгой тооны нийлбэрийг сондгой тооны тоолуурт байгаа утгаар хувааж дундаж утгийг гаргаж авна.</w:t>
      </w:r>
    </w:p>
    <w:p w14:paraId="2AF2E082" w14:textId="27B5EF7A" w:rsidR="008E681B" w:rsidRPr="009B6D2B" w:rsidRDefault="009B6D2B" w:rsidP="009B6D2B">
      <w:pPr>
        <w:widowControl/>
        <w:pBdr>
          <w:left w:val="single" w:sz="18" w:space="0" w:color="6CE26C"/>
        </w:pBdr>
        <w:shd w:val="clear" w:color="auto" w:fill="FFFFFF"/>
        <w:suppressAutoHyphens w:val="0"/>
        <w:spacing w:line="210" w:lineRule="atLeast"/>
        <w:divId w:val="1668746905"/>
        <w:rPr>
          <w:rFonts w:ascii="Consolas" w:eastAsia="Times New Roman" w:hAnsi="Consolas"/>
          <w:color w:val="5C5C5C"/>
          <w:sz w:val="18"/>
          <w:szCs w:val="18"/>
          <w:lang w:val="mn-MN"/>
        </w:rPr>
      </w:pPr>
      <w:r>
        <w:rPr>
          <w:rFonts w:ascii="Consolas" w:eastAsia="Times New Roman" w:hAnsi="Consolas"/>
          <w:color w:val="000000"/>
          <w:sz w:val="18"/>
          <w:szCs w:val="18"/>
          <w:bdr w:val="none" w:sz="0" w:space="0" w:color="auto" w:frame="1"/>
          <w:lang w:val="mn-MN"/>
        </w:rPr>
        <w:t xml:space="preserve"> </w:t>
      </w:r>
      <w:r w:rsidR="008E681B" w:rsidRPr="009B6D2B">
        <w:rPr>
          <w:rFonts w:ascii="Consolas" w:eastAsia="Times New Roman" w:hAnsi="Consolas"/>
          <w:color w:val="000000"/>
          <w:sz w:val="18"/>
          <w:szCs w:val="18"/>
          <w:bdr w:val="none" w:sz="0" w:space="0" w:color="auto" w:frame="1"/>
          <w:lang w:val="mn-MN"/>
        </w:rPr>
        <w:t>{  1, 2, 3  }  </w:t>
      </w:r>
    </w:p>
    <w:p w14:paraId="429BAA93" w14:textId="5FC5DF1C" w:rsidR="008E681B" w:rsidRPr="009B6D2B" w:rsidRDefault="009B6D2B" w:rsidP="009B6D2B">
      <w:pPr>
        <w:widowControl/>
        <w:pBdr>
          <w:left w:val="single" w:sz="18" w:space="0" w:color="6CE26C"/>
        </w:pBdr>
        <w:shd w:val="clear" w:color="auto" w:fill="F8F8F8"/>
        <w:suppressAutoHyphens w:val="0"/>
        <w:spacing w:line="210" w:lineRule="atLeast"/>
        <w:divId w:val="1668746905"/>
        <w:rPr>
          <w:rFonts w:ascii="Consolas" w:eastAsia="Times New Roman" w:hAnsi="Consolas"/>
          <w:color w:val="5C5C5C"/>
          <w:sz w:val="18"/>
          <w:szCs w:val="18"/>
          <w:lang w:val="mn-MN"/>
        </w:rPr>
      </w:pPr>
      <w:r>
        <w:rPr>
          <w:rFonts w:ascii="Consolas" w:eastAsia="Times New Roman" w:hAnsi="Consolas"/>
          <w:color w:val="000000"/>
          <w:sz w:val="18"/>
          <w:szCs w:val="18"/>
          <w:bdr w:val="none" w:sz="0" w:space="0" w:color="auto" w:frame="1"/>
          <w:lang w:val="mn-MN"/>
        </w:rPr>
        <w:t xml:space="preserve"> </w:t>
      </w:r>
      <w:r w:rsidR="008E681B" w:rsidRPr="009B6D2B">
        <w:rPr>
          <w:rFonts w:ascii="Consolas" w:eastAsia="Times New Roman" w:hAnsi="Consolas"/>
          <w:color w:val="000000"/>
          <w:sz w:val="18"/>
          <w:szCs w:val="18"/>
          <w:bdr w:val="none" w:sz="0" w:space="0" w:color="auto" w:frame="1"/>
          <w:lang w:val="mn-MN"/>
        </w:rPr>
        <w:t>Содгой - тоо = 0;  </w:t>
      </w:r>
    </w:p>
    <w:p w14:paraId="68EBB0F3" w14:textId="019D4DC4" w:rsidR="008E681B" w:rsidRPr="009B6D2B" w:rsidRDefault="009B6D2B" w:rsidP="009B6D2B">
      <w:pPr>
        <w:widowControl/>
        <w:pBdr>
          <w:left w:val="single" w:sz="18" w:space="0" w:color="6CE26C"/>
        </w:pBdr>
        <w:shd w:val="clear" w:color="auto" w:fill="FFFFFF"/>
        <w:suppressAutoHyphens w:val="0"/>
        <w:spacing w:line="210" w:lineRule="atLeast"/>
        <w:divId w:val="1668746905"/>
        <w:rPr>
          <w:rFonts w:ascii="Consolas" w:eastAsia="Times New Roman" w:hAnsi="Consolas"/>
          <w:color w:val="5C5C5C"/>
          <w:sz w:val="18"/>
          <w:szCs w:val="18"/>
          <w:lang w:val="mn-MN"/>
        </w:rPr>
      </w:pPr>
      <w:r>
        <w:rPr>
          <w:rFonts w:ascii="Consolas" w:eastAsia="Times New Roman" w:hAnsi="Consolas"/>
          <w:color w:val="000000"/>
          <w:sz w:val="18"/>
          <w:szCs w:val="18"/>
          <w:bdr w:val="none" w:sz="0" w:space="0" w:color="auto" w:frame="1"/>
          <w:lang w:val="mn-MN"/>
        </w:rPr>
        <w:t xml:space="preserve"> </w:t>
      </w:r>
      <w:r w:rsidR="008E681B" w:rsidRPr="009B6D2B">
        <w:rPr>
          <w:rFonts w:ascii="Consolas" w:eastAsia="Times New Roman" w:hAnsi="Consolas"/>
          <w:color w:val="000000"/>
          <w:sz w:val="18"/>
          <w:szCs w:val="18"/>
          <w:bdr w:val="none" w:sz="0" w:space="0" w:color="auto" w:frame="1"/>
          <w:lang w:val="mn-MN"/>
        </w:rPr>
        <w:t>Нийлбэр = 0;  </w:t>
      </w:r>
    </w:p>
    <w:p w14:paraId="245D8E60" w14:textId="1021B3E6" w:rsidR="008E681B" w:rsidRPr="009B6D2B" w:rsidRDefault="009B6D2B" w:rsidP="009B6D2B">
      <w:pPr>
        <w:widowControl/>
        <w:pBdr>
          <w:left w:val="single" w:sz="18" w:space="0" w:color="6CE26C"/>
        </w:pBdr>
        <w:shd w:val="clear" w:color="auto" w:fill="F8F8F8"/>
        <w:suppressAutoHyphens w:val="0"/>
        <w:spacing w:line="210" w:lineRule="atLeast"/>
        <w:divId w:val="1668746905"/>
        <w:rPr>
          <w:rFonts w:ascii="Consolas" w:eastAsia="Times New Roman" w:hAnsi="Consolas"/>
          <w:color w:val="5C5C5C"/>
          <w:sz w:val="18"/>
          <w:szCs w:val="18"/>
          <w:lang w:val="mn-MN"/>
        </w:rPr>
      </w:pPr>
      <w:r>
        <w:rPr>
          <w:rFonts w:ascii="Consolas" w:eastAsia="Times New Roman" w:hAnsi="Consolas"/>
          <w:color w:val="000000"/>
          <w:sz w:val="18"/>
          <w:szCs w:val="18"/>
          <w:bdr w:val="none" w:sz="0" w:space="0" w:color="auto" w:frame="1"/>
          <w:lang w:val="mn-MN"/>
        </w:rPr>
        <w:t xml:space="preserve"> </w:t>
      </w:r>
      <w:r w:rsidR="008E681B" w:rsidRPr="009B6D2B">
        <w:rPr>
          <w:rFonts w:ascii="Consolas" w:eastAsia="Times New Roman" w:hAnsi="Consolas"/>
          <w:color w:val="000000"/>
          <w:sz w:val="18"/>
          <w:szCs w:val="18"/>
          <w:bdr w:val="none" w:sz="0" w:space="0" w:color="auto" w:frame="1"/>
          <w:lang w:val="mn-MN"/>
        </w:rPr>
        <w:t>Хэрэв 1 % 2 != 0 нь </w:t>
      </w:r>
    </w:p>
    <w:p w14:paraId="576FCEA0" w14:textId="71792984" w:rsidR="008E681B" w:rsidRPr="009B6D2B" w:rsidRDefault="008E681B" w:rsidP="009B6D2B">
      <w:pPr>
        <w:widowControl/>
        <w:pBdr>
          <w:left w:val="single" w:sz="18" w:space="0" w:color="6CE26C"/>
        </w:pBdr>
        <w:shd w:val="clear" w:color="auto" w:fill="F8F8F8"/>
        <w:suppressAutoHyphens w:val="0"/>
        <w:spacing w:line="210" w:lineRule="atLeast"/>
        <w:divId w:val="1668746905"/>
        <w:rPr>
          <w:rFonts w:ascii="Consolas" w:eastAsia="Times New Roman" w:hAnsi="Consolas"/>
          <w:color w:val="5C5C5C"/>
          <w:sz w:val="18"/>
          <w:szCs w:val="18"/>
          <w:lang w:val="mn-MN"/>
        </w:rPr>
      </w:pPr>
      <w:r w:rsidRPr="009B6D2B">
        <w:rPr>
          <w:rFonts w:ascii="Consolas" w:eastAsia="Times New Roman" w:hAnsi="Consolas"/>
          <w:color w:val="000000"/>
          <w:sz w:val="18"/>
          <w:szCs w:val="18"/>
          <w:bdr w:val="none" w:sz="0" w:space="0" w:color="auto" w:frame="1"/>
          <w:lang w:val="mn-MN"/>
        </w:rPr>
        <w:t xml:space="preserve">      Үнэн бол Сондгой-тоо + 1 мөн нийлбэр + 1 </w:t>
      </w:r>
    </w:p>
    <w:p w14:paraId="4B182B0A" w14:textId="517F1622" w:rsidR="008E681B" w:rsidRPr="009B6D2B" w:rsidRDefault="009B6D2B" w:rsidP="009B6D2B">
      <w:pPr>
        <w:widowControl/>
        <w:pBdr>
          <w:left w:val="single" w:sz="18" w:space="0" w:color="6CE26C"/>
        </w:pBdr>
        <w:shd w:val="clear" w:color="auto" w:fill="F8F8F8"/>
        <w:suppressAutoHyphens w:val="0"/>
        <w:spacing w:line="210" w:lineRule="atLeast"/>
        <w:divId w:val="1668746905"/>
        <w:rPr>
          <w:rFonts w:ascii="Consolas" w:eastAsia="Times New Roman" w:hAnsi="Consolas"/>
          <w:color w:val="5C5C5C"/>
          <w:sz w:val="18"/>
          <w:szCs w:val="18"/>
          <w:lang w:val="mn-MN"/>
        </w:rPr>
      </w:pPr>
      <w:r>
        <w:rPr>
          <w:rFonts w:ascii="Consolas" w:eastAsia="Times New Roman" w:hAnsi="Consolas"/>
          <w:color w:val="000000"/>
          <w:sz w:val="18"/>
          <w:szCs w:val="18"/>
          <w:bdr w:val="none" w:sz="0" w:space="0" w:color="auto" w:frame="1"/>
          <w:lang w:val="mn-MN"/>
        </w:rPr>
        <w:t xml:space="preserve"> </w:t>
      </w:r>
      <w:r w:rsidR="008E681B" w:rsidRPr="009B6D2B">
        <w:rPr>
          <w:rFonts w:ascii="Consolas" w:eastAsia="Times New Roman" w:hAnsi="Consolas"/>
          <w:color w:val="000000"/>
          <w:sz w:val="18"/>
          <w:szCs w:val="18"/>
          <w:bdr w:val="none" w:sz="0" w:space="0" w:color="auto" w:frame="1"/>
          <w:lang w:val="mn-MN"/>
        </w:rPr>
        <w:t>Хэрэв 2 % 2 != 0 нь </w:t>
      </w:r>
    </w:p>
    <w:p w14:paraId="46DDB7B7" w14:textId="588EB7EA" w:rsidR="008E681B" w:rsidRPr="009B6D2B" w:rsidRDefault="008E681B" w:rsidP="009B6D2B">
      <w:pPr>
        <w:widowControl/>
        <w:pBdr>
          <w:left w:val="single" w:sz="18" w:space="0" w:color="6CE26C"/>
        </w:pBdr>
        <w:shd w:val="clear" w:color="auto" w:fill="F8F8F8"/>
        <w:suppressAutoHyphens w:val="0"/>
        <w:spacing w:line="210" w:lineRule="atLeast"/>
        <w:divId w:val="1668746905"/>
        <w:rPr>
          <w:rFonts w:ascii="Consolas" w:eastAsia="Times New Roman" w:hAnsi="Consolas"/>
          <w:color w:val="5C5C5C"/>
          <w:sz w:val="18"/>
          <w:szCs w:val="18"/>
          <w:lang w:val="mn-MN"/>
        </w:rPr>
      </w:pPr>
      <w:r w:rsidRPr="009B6D2B">
        <w:rPr>
          <w:rFonts w:ascii="Consolas" w:eastAsia="Times New Roman" w:hAnsi="Consolas"/>
          <w:color w:val="000000"/>
          <w:sz w:val="18"/>
          <w:szCs w:val="18"/>
          <w:bdr w:val="none" w:sz="0" w:space="0" w:color="auto" w:frame="1"/>
          <w:lang w:val="mn-MN"/>
        </w:rPr>
        <w:t xml:space="preserve">      Үнэн бол Сондгой-тоо + 1 мөн нийлбэр + 2 </w:t>
      </w:r>
    </w:p>
    <w:p w14:paraId="696A3F8C" w14:textId="6BD41BAA" w:rsidR="008E681B" w:rsidRPr="009B6D2B" w:rsidRDefault="009B6D2B" w:rsidP="009B6D2B">
      <w:pPr>
        <w:widowControl/>
        <w:pBdr>
          <w:left w:val="single" w:sz="18" w:space="0" w:color="6CE26C"/>
        </w:pBdr>
        <w:shd w:val="clear" w:color="auto" w:fill="F8F8F8"/>
        <w:suppressAutoHyphens w:val="0"/>
        <w:spacing w:line="210" w:lineRule="atLeast"/>
        <w:divId w:val="1668746905"/>
        <w:rPr>
          <w:rFonts w:ascii="Consolas" w:eastAsia="Times New Roman" w:hAnsi="Consolas"/>
          <w:color w:val="5C5C5C"/>
          <w:sz w:val="18"/>
          <w:szCs w:val="18"/>
          <w:lang w:val="mn-MN"/>
        </w:rPr>
      </w:pPr>
      <w:r>
        <w:rPr>
          <w:rFonts w:ascii="Consolas" w:eastAsia="Times New Roman" w:hAnsi="Consolas"/>
          <w:color w:val="000000"/>
          <w:sz w:val="18"/>
          <w:szCs w:val="18"/>
          <w:bdr w:val="none" w:sz="0" w:space="0" w:color="auto" w:frame="1"/>
          <w:lang w:val="mn-MN"/>
        </w:rPr>
        <w:t xml:space="preserve"> </w:t>
      </w:r>
      <w:r w:rsidR="008E681B" w:rsidRPr="009B6D2B">
        <w:rPr>
          <w:rFonts w:ascii="Consolas" w:eastAsia="Times New Roman" w:hAnsi="Consolas"/>
          <w:color w:val="000000"/>
          <w:sz w:val="18"/>
          <w:szCs w:val="18"/>
          <w:bdr w:val="none" w:sz="0" w:space="0" w:color="auto" w:frame="1"/>
          <w:lang w:val="mn-MN"/>
        </w:rPr>
        <w:t>Хэрэв 3 % 2 != 0 нь </w:t>
      </w:r>
    </w:p>
    <w:p w14:paraId="34F05B88" w14:textId="0FFC4837" w:rsidR="008E681B" w:rsidRPr="009B6D2B" w:rsidRDefault="009B6D2B" w:rsidP="009B6D2B">
      <w:pPr>
        <w:widowControl/>
        <w:pBdr>
          <w:left w:val="single" w:sz="18" w:space="0" w:color="6CE26C"/>
        </w:pBdr>
        <w:shd w:val="clear" w:color="auto" w:fill="F8F8F8"/>
        <w:suppressAutoHyphens w:val="0"/>
        <w:spacing w:line="210" w:lineRule="atLeast"/>
        <w:divId w:val="1668746905"/>
        <w:rPr>
          <w:rFonts w:ascii="Consolas" w:eastAsia="Times New Roman" w:hAnsi="Consolas"/>
          <w:color w:val="5C5C5C"/>
          <w:sz w:val="18"/>
          <w:szCs w:val="18"/>
          <w:lang w:val="mn-MN"/>
        </w:rPr>
      </w:pPr>
      <w:r>
        <w:rPr>
          <w:rFonts w:ascii="Consolas" w:eastAsia="Times New Roman" w:hAnsi="Consolas"/>
          <w:color w:val="000000"/>
          <w:sz w:val="18"/>
          <w:szCs w:val="18"/>
          <w:bdr w:val="none" w:sz="0" w:space="0" w:color="auto" w:frame="1"/>
          <w:lang w:val="mn-MN"/>
        </w:rPr>
        <w:t xml:space="preserve">      </w:t>
      </w:r>
      <w:r w:rsidR="008E681B" w:rsidRPr="009B6D2B">
        <w:rPr>
          <w:rFonts w:ascii="Consolas" w:eastAsia="Times New Roman" w:hAnsi="Consolas"/>
          <w:color w:val="000000"/>
          <w:sz w:val="18"/>
          <w:szCs w:val="18"/>
          <w:bdr w:val="none" w:sz="0" w:space="0" w:color="auto" w:frame="1"/>
          <w:lang w:val="mn-MN"/>
        </w:rPr>
        <w:t>Үнэн бол Сондгой-тоо + 1 мөн нийлбэр + 3  </w:t>
      </w:r>
    </w:p>
    <w:p w14:paraId="0AEDA452" w14:textId="6CEAE74B" w:rsidR="000F5F4E" w:rsidRPr="000F5F4E" w:rsidRDefault="000F5F4E" w:rsidP="0082386E">
      <w:pPr>
        <w:pStyle w:val="BodyText"/>
        <w:jc w:val="both"/>
        <w:rPr>
          <w:lang w:val="mn-MN"/>
        </w:rPr>
      </w:pPr>
    </w:p>
    <w:p w14:paraId="70A14DCD" w14:textId="77777777" w:rsidR="004770DC" w:rsidRPr="009D1628" w:rsidRDefault="004770DC" w:rsidP="0072514A">
      <w:pPr>
        <w:pStyle w:val="BodyText"/>
        <w:rPr>
          <w:lang w:val="mn-MN"/>
        </w:rPr>
      </w:pPr>
    </w:p>
    <w:p w14:paraId="720F2FE3" w14:textId="470C375E" w:rsidR="0072514A" w:rsidRPr="000C056B" w:rsidRDefault="0072514A" w:rsidP="001F5AAA">
      <w:pPr>
        <w:pStyle w:val="Heading2"/>
        <w:rPr>
          <w:lang w:val="mn-MN"/>
        </w:rPr>
      </w:pPr>
      <w:r w:rsidRPr="000C056B">
        <w:rPr>
          <w:lang w:val="mn-MN"/>
        </w:rPr>
        <w:t>4.5  Өгөгдсөн натурал тооны оронгийн тоо болон цифрүүдийг олох хэрэглэгчийн функц бич.</w:t>
      </w:r>
    </w:p>
    <w:p w14:paraId="7EF7589B" w14:textId="3EC6A4FB" w:rsidR="0072514A" w:rsidRDefault="0072514A" w:rsidP="0072514A">
      <w:pPr>
        <w:pStyle w:val="BodyText"/>
      </w:pPr>
      <w:r w:rsidRPr="0072514A">
        <w:rPr>
          <w:noProof/>
          <w:lang w:bidi="ar-SA"/>
        </w:rPr>
        <w:drawing>
          <wp:inline distT="0" distB="0" distL="0" distR="0" wp14:anchorId="4E072DE7" wp14:editId="71B16D9A">
            <wp:extent cx="4295775" cy="1581150"/>
            <wp:effectExtent l="0" t="0" r="9525" b="0"/>
            <wp:docPr id="6" name="Picture 6" descr="C:\Users\lab\Desktop\b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lab\Desktop\b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95775" cy="1581150"/>
                    </a:xfrm>
                    <a:prstGeom prst="rect">
                      <a:avLst/>
                    </a:prstGeom>
                    <a:noFill/>
                    <a:ln>
                      <a:noFill/>
                    </a:ln>
                  </pic:spPr>
                </pic:pic>
              </a:graphicData>
            </a:graphic>
          </wp:inline>
        </w:drawing>
      </w:r>
    </w:p>
    <w:p w14:paraId="2707870F" w14:textId="0042B633" w:rsidR="004770DC" w:rsidRPr="000F5F4E" w:rsidRDefault="000F5F4E" w:rsidP="000873FB">
      <w:pPr>
        <w:pStyle w:val="BodyText"/>
        <w:jc w:val="both"/>
        <w:rPr>
          <w:lang w:val="mn-MN"/>
        </w:rPr>
      </w:pPr>
      <w:r>
        <w:rPr>
          <w:lang w:val="mn-MN"/>
        </w:rPr>
        <w:t>Хэрэглэгчийн оруулсан тоо</w:t>
      </w:r>
      <w:r w:rsidR="004D77A5">
        <w:rPr>
          <w:lang w:val="mn-MN"/>
        </w:rPr>
        <w:t>ны оронгийн тоог олно</w:t>
      </w:r>
      <w:r w:rsidR="000873FB">
        <w:rPr>
          <w:lang w:val="mn-MN"/>
        </w:rPr>
        <w:t xml:space="preserve"> ингэхдээ оруулсан</w:t>
      </w:r>
      <w:r>
        <w:rPr>
          <w:lang w:val="mn-MN"/>
        </w:rPr>
        <w:t xml:space="preserve"> тоог 0 бол</w:t>
      </w:r>
      <w:r w:rsidR="004D77A5">
        <w:rPr>
          <w:lang w:val="mn-MN"/>
        </w:rPr>
        <w:t>тол 10т хувааж оронг тоолно. Хуваагдах бүрт оронг тоолж буй тоолуурын утгийг 1-р нэмэгдүүлнэ</w:t>
      </w:r>
      <w:r w:rsidR="000873FB">
        <w:rPr>
          <w:lang w:val="mn-MN"/>
        </w:rPr>
        <w:t xml:space="preserve"> энэ </w:t>
      </w:r>
      <w:r w:rsidR="004D77A5">
        <w:rPr>
          <w:lang w:val="mn-MN"/>
        </w:rPr>
        <w:t xml:space="preserve">. Үүний </w:t>
      </w:r>
      <w:r w:rsidR="000873FB">
        <w:rPr>
          <w:lang w:val="mn-MN"/>
        </w:rPr>
        <w:t>дараа оронгийн тоотой ижил хэмжээтэй массив байгуулж түүндээ хэрэглэгчийн оруулсан тооны цифр бүрийг нэг индекст хийж өгнө. Ингэж хийхдээ мөн адил хэрэглэгчийн оруулсан тоог 10т үлдэгдэлтэй хувааж үлдэгдэл буюу хамгийн арын цифрийг хадгалах байдлаар явна.</w:t>
      </w:r>
    </w:p>
    <w:p w14:paraId="3EF65DD7" w14:textId="75A977AB" w:rsidR="0072514A" w:rsidRDefault="0072514A" w:rsidP="00927A5A">
      <w:pPr>
        <w:pStyle w:val="BodyText"/>
        <w:rPr>
          <w:lang w:val="mn-MN"/>
        </w:rPr>
      </w:pPr>
    </w:p>
    <w:p w14:paraId="0160C9DF" w14:textId="77777777" w:rsidR="005E2E53" w:rsidRPr="00927A5A" w:rsidRDefault="005E2E53" w:rsidP="00927A5A">
      <w:pPr>
        <w:pStyle w:val="BodyText"/>
        <w:rPr>
          <w:lang w:val="mn-MN"/>
        </w:rPr>
      </w:pPr>
    </w:p>
    <w:p w14:paraId="04F4BA5D" w14:textId="77777777" w:rsidR="00DF7DF2" w:rsidRPr="00546917" w:rsidRDefault="003059B5">
      <w:pPr>
        <w:pStyle w:val="Heading1"/>
        <w:rPr>
          <w:lang w:val="mn-MN"/>
        </w:rPr>
      </w:pPr>
      <w:r w:rsidRPr="00546917">
        <w:rPr>
          <w:lang w:val="mn-MN"/>
        </w:rPr>
        <w:t>5. ДҮГНЭЛТ</w:t>
      </w:r>
    </w:p>
    <w:p w14:paraId="1BAFE89E" w14:textId="76A0580D" w:rsidR="00C66EC9" w:rsidRDefault="000873FB" w:rsidP="005E2E53">
      <w:pPr>
        <w:pStyle w:val="BodyText"/>
        <w:jc w:val="both"/>
        <w:rPr>
          <w:lang w:val="mn-MN"/>
        </w:rPr>
      </w:pPr>
      <w:r>
        <w:rPr>
          <w:lang w:val="mn-MN"/>
        </w:rPr>
        <w:t>Зорилго дээр буй бодлогуудыг</w:t>
      </w:r>
      <w:r w:rsidR="00C66EC9" w:rsidRPr="000873FB">
        <w:rPr>
          <w:lang w:val="mn-MN"/>
        </w:rPr>
        <w:t xml:space="preserve"> гүйцэтгэхэд</w:t>
      </w:r>
      <w:r w:rsidR="00C66EC9">
        <w:rPr>
          <w:lang w:val="mn-MN"/>
        </w:rPr>
        <w:t xml:space="preserve"> </w:t>
      </w:r>
      <w:r>
        <w:rPr>
          <w:lang w:val="mn-MN"/>
        </w:rPr>
        <w:t>c++ хэлний</w:t>
      </w:r>
      <w:r w:rsidR="00C66EC9" w:rsidRPr="000873FB">
        <w:rPr>
          <w:lang w:val="mn-MN"/>
        </w:rPr>
        <w:t xml:space="preserve"> cin,cout </w:t>
      </w:r>
      <w:r w:rsidR="00C66EC9">
        <w:rPr>
          <w:lang w:val="mn-MN"/>
        </w:rPr>
        <w:t xml:space="preserve">объектыг </w:t>
      </w:r>
      <w:r w:rsidR="00C66EC9" w:rsidRPr="000873FB">
        <w:rPr>
          <w:lang w:val="mn-MN"/>
        </w:rPr>
        <w:t xml:space="preserve">&lt;&lt; </w:t>
      </w:r>
      <w:r w:rsidR="00C66EC9">
        <w:rPr>
          <w:lang w:val="mn-MN"/>
        </w:rPr>
        <w:t xml:space="preserve">болон </w:t>
      </w:r>
      <w:r w:rsidR="00C66EC9" w:rsidRPr="000873FB">
        <w:rPr>
          <w:lang w:val="mn-MN"/>
        </w:rPr>
        <w:t xml:space="preserve">&gt;&gt; </w:t>
      </w:r>
      <w:r w:rsidR="00C66EC9">
        <w:rPr>
          <w:lang w:val="mn-MN"/>
        </w:rPr>
        <w:t xml:space="preserve">оператортой ашигласнаар </w:t>
      </w:r>
      <w:r w:rsidR="00C66EC9" w:rsidRPr="000873FB">
        <w:rPr>
          <w:lang w:val="mn-MN"/>
        </w:rPr>
        <w:t xml:space="preserve">c </w:t>
      </w:r>
      <w:r w:rsidR="00C66EC9">
        <w:rPr>
          <w:lang w:val="mn-MN"/>
        </w:rPr>
        <w:t xml:space="preserve">хэл дэх </w:t>
      </w:r>
      <w:r w:rsidR="00C66EC9" w:rsidRPr="000873FB">
        <w:rPr>
          <w:lang w:val="mn-MN"/>
        </w:rPr>
        <w:t xml:space="preserve">scanf </w:t>
      </w:r>
      <w:r w:rsidR="00C66EC9">
        <w:rPr>
          <w:lang w:val="mn-MN"/>
        </w:rPr>
        <w:t xml:space="preserve">болон </w:t>
      </w:r>
      <w:r w:rsidR="00C66EC9" w:rsidRPr="000873FB">
        <w:rPr>
          <w:lang w:val="mn-MN"/>
        </w:rPr>
        <w:t xml:space="preserve">prinf </w:t>
      </w:r>
      <w:r>
        <w:rPr>
          <w:lang w:val="mn-MN"/>
        </w:rPr>
        <w:t>тэй харьцуулахад</w:t>
      </w:r>
      <w:r w:rsidR="00C66EC9">
        <w:rPr>
          <w:lang w:val="mn-MN"/>
        </w:rPr>
        <w:t xml:space="preserve"> бичиглэл бага мөн хялбар байсан. Мөн өмнөх Си хэлний ойлголтоо сэргээж заагч ашиглан бодсоноор 5</w:t>
      </w:r>
      <w:r>
        <w:rPr>
          <w:lang w:val="mn-MN"/>
        </w:rPr>
        <w:t xml:space="preserve"> дахь бодолгыг гүйцэтгэж чадсан бөгөөд өөрийн бичсэн кодонд тайлбар оруулсанаар өөр шийдэл олох, алдаагүй хянах болоод өөрийн кодоо илүү ойлгож бусдад илэрхийлэх чадвараа ахиулсан.</w:t>
      </w:r>
      <w:r w:rsidR="00C66EC9">
        <w:rPr>
          <w:lang w:val="mn-MN"/>
        </w:rPr>
        <w:t xml:space="preserve">  </w:t>
      </w:r>
    </w:p>
    <w:p w14:paraId="12469CD3" w14:textId="77777777" w:rsidR="00C66EC9" w:rsidRDefault="00C66EC9" w:rsidP="00C66EC9">
      <w:pPr>
        <w:pStyle w:val="BodyText"/>
        <w:rPr>
          <w:lang w:val="mn-MN"/>
        </w:rPr>
      </w:pPr>
    </w:p>
    <w:p w14:paraId="408AB035" w14:textId="467BB11E" w:rsidR="00DF7DF2" w:rsidRDefault="003059B5" w:rsidP="00C66EC9">
      <w:pPr>
        <w:pStyle w:val="BodyText"/>
        <w:rPr>
          <w:lang w:val="mn-MN"/>
        </w:rPr>
      </w:pPr>
      <w:r w:rsidRPr="00546917">
        <w:rPr>
          <w:lang w:val="mn-MN"/>
        </w:rPr>
        <w:t>6. АШИГЛАСАН МАТЕРИАЛ</w:t>
      </w:r>
    </w:p>
    <w:sdt>
      <w:sdtPr>
        <w:rPr>
          <w:sz w:val="24"/>
          <w:szCs w:val="24"/>
        </w:rPr>
        <w:id w:val="-1378702911"/>
        <w:docPartObj>
          <w:docPartGallery w:val="Bibliographies"/>
          <w:docPartUnique/>
        </w:docPartObj>
      </w:sdtPr>
      <w:sdtContent>
        <w:p w14:paraId="7FAE5B7F" w14:textId="5DA2E71A" w:rsidR="004770DC" w:rsidRDefault="004770DC">
          <w:pPr>
            <w:pStyle w:val="Heading1"/>
          </w:pPr>
        </w:p>
        <w:sdt>
          <w:sdtPr>
            <w:rPr>
              <w:rFonts w:cs="FreeSans"/>
              <w:szCs w:val="24"/>
            </w:rPr>
            <w:id w:val="111145805"/>
            <w:bibliography/>
          </w:sdtPr>
          <w:sdtContent>
            <w:p w14:paraId="769EFEEA" w14:textId="77777777" w:rsidR="004770DC" w:rsidRDefault="004770DC" w:rsidP="004770DC">
              <w:pPr>
                <w:pStyle w:val="Bibliography"/>
                <w:ind w:left="720" w:hanging="720"/>
                <w:rPr>
                  <w:noProof/>
                  <w:szCs w:val="24"/>
                </w:rPr>
              </w:pPr>
              <w:r>
                <w:fldChar w:fldCharType="begin"/>
              </w:r>
              <w:r>
                <w:instrText xml:space="preserve"> BIBLIOGRAPHY </w:instrText>
              </w:r>
              <w:r>
                <w:fldChar w:fldCharType="separate"/>
              </w:r>
              <w:r>
                <w:rPr>
                  <w:i/>
                  <w:iCs/>
                  <w:noProof/>
                </w:rPr>
                <w:t>C++ Basic Input/Output.</w:t>
              </w:r>
              <w:r>
                <w:rPr>
                  <w:noProof/>
                </w:rPr>
                <w:t xml:space="preserve"> (2018, 09 10). Retrieved from C++ Basic Input/Output: https://www.tutorialspoint.com/cplusplus/cpp_basic_input_output.htm</w:t>
              </w:r>
            </w:p>
            <w:p w14:paraId="4CA6484D" w14:textId="77777777" w:rsidR="004770DC" w:rsidRDefault="004770DC" w:rsidP="004770DC">
              <w:pPr>
                <w:pStyle w:val="Bibliography"/>
                <w:ind w:left="720" w:hanging="720"/>
                <w:rPr>
                  <w:noProof/>
                </w:rPr>
              </w:pPr>
              <w:r>
                <w:rPr>
                  <w:i/>
                  <w:iCs/>
                  <w:noProof/>
                </w:rPr>
                <w:t>Understand C++ function with examples.</w:t>
              </w:r>
              <w:r>
                <w:rPr>
                  <w:noProof/>
                </w:rPr>
                <w:t xml:space="preserve"> (2018, 09 09). Retrieved from Understand C++ function with examples: https://www.programiz.com/cpp-programming/function</w:t>
              </w:r>
            </w:p>
            <w:p w14:paraId="2230951B" w14:textId="77777777" w:rsidR="004770DC" w:rsidRDefault="004770DC" w:rsidP="004770DC">
              <w:pPr>
                <w:pStyle w:val="Bibliography"/>
                <w:ind w:left="720" w:hanging="720"/>
                <w:rPr>
                  <w:noProof/>
                </w:rPr>
              </w:pPr>
              <w:r>
                <w:rPr>
                  <w:noProof/>
                </w:rPr>
                <w:t xml:space="preserve">Ж.Пүрэв. (2008). </w:t>
              </w:r>
              <w:r>
                <w:rPr>
                  <w:i/>
                  <w:iCs/>
                  <w:noProof/>
                </w:rPr>
                <w:t>Объект хандлагат технологийн С++ програмчлал.</w:t>
              </w:r>
              <w:r>
                <w:rPr>
                  <w:noProof/>
                </w:rPr>
                <w:t xml:space="preserve"> Улаанбаатар.</w:t>
              </w:r>
            </w:p>
            <w:p w14:paraId="5EF90222" w14:textId="3CD4EC33" w:rsidR="004770DC" w:rsidRDefault="004770DC" w:rsidP="004770DC">
              <w:r>
                <w:rPr>
                  <w:b/>
                  <w:bCs/>
                  <w:noProof/>
                </w:rPr>
                <w:fldChar w:fldCharType="end"/>
              </w:r>
            </w:p>
          </w:sdtContent>
        </w:sdt>
      </w:sdtContent>
    </w:sdt>
    <w:p w14:paraId="2798CDE2" w14:textId="77777777" w:rsidR="004770DC" w:rsidRPr="004770DC" w:rsidRDefault="004770DC" w:rsidP="004770DC">
      <w:pPr>
        <w:pStyle w:val="BodyText"/>
        <w:rPr>
          <w:lang w:val="mn-MN"/>
        </w:rPr>
      </w:pPr>
    </w:p>
    <w:p w14:paraId="15FF08EE" w14:textId="77777777" w:rsidR="00DF7DF2" w:rsidRPr="009D1628" w:rsidRDefault="003059B5">
      <w:pPr>
        <w:pStyle w:val="Heading1"/>
        <w:rPr>
          <w:lang w:val="mn-MN"/>
        </w:rPr>
      </w:pPr>
      <w:r w:rsidRPr="009D1628">
        <w:rPr>
          <w:lang w:val="mn-MN"/>
        </w:rPr>
        <w:t>7. ХАВСРАЛТ</w:t>
      </w:r>
    </w:p>
    <w:p w14:paraId="4FAED2C0" w14:textId="5A3B4455" w:rsidR="004770DC" w:rsidRPr="004770DC" w:rsidRDefault="004770DC" w:rsidP="001F5AAA">
      <w:pPr>
        <w:pStyle w:val="Heading2"/>
        <w:rPr>
          <w:lang w:val="mn-MN"/>
        </w:rPr>
      </w:pPr>
      <w:r w:rsidRPr="009D1628">
        <w:rPr>
          <w:lang w:val="mn-MN"/>
        </w:rPr>
        <w:t>7</w:t>
      </w:r>
      <w:r w:rsidR="00FC0475">
        <w:rPr>
          <w:lang w:val="mn-MN"/>
        </w:rPr>
        <w:t>.1</w:t>
      </w:r>
      <w:r w:rsidRPr="009D1628">
        <w:rPr>
          <w:lang w:val="mn-MN"/>
        </w:rPr>
        <w:t xml:space="preserve"> </w:t>
      </w:r>
      <w:r>
        <w:rPr>
          <w:lang w:val="mn-MN"/>
        </w:rPr>
        <w:t>Бодлого 1</w:t>
      </w:r>
    </w:p>
    <w:p w14:paraId="4B1BB72A" w14:textId="77777777" w:rsidR="00C91995" w:rsidRPr="00C91995" w:rsidRDefault="00C91995" w:rsidP="00C91995">
      <w:pPr>
        <w:widowControl/>
        <w:numPr>
          <w:ilvl w:val="0"/>
          <w:numId w:val="12"/>
        </w:numPr>
        <w:pBdr>
          <w:left w:val="single" w:sz="18" w:space="0" w:color="6CE26C"/>
        </w:pBdr>
        <w:shd w:val="clear" w:color="auto" w:fill="FFFFFF"/>
        <w:suppressAutoHyphens w:val="0"/>
        <w:spacing w:line="210" w:lineRule="atLeast"/>
        <w:ind w:left="0"/>
        <w:divId w:val="1740442213"/>
        <w:rPr>
          <w:rFonts w:ascii="Consolas" w:eastAsia="Times New Roman" w:hAnsi="Consolas"/>
          <w:color w:val="5C5C5C"/>
          <w:sz w:val="18"/>
          <w:szCs w:val="18"/>
          <w:lang w:val="mn-MN"/>
        </w:rPr>
      </w:pPr>
      <w:r w:rsidRPr="00C91995">
        <w:rPr>
          <w:rStyle w:val="comment2"/>
          <w:rFonts w:ascii="Consolas" w:eastAsia="Times New Roman" w:hAnsi="Consolas"/>
          <w:sz w:val="18"/>
          <w:szCs w:val="18"/>
          <w:lang w:val="mn-MN"/>
        </w:rPr>
        <w:t>//cin cout обьектыг ашиглахын тулд хамаарагдах санг зааж өгч байна.</w:t>
      </w:r>
      <w:r w:rsidRPr="00C91995">
        <w:rPr>
          <w:rFonts w:ascii="Consolas" w:eastAsia="Times New Roman" w:hAnsi="Consolas"/>
          <w:color w:val="000000"/>
          <w:sz w:val="18"/>
          <w:szCs w:val="18"/>
          <w:bdr w:val="none" w:sz="0" w:space="0" w:color="auto" w:frame="1"/>
          <w:lang w:val="mn-MN"/>
        </w:rPr>
        <w:t>  </w:t>
      </w:r>
    </w:p>
    <w:p w14:paraId="5AA0E72C" w14:textId="77777777" w:rsidR="009B6D2B" w:rsidRPr="009B6D2B" w:rsidRDefault="00C91995" w:rsidP="009B6D2B">
      <w:pPr>
        <w:widowControl/>
        <w:numPr>
          <w:ilvl w:val="0"/>
          <w:numId w:val="12"/>
        </w:numPr>
        <w:pBdr>
          <w:left w:val="single" w:sz="18" w:space="0" w:color="6CE26C"/>
        </w:pBdr>
        <w:shd w:val="clear" w:color="auto" w:fill="F8F8F8"/>
        <w:suppressAutoHyphens w:val="0"/>
        <w:spacing w:line="210" w:lineRule="atLeast"/>
        <w:ind w:left="0"/>
        <w:divId w:val="1740442213"/>
        <w:rPr>
          <w:rFonts w:ascii="Consolas" w:eastAsia="Times New Roman" w:hAnsi="Consolas"/>
          <w:color w:val="5C5C5C"/>
          <w:sz w:val="18"/>
          <w:szCs w:val="18"/>
        </w:rPr>
      </w:pPr>
      <w:r>
        <w:rPr>
          <w:rStyle w:val="preprocessor2"/>
          <w:rFonts w:ascii="Consolas" w:eastAsia="Times New Roman" w:hAnsi="Consolas"/>
          <w:sz w:val="18"/>
          <w:szCs w:val="18"/>
        </w:rPr>
        <w:t>#</w:t>
      </w:r>
      <w:r w:rsidR="009B6D2B">
        <w:rPr>
          <w:rFonts w:ascii="Consolas" w:eastAsia="Times New Roman" w:hAnsi="Consolas"/>
          <w:color w:val="000000"/>
          <w:sz w:val="18"/>
          <w:szCs w:val="18"/>
          <w:bdr w:val="none" w:sz="0" w:space="0" w:color="auto" w:frame="1"/>
        </w:rPr>
        <w:t>include&lt;iostream</w:t>
      </w:r>
      <w:r w:rsidRPr="009B6D2B">
        <w:rPr>
          <w:rFonts w:ascii="Consolas" w:eastAsia="Times New Roman" w:hAnsi="Consolas"/>
          <w:color w:val="000000"/>
          <w:sz w:val="18"/>
          <w:szCs w:val="18"/>
          <w:bdr w:val="none" w:sz="0" w:space="0" w:color="auto" w:frame="1"/>
        </w:rPr>
        <w:t>&gt; </w:t>
      </w:r>
    </w:p>
    <w:p w14:paraId="41B9A13C" w14:textId="65F3F23C" w:rsidR="00C91995" w:rsidRPr="009B6D2B" w:rsidRDefault="00C91995" w:rsidP="009B6D2B">
      <w:pPr>
        <w:widowControl/>
        <w:numPr>
          <w:ilvl w:val="0"/>
          <w:numId w:val="12"/>
        </w:numPr>
        <w:pBdr>
          <w:left w:val="single" w:sz="18" w:space="0" w:color="6CE26C"/>
        </w:pBdr>
        <w:shd w:val="clear" w:color="auto" w:fill="F8F8F8"/>
        <w:suppressAutoHyphens w:val="0"/>
        <w:spacing w:line="210" w:lineRule="atLeast"/>
        <w:ind w:left="0"/>
        <w:divId w:val="1740442213"/>
        <w:rPr>
          <w:rFonts w:ascii="Consolas" w:eastAsia="Times New Roman" w:hAnsi="Consolas"/>
          <w:color w:val="5C5C5C"/>
          <w:sz w:val="18"/>
          <w:szCs w:val="18"/>
        </w:rPr>
      </w:pPr>
      <w:r w:rsidRPr="009B6D2B">
        <w:rPr>
          <w:rFonts w:ascii="Consolas" w:eastAsia="Times New Roman" w:hAnsi="Consolas"/>
          <w:color w:val="000000"/>
          <w:sz w:val="18"/>
          <w:szCs w:val="18"/>
          <w:bdr w:val="none" w:sz="0" w:space="0" w:color="auto" w:frame="1"/>
        </w:rPr>
        <w:t>using namespace std;  </w:t>
      </w:r>
    </w:p>
    <w:p w14:paraId="296EF9CA" w14:textId="77777777" w:rsidR="00CC282F" w:rsidRPr="00CC282F" w:rsidRDefault="00C91995" w:rsidP="00C91995">
      <w:pPr>
        <w:widowControl/>
        <w:numPr>
          <w:ilvl w:val="0"/>
          <w:numId w:val="12"/>
        </w:numPr>
        <w:pBdr>
          <w:left w:val="single" w:sz="18" w:space="0" w:color="6CE26C"/>
        </w:pBdr>
        <w:shd w:val="clear" w:color="auto" w:fill="F8F8F8"/>
        <w:suppressAutoHyphens w:val="0"/>
        <w:spacing w:line="210" w:lineRule="atLeast"/>
        <w:ind w:left="0"/>
        <w:divId w:val="1740442213"/>
        <w:rPr>
          <w:rStyle w:val="comment2"/>
          <w:rFonts w:ascii="Consolas" w:eastAsia="Times New Roman" w:hAnsi="Consolas"/>
          <w:color w:val="5C5C5C"/>
          <w:sz w:val="18"/>
          <w:szCs w:val="18"/>
          <w:bdr w:val="none" w:sz="0" w:space="0" w:color="auto"/>
        </w:rPr>
      </w:pPr>
      <w:r>
        <w:rPr>
          <w:rStyle w:val="comment2"/>
          <w:rFonts w:ascii="Consolas" w:eastAsia="Times New Roman" w:hAnsi="Consolas"/>
          <w:sz w:val="18"/>
          <w:szCs w:val="18"/>
        </w:rPr>
        <w:t>/*функц зарлаж байна.</w:t>
      </w:r>
    </w:p>
    <w:p w14:paraId="4BB20CF5" w14:textId="77777777" w:rsidR="00CC282F" w:rsidRPr="00CC282F" w:rsidRDefault="00C91995" w:rsidP="00C91995">
      <w:pPr>
        <w:widowControl/>
        <w:numPr>
          <w:ilvl w:val="0"/>
          <w:numId w:val="12"/>
        </w:numPr>
        <w:pBdr>
          <w:left w:val="single" w:sz="18" w:space="0" w:color="6CE26C"/>
        </w:pBdr>
        <w:shd w:val="clear" w:color="auto" w:fill="F8F8F8"/>
        <w:suppressAutoHyphens w:val="0"/>
        <w:spacing w:line="210" w:lineRule="atLeast"/>
        <w:ind w:left="0"/>
        <w:divId w:val="1740442213"/>
        <w:rPr>
          <w:rStyle w:val="comment2"/>
          <w:rFonts w:ascii="Consolas" w:eastAsia="Times New Roman" w:hAnsi="Consolas"/>
          <w:color w:val="5C5C5C"/>
          <w:sz w:val="18"/>
          <w:szCs w:val="18"/>
          <w:bdr w:val="none" w:sz="0" w:space="0" w:color="auto"/>
        </w:rPr>
      </w:pPr>
      <w:r>
        <w:rPr>
          <w:rStyle w:val="comment2"/>
          <w:rFonts w:ascii="Consolas" w:eastAsia="Times New Roman" w:hAnsi="Consolas"/>
          <w:sz w:val="18"/>
          <w:szCs w:val="18"/>
        </w:rPr>
        <w:t>функцийн нэр: findlargeNumber</w:t>
      </w:r>
    </w:p>
    <w:p w14:paraId="4D7B28E1" w14:textId="77777777" w:rsidR="00CC282F" w:rsidRPr="00CC282F" w:rsidRDefault="00C91995" w:rsidP="00C91995">
      <w:pPr>
        <w:widowControl/>
        <w:numPr>
          <w:ilvl w:val="0"/>
          <w:numId w:val="12"/>
        </w:numPr>
        <w:pBdr>
          <w:left w:val="single" w:sz="18" w:space="0" w:color="6CE26C"/>
        </w:pBdr>
        <w:shd w:val="clear" w:color="auto" w:fill="F8F8F8"/>
        <w:suppressAutoHyphens w:val="0"/>
        <w:spacing w:line="210" w:lineRule="atLeast"/>
        <w:ind w:left="0"/>
        <w:divId w:val="1740442213"/>
        <w:rPr>
          <w:rStyle w:val="comment2"/>
          <w:rFonts w:ascii="Consolas" w:eastAsia="Times New Roman" w:hAnsi="Consolas"/>
          <w:color w:val="5C5C5C"/>
          <w:sz w:val="18"/>
          <w:szCs w:val="18"/>
          <w:bdr w:val="none" w:sz="0" w:space="0" w:color="auto"/>
        </w:rPr>
      </w:pPr>
      <w:r>
        <w:rPr>
          <w:rStyle w:val="comment2"/>
          <w:rFonts w:ascii="Consolas" w:eastAsia="Times New Roman" w:hAnsi="Consolas"/>
          <w:sz w:val="18"/>
          <w:szCs w:val="18"/>
        </w:rPr>
        <w:t>функцийн үүрэг: Параметрээр ирсэн 3 тооны ихийг олж буцаа</w:t>
      </w:r>
    </w:p>
    <w:p w14:paraId="25179451" w14:textId="77777777" w:rsidR="00CC282F" w:rsidRPr="00CC282F" w:rsidRDefault="00C91995" w:rsidP="00C91995">
      <w:pPr>
        <w:widowControl/>
        <w:numPr>
          <w:ilvl w:val="0"/>
          <w:numId w:val="12"/>
        </w:numPr>
        <w:pBdr>
          <w:left w:val="single" w:sz="18" w:space="0" w:color="6CE26C"/>
        </w:pBdr>
        <w:shd w:val="clear" w:color="auto" w:fill="F8F8F8"/>
        <w:suppressAutoHyphens w:val="0"/>
        <w:spacing w:line="210" w:lineRule="atLeast"/>
        <w:ind w:left="0"/>
        <w:divId w:val="1740442213"/>
        <w:rPr>
          <w:rStyle w:val="comment2"/>
          <w:rFonts w:ascii="Consolas" w:eastAsia="Times New Roman" w:hAnsi="Consolas"/>
          <w:color w:val="5C5C5C"/>
          <w:sz w:val="18"/>
          <w:szCs w:val="18"/>
          <w:bdr w:val="none" w:sz="0" w:space="0" w:color="auto"/>
        </w:rPr>
      </w:pPr>
      <w:proofErr w:type="gramStart"/>
      <w:r>
        <w:rPr>
          <w:rStyle w:val="comment2"/>
          <w:rFonts w:ascii="Consolas" w:eastAsia="Times New Roman" w:hAnsi="Consolas"/>
          <w:sz w:val="18"/>
          <w:szCs w:val="18"/>
        </w:rPr>
        <w:t>хФункцийн</w:t>
      </w:r>
      <w:proofErr w:type="gramEnd"/>
      <w:r>
        <w:rPr>
          <w:rStyle w:val="comment2"/>
          <w:rFonts w:ascii="Consolas" w:eastAsia="Times New Roman" w:hAnsi="Consolas"/>
          <w:sz w:val="18"/>
          <w:szCs w:val="18"/>
        </w:rPr>
        <w:t> тухай: 3 тооны хамгийн ихийг олох функцыг залаж байна. Хэрэглэгчээс орж ирэх тоо ньбутархай тоо байж болох тул функцын авч буй a</w:t>
      </w:r>
      <w:proofErr w:type="gramStart"/>
      <w:r>
        <w:rPr>
          <w:rStyle w:val="comment2"/>
          <w:rFonts w:ascii="Consolas" w:eastAsia="Times New Roman" w:hAnsi="Consolas"/>
          <w:sz w:val="18"/>
          <w:szCs w:val="18"/>
        </w:rPr>
        <w:t>,b,c</w:t>
      </w:r>
      <w:proofErr w:type="gramEnd"/>
      <w:r>
        <w:rPr>
          <w:rStyle w:val="comment2"/>
          <w:rFonts w:ascii="Consolas" w:eastAsia="Times New Roman" w:hAnsi="Consolas"/>
          <w:sz w:val="18"/>
          <w:szCs w:val="18"/>
        </w:rPr>
        <w:t> праметрийн төрлийг float төрлөөр авсан.Нэгэнт float төрлийн утга орж болох тул float төрлийн утга буцна. Тийм учраас функцийнбуцах утгийн төрлийг float төрөл болгосон.</w:t>
      </w:r>
    </w:p>
    <w:p w14:paraId="300A50E6" w14:textId="77777777" w:rsidR="00CC282F" w:rsidRPr="00CC282F" w:rsidRDefault="00C91995" w:rsidP="00C91995">
      <w:pPr>
        <w:widowControl/>
        <w:numPr>
          <w:ilvl w:val="0"/>
          <w:numId w:val="12"/>
        </w:numPr>
        <w:pBdr>
          <w:left w:val="single" w:sz="18" w:space="0" w:color="6CE26C"/>
        </w:pBdr>
        <w:shd w:val="clear" w:color="auto" w:fill="F8F8F8"/>
        <w:suppressAutoHyphens w:val="0"/>
        <w:spacing w:line="210" w:lineRule="atLeast"/>
        <w:ind w:left="0"/>
        <w:divId w:val="1740442213"/>
        <w:rPr>
          <w:rStyle w:val="comment2"/>
          <w:rFonts w:ascii="Consolas" w:eastAsia="Times New Roman" w:hAnsi="Consolas"/>
          <w:color w:val="5C5C5C"/>
          <w:sz w:val="18"/>
          <w:szCs w:val="18"/>
          <w:bdr w:val="none" w:sz="0" w:space="0" w:color="auto"/>
        </w:rPr>
      </w:pPr>
      <w:r>
        <w:rPr>
          <w:rStyle w:val="comment2"/>
          <w:rFonts w:ascii="Consolas" w:eastAsia="Times New Roman" w:hAnsi="Consolas"/>
          <w:sz w:val="18"/>
          <w:szCs w:val="18"/>
        </w:rPr>
        <w:t>Хувьсагчдийн үүрэг:    </w:t>
      </w:r>
    </w:p>
    <w:p w14:paraId="003780D7" w14:textId="6F925049" w:rsidR="00CC282F" w:rsidRPr="00CC282F" w:rsidRDefault="00CC282F" w:rsidP="00C91995">
      <w:pPr>
        <w:widowControl/>
        <w:numPr>
          <w:ilvl w:val="0"/>
          <w:numId w:val="12"/>
        </w:numPr>
        <w:pBdr>
          <w:left w:val="single" w:sz="18" w:space="0" w:color="6CE26C"/>
        </w:pBdr>
        <w:shd w:val="clear" w:color="auto" w:fill="F8F8F8"/>
        <w:suppressAutoHyphens w:val="0"/>
        <w:spacing w:line="210" w:lineRule="atLeast"/>
        <w:ind w:left="0"/>
        <w:divId w:val="1740442213"/>
        <w:rPr>
          <w:rStyle w:val="comment2"/>
          <w:rFonts w:ascii="Consolas" w:eastAsia="Times New Roman" w:hAnsi="Consolas"/>
          <w:color w:val="5C5C5C"/>
          <w:sz w:val="18"/>
          <w:szCs w:val="18"/>
          <w:bdr w:val="none" w:sz="0" w:space="0" w:color="auto"/>
          <w:lang w:val="mn-MN"/>
        </w:rPr>
      </w:pPr>
      <w:r>
        <w:rPr>
          <w:rStyle w:val="comment2"/>
          <w:rFonts w:ascii="Consolas" w:eastAsia="Times New Roman" w:hAnsi="Consolas"/>
          <w:sz w:val="18"/>
          <w:szCs w:val="18"/>
          <w:lang w:val="mn-MN"/>
        </w:rPr>
        <w:t xml:space="preserve">   </w:t>
      </w:r>
      <w:r w:rsidR="00C91995" w:rsidRPr="00CC282F">
        <w:rPr>
          <w:rStyle w:val="comment2"/>
          <w:rFonts w:ascii="Consolas" w:eastAsia="Times New Roman" w:hAnsi="Consolas"/>
          <w:sz w:val="18"/>
          <w:szCs w:val="18"/>
          <w:lang w:val="mn-MN"/>
        </w:rPr>
        <w:t>float a -&gt; Харьцуулах 3 тооны эхний тоог хүлээн авч хадгалах    </w:t>
      </w:r>
    </w:p>
    <w:p w14:paraId="3C660A18" w14:textId="5FCCBE39" w:rsidR="00CC282F" w:rsidRPr="00CC282F" w:rsidRDefault="00CC282F" w:rsidP="00C91995">
      <w:pPr>
        <w:widowControl/>
        <w:numPr>
          <w:ilvl w:val="0"/>
          <w:numId w:val="12"/>
        </w:numPr>
        <w:pBdr>
          <w:left w:val="single" w:sz="18" w:space="0" w:color="6CE26C"/>
        </w:pBdr>
        <w:shd w:val="clear" w:color="auto" w:fill="F8F8F8"/>
        <w:suppressAutoHyphens w:val="0"/>
        <w:spacing w:line="210" w:lineRule="atLeast"/>
        <w:ind w:left="0"/>
        <w:divId w:val="1740442213"/>
        <w:rPr>
          <w:rStyle w:val="comment2"/>
          <w:rFonts w:ascii="Consolas" w:eastAsia="Times New Roman" w:hAnsi="Consolas"/>
          <w:color w:val="5C5C5C"/>
          <w:sz w:val="18"/>
          <w:szCs w:val="18"/>
          <w:bdr w:val="none" w:sz="0" w:space="0" w:color="auto"/>
          <w:lang w:val="mn-MN"/>
        </w:rPr>
      </w:pPr>
      <w:r>
        <w:rPr>
          <w:rStyle w:val="comment2"/>
          <w:rFonts w:ascii="Consolas" w:eastAsia="Times New Roman" w:hAnsi="Consolas"/>
          <w:sz w:val="18"/>
          <w:szCs w:val="18"/>
          <w:lang w:val="mn-MN"/>
        </w:rPr>
        <w:t xml:space="preserve">   </w:t>
      </w:r>
      <w:r w:rsidR="00C91995" w:rsidRPr="00CC282F">
        <w:rPr>
          <w:rStyle w:val="comment2"/>
          <w:rFonts w:ascii="Consolas" w:eastAsia="Times New Roman" w:hAnsi="Consolas"/>
          <w:sz w:val="18"/>
          <w:szCs w:val="18"/>
          <w:lang w:val="mn-MN"/>
        </w:rPr>
        <w:t>float b -&gt; Харьцуулах 3 тооны хоёр дэх тоог хүлээн авч хадгалах    </w:t>
      </w:r>
    </w:p>
    <w:p w14:paraId="5E5F6D71" w14:textId="77777777" w:rsidR="00CC282F" w:rsidRPr="00CC282F" w:rsidRDefault="00CC282F" w:rsidP="00C91995">
      <w:pPr>
        <w:widowControl/>
        <w:numPr>
          <w:ilvl w:val="0"/>
          <w:numId w:val="12"/>
        </w:numPr>
        <w:pBdr>
          <w:left w:val="single" w:sz="18" w:space="0" w:color="6CE26C"/>
        </w:pBdr>
        <w:shd w:val="clear" w:color="auto" w:fill="F8F8F8"/>
        <w:suppressAutoHyphens w:val="0"/>
        <w:spacing w:line="210" w:lineRule="atLeast"/>
        <w:ind w:left="0"/>
        <w:divId w:val="1740442213"/>
        <w:rPr>
          <w:rStyle w:val="comment2"/>
          <w:rFonts w:ascii="Consolas" w:eastAsia="Times New Roman" w:hAnsi="Consolas"/>
          <w:color w:val="5C5C5C"/>
          <w:sz w:val="18"/>
          <w:szCs w:val="18"/>
          <w:bdr w:val="none" w:sz="0" w:space="0" w:color="auto"/>
          <w:lang w:val="mn-MN"/>
        </w:rPr>
      </w:pPr>
      <w:r>
        <w:rPr>
          <w:rStyle w:val="comment2"/>
          <w:rFonts w:ascii="Consolas" w:eastAsia="Times New Roman" w:hAnsi="Consolas"/>
          <w:sz w:val="18"/>
          <w:szCs w:val="18"/>
          <w:lang w:val="mn-MN"/>
        </w:rPr>
        <w:t xml:space="preserve">   </w:t>
      </w:r>
      <w:r w:rsidR="00C91995" w:rsidRPr="00CC282F">
        <w:rPr>
          <w:rStyle w:val="comment2"/>
          <w:rFonts w:ascii="Consolas" w:eastAsia="Times New Roman" w:hAnsi="Consolas"/>
          <w:sz w:val="18"/>
          <w:szCs w:val="18"/>
          <w:lang w:val="mn-MN"/>
        </w:rPr>
        <w:t>float c -&gt; Харьцуулах 3 тооны гурав дэх тоог хүлээн авч хадгалах</w:t>
      </w:r>
    </w:p>
    <w:p w14:paraId="096B5863" w14:textId="5155A9C9" w:rsidR="00C91995" w:rsidRPr="00CC282F" w:rsidRDefault="00C91995" w:rsidP="00C91995">
      <w:pPr>
        <w:widowControl/>
        <w:numPr>
          <w:ilvl w:val="0"/>
          <w:numId w:val="12"/>
        </w:numPr>
        <w:pBdr>
          <w:left w:val="single" w:sz="18" w:space="0" w:color="6CE26C"/>
        </w:pBdr>
        <w:shd w:val="clear" w:color="auto" w:fill="F8F8F8"/>
        <w:suppressAutoHyphens w:val="0"/>
        <w:spacing w:line="210" w:lineRule="atLeast"/>
        <w:ind w:left="0"/>
        <w:divId w:val="1740442213"/>
        <w:rPr>
          <w:rFonts w:ascii="Consolas" w:eastAsia="Times New Roman" w:hAnsi="Consolas"/>
          <w:color w:val="5C5C5C"/>
          <w:sz w:val="18"/>
          <w:szCs w:val="18"/>
          <w:lang w:val="mn-MN"/>
        </w:rPr>
      </w:pPr>
      <w:r w:rsidRPr="00CC282F">
        <w:rPr>
          <w:rStyle w:val="comment2"/>
          <w:rFonts w:ascii="Consolas" w:eastAsia="Times New Roman" w:hAnsi="Consolas"/>
          <w:sz w:val="18"/>
          <w:szCs w:val="18"/>
          <w:lang w:val="mn-MN"/>
        </w:rPr>
        <w:t>*/</w:t>
      </w:r>
      <w:r w:rsidRPr="00CC282F">
        <w:rPr>
          <w:rFonts w:ascii="Consolas" w:eastAsia="Times New Roman" w:hAnsi="Consolas"/>
          <w:color w:val="000000"/>
          <w:sz w:val="18"/>
          <w:szCs w:val="18"/>
          <w:bdr w:val="none" w:sz="0" w:space="0" w:color="auto" w:frame="1"/>
          <w:lang w:val="mn-MN"/>
        </w:rPr>
        <w:t>  </w:t>
      </w:r>
    </w:p>
    <w:p w14:paraId="733A6922" w14:textId="77777777" w:rsidR="00CC282F" w:rsidRPr="00CC282F" w:rsidRDefault="00C91995" w:rsidP="00C91995">
      <w:pPr>
        <w:widowControl/>
        <w:numPr>
          <w:ilvl w:val="0"/>
          <w:numId w:val="12"/>
        </w:numPr>
        <w:pBdr>
          <w:left w:val="single" w:sz="18" w:space="0" w:color="6CE26C"/>
        </w:pBdr>
        <w:shd w:val="clear" w:color="auto" w:fill="FFFFFF"/>
        <w:suppressAutoHyphens w:val="0"/>
        <w:spacing w:line="210" w:lineRule="atLeast"/>
        <w:ind w:left="0"/>
        <w:divId w:val="1740442213"/>
        <w:rPr>
          <w:rFonts w:ascii="Consolas" w:eastAsia="Times New Roman" w:hAnsi="Consolas"/>
          <w:color w:val="5C5C5C"/>
          <w:sz w:val="18"/>
          <w:szCs w:val="18"/>
        </w:rPr>
      </w:pPr>
      <w:r>
        <w:rPr>
          <w:rStyle w:val="keyword2"/>
          <w:rFonts w:ascii="Consolas" w:eastAsia="Times New Roman" w:hAnsi="Consolas"/>
          <w:sz w:val="18"/>
          <w:szCs w:val="18"/>
        </w:rPr>
        <w:t>float</w:t>
      </w:r>
      <w:r>
        <w:rPr>
          <w:rFonts w:ascii="Consolas" w:eastAsia="Times New Roman" w:hAnsi="Consolas"/>
          <w:color w:val="000000"/>
          <w:sz w:val="18"/>
          <w:szCs w:val="18"/>
          <w:bdr w:val="none" w:sz="0" w:space="0" w:color="auto" w:frame="1"/>
        </w:rPr>
        <w:t> findLargestNumber(</w:t>
      </w:r>
      <w:r>
        <w:rPr>
          <w:rStyle w:val="keyword2"/>
          <w:rFonts w:ascii="Consolas" w:eastAsia="Times New Roman" w:hAnsi="Consolas"/>
          <w:sz w:val="18"/>
          <w:szCs w:val="18"/>
        </w:rPr>
        <w:t>float</w:t>
      </w:r>
      <w:r>
        <w:rPr>
          <w:rFonts w:ascii="Consolas" w:eastAsia="Times New Roman" w:hAnsi="Consolas"/>
          <w:color w:val="000000"/>
          <w:sz w:val="18"/>
          <w:szCs w:val="18"/>
          <w:bdr w:val="none" w:sz="0" w:space="0" w:color="auto" w:frame="1"/>
        </w:rPr>
        <w:t> a, </w:t>
      </w:r>
      <w:r>
        <w:rPr>
          <w:rStyle w:val="keyword2"/>
          <w:rFonts w:ascii="Consolas" w:eastAsia="Times New Roman" w:hAnsi="Consolas"/>
          <w:sz w:val="18"/>
          <w:szCs w:val="18"/>
        </w:rPr>
        <w:t>float</w:t>
      </w:r>
      <w:r>
        <w:rPr>
          <w:rFonts w:ascii="Consolas" w:eastAsia="Times New Roman" w:hAnsi="Consolas"/>
          <w:color w:val="000000"/>
          <w:sz w:val="18"/>
          <w:szCs w:val="18"/>
          <w:bdr w:val="none" w:sz="0" w:space="0" w:color="auto" w:frame="1"/>
        </w:rPr>
        <w:t> b, </w:t>
      </w:r>
      <w:r>
        <w:rPr>
          <w:rStyle w:val="keyword2"/>
          <w:rFonts w:ascii="Consolas" w:eastAsia="Times New Roman" w:hAnsi="Consolas"/>
          <w:sz w:val="18"/>
          <w:szCs w:val="18"/>
        </w:rPr>
        <w:t>float</w:t>
      </w:r>
      <w:r>
        <w:rPr>
          <w:rFonts w:ascii="Consolas" w:eastAsia="Times New Roman" w:hAnsi="Consolas"/>
          <w:color w:val="000000"/>
          <w:sz w:val="18"/>
          <w:szCs w:val="18"/>
          <w:bdr w:val="none" w:sz="0" w:space="0" w:color="auto" w:frame="1"/>
        </w:rPr>
        <w:t> c); </w:t>
      </w:r>
    </w:p>
    <w:p w14:paraId="762A87E2" w14:textId="3654EDFA" w:rsidR="00C91995" w:rsidRDefault="00C91995" w:rsidP="00C91995">
      <w:pPr>
        <w:widowControl/>
        <w:numPr>
          <w:ilvl w:val="0"/>
          <w:numId w:val="12"/>
        </w:numPr>
        <w:pBdr>
          <w:left w:val="single" w:sz="18" w:space="0" w:color="6CE26C"/>
        </w:pBdr>
        <w:shd w:val="clear" w:color="auto" w:fill="FFFFFF"/>
        <w:suppressAutoHyphens w:val="0"/>
        <w:spacing w:line="210" w:lineRule="atLeast"/>
        <w:ind w:left="0"/>
        <w:divId w:val="1740442213"/>
        <w:rPr>
          <w:rFonts w:ascii="Consolas" w:eastAsia="Times New Roman" w:hAnsi="Consolas"/>
          <w:color w:val="5C5C5C"/>
          <w:sz w:val="18"/>
          <w:szCs w:val="18"/>
        </w:rPr>
      </w:pPr>
      <w:r>
        <w:rPr>
          <w:rStyle w:val="comment2"/>
          <w:rFonts w:ascii="Consolas" w:eastAsia="Times New Roman" w:hAnsi="Consolas"/>
          <w:sz w:val="18"/>
          <w:szCs w:val="18"/>
        </w:rPr>
        <w:t>// СИ хэлэнд програм main функцээс эхэлж ажиллана.</w:t>
      </w:r>
      <w:r>
        <w:rPr>
          <w:rFonts w:ascii="Consolas" w:eastAsia="Times New Roman" w:hAnsi="Consolas"/>
          <w:color w:val="000000"/>
          <w:sz w:val="18"/>
          <w:szCs w:val="18"/>
          <w:bdr w:val="none" w:sz="0" w:space="0" w:color="auto" w:frame="1"/>
        </w:rPr>
        <w:t>  </w:t>
      </w:r>
    </w:p>
    <w:p w14:paraId="490CA958" w14:textId="77777777" w:rsidR="00CC282F" w:rsidRPr="00CC282F" w:rsidRDefault="00C91995" w:rsidP="00C91995">
      <w:pPr>
        <w:widowControl/>
        <w:numPr>
          <w:ilvl w:val="0"/>
          <w:numId w:val="12"/>
        </w:numPr>
        <w:pBdr>
          <w:left w:val="single" w:sz="18" w:space="0" w:color="6CE26C"/>
        </w:pBdr>
        <w:shd w:val="clear" w:color="auto" w:fill="F8F8F8"/>
        <w:suppressAutoHyphens w:val="0"/>
        <w:spacing w:line="210" w:lineRule="atLeast"/>
        <w:ind w:left="0"/>
        <w:divId w:val="1740442213"/>
        <w:rPr>
          <w:rFonts w:ascii="Consolas" w:eastAsia="Times New Roman" w:hAnsi="Consolas"/>
          <w:color w:val="5C5C5C"/>
          <w:sz w:val="18"/>
          <w:szCs w:val="18"/>
        </w:rPr>
      </w:pP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main() { </w:t>
      </w:r>
    </w:p>
    <w:p w14:paraId="58ABD299" w14:textId="392E8763" w:rsidR="00C91995" w:rsidRDefault="00C91995" w:rsidP="00C91995">
      <w:pPr>
        <w:widowControl/>
        <w:numPr>
          <w:ilvl w:val="0"/>
          <w:numId w:val="12"/>
        </w:numPr>
        <w:pBdr>
          <w:left w:val="single" w:sz="18" w:space="0" w:color="6CE26C"/>
        </w:pBdr>
        <w:shd w:val="clear" w:color="auto" w:fill="F8F8F8"/>
        <w:suppressAutoHyphens w:val="0"/>
        <w:spacing w:line="210" w:lineRule="atLeast"/>
        <w:ind w:left="0"/>
        <w:divId w:val="1740442213"/>
        <w:rPr>
          <w:rFonts w:ascii="Consolas" w:eastAsia="Times New Roman" w:hAnsi="Consolas"/>
          <w:color w:val="5C5C5C"/>
          <w:sz w:val="18"/>
          <w:szCs w:val="18"/>
        </w:rPr>
      </w:pPr>
      <w:r>
        <w:rPr>
          <w:rStyle w:val="comment2"/>
          <w:rFonts w:ascii="Consolas" w:eastAsia="Times New Roman" w:hAnsi="Consolas"/>
          <w:sz w:val="18"/>
          <w:szCs w:val="18"/>
        </w:rPr>
        <w:t>//Хэрэглэгчээс авах 3 тоогоо хадгалах хувьсагчдыг бэлдэж байна. // Хэрэглэгчээс бутархай тоо орж ирж болох тул float төрлөөр зарласан</w:t>
      </w:r>
      <w:r>
        <w:rPr>
          <w:rFonts w:ascii="Consolas" w:eastAsia="Times New Roman" w:hAnsi="Consolas"/>
          <w:color w:val="000000"/>
          <w:sz w:val="18"/>
          <w:szCs w:val="18"/>
          <w:bdr w:val="none" w:sz="0" w:space="0" w:color="auto" w:frame="1"/>
        </w:rPr>
        <w:t>  </w:t>
      </w:r>
    </w:p>
    <w:p w14:paraId="42EAA7DE" w14:textId="77777777" w:rsidR="00CC282F" w:rsidRPr="00CC282F" w:rsidRDefault="00C91995" w:rsidP="00C91995">
      <w:pPr>
        <w:widowControl/>
        <w:numPr>
          <w:ilvl w:val="0"/>
          <w:numId w:val="12"/>
        </w:numPr>
        <w:pBdr>
          <w:left w:val="single" w:sz="18" w:space="0" w:color="6CE26C"/>
        </w:pBdr>
        <w:shd w:val="clear" w:color="auto" w:fill="FFFFFF"/>
        <w:suppressAutoHyphens w:val="0"/>
        <w:spacing w:line="210" w:lineRule="atLeast"/>
        <w:ind w:left="0"/>
        <w:divId w:val="174044221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float</w:t>
      </w:r>
      <w:r>
        <w:rPr>
          <w:rFonts w:ascii="Consolas" w:eastAsia="Times New Roman" w:hAnsi="Consolas"/>
          <w:color w:val="000000"/>
          <w:sz w:val="18"/>
          <w:szCs w:val="18"/>
          <w:bdr w:val="none" w:sz="0" w:space="0" w:color="auto" w:frame="1"/>
        </w:rPr>
        <w:t> a, b, c; </w:t>
      </w:r>
    </w:p>
    <w:p w14:paraId="52BB2E31" w14:textId="6F7F5B26" w:rsidR="00C91995" w:rsidRDefault="00CC282F" w:rsidP="00C91995">
      <w:pPr>
        <w:widowControl/>
        <w:numPr>
          <w:ilvl w:val="0"/>
          <w:numId w:val="12"/>
        </w:numPr>
        <w:pBdr>
          <w:left w:val="single" w:sz="18" w:space="0" w:color="6CE26C"/>
        </w:pBdr>
        <w:shd w:val="clear" w:color="auto" w:fill="FFFFFF"/>
        <w:suppressAutoHyphens w:val="0"/>
        <w:spacing w:line="210" w:lineRule="atLeast"/>
        <w:ind w:left="0"/>
        <w:divId w:val="1740442213"/>
        <w:rPr>
          <w:rFonts w:ascii="Consolas" w:eastAsia="Times New Roman" w:hAnsi="Consolas"/>
          <w:color w:val="5C5C5C"/>
          <w:sz w:val="18"/>
          <w:szCs w:val="18"/>
        </w:rPr>
      </w:pPr>
      <w:r>
        <w:rPr>
          <w:rStyle w:val="comment2"/>
          <w:rFonts w:ascii="Consolas" w:eastAsia="Times New Roman" w:hAnsi="Consolas"/>
          <w:sz w:val="18"/>
          <w:szCs w:val="18"/>
          <w:lang w:val="mn-MN"/>
        </w:rPr>
        <w:t xml:space="preserve">        </w:t>
      </w:r>
      <w:r w:rsidR="00C91995">
        <w:rPr>
          <w:rStyle w:val="comment2"/>
          <w:rFonts w:ascii="Consolas" w:eastAsia="Times New Roman" w:hAnsi="Consolas"/>
          <w:sz w:val="18"/>
          <w:szCs w:val="18"/>
        </w:rPr>
        <w:t>//cin объектын &gt;&gt; операторыг ашиглаж a,b,c хувьсагчдад хэрэглэгчээс утга авч байна</w:t>
      </w:r>
      <w:r w:rsidR="00C91995">
        <w:rPr>
          <w:rFonts w:ascii="Consolas" w:eastAsia="Times New Roman" w:hAnsi="Consolas"/>
          <w:color w:val="000000"/>
          <w:sz w:val="18"/>
          <w:szCs w:val="18"/>
          <w:bdr w:val="none" w:sz="0" w:space="0" w:color="auto" w:frame="1"/>
        </w:rPr>
        <w:t>  </w:t>
      </w:r>
    </w:p>
    <w:p w14:paraId="5B310877" w14:textId="5F725719" w:rsidR="00CC282F" w:rsidRPr="00CC282F" w:rsidRDefault="00C91995" w:rsidP="00CC282F">
      <w:pPr>
        <w:widowControl/>
        <w:numPr>
          <w:ilvl w:val="0"/>
          <w:numId w:val="12"/>
        </w:numPr>
        <w:pBdr>
          <w:left w:val="single" w:sz="18" w:space="0" w:color="6CE26C"/>
        </w:pBdr>
        <w:shd w:val="clear" w:color="auto" w:fill="F8F8F8"/>
        <w:suppressAutoHyphens w:val="0"/>
        <w:spacing w:line="210" w:lineRule="atLeast"/>
        <w:ind w:left="0"/>
        <w:divId w:val="174044221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cin &gt;&gt; a &gt;&gt; b &gt;&gt; c; </w:t>
      </w:r>
    </w:p>
    <w:p w14:paraId="1B3C1569" w14:textId="4E3F4646" w:rsidR="00CC282F" w:rsidRPr="00CC282F" w:rsidRDefault="00CC282F" w:rsidP="00C91995">
      <w:pPr>
        <w:widowControl/>
        <w:numPr>
          <w:ilvl w:val="0"/>
          <w:numId w:val="12"/>
        </w:numPr>
        <w:pBdr>
          <w:left w:val="single" w:sz="18" w:space="0" w:color="6CE26C"/>
        </w:pBdr>
        <w:shd w:val="clear" w:color="auto" w:fill="F8F8F8"/>
        <w:suppressAutoHyphens w:val="0"/>
        <w:spacing w:line="210" w:lineRule="atLeast"/>
        <w:ind w:left="0"/>
        <w:divId w:val="1740442213"/>
        <w:rPr>
          <w:rStyle w:val="comment2"/>
          <w:rFonts w:ascii="Consolas" w:eastAsia="Times New Roman" w:hAnsi="Consolas"/>
          <w:color w:val="5C5C5C"/>
          <w:sz w:val="18"/>
          <w:szCs w:val="18"/>
          <w:bdr w:val="none" w:sz="0" w:space="0" w:color="auto"/>
        </w:rPr>
      </w:pPr>
      <w:r>
        <w:rPr>
          <w:rStyle w:val="comment2"/>
          <w:rFonts w:ascii="Consolas" w:eastAsia="Times New Roman" w:hAnsi="Consolas"/>
          <w:sz w:val="18"/>
          <w:szCs w:val="18"/>
          <w:lang w:val="mn-MN"/>
        </w:rPr>
        <w:t xml:space="preserve">        </w:t>
      </w:r>
      <w:r w:rsidR="00C91995">
        <w:rPr>
          <w:rStyle w:val="comment2"/>
          <w:rFonts w:ascii="Consolas" w:eastAsia="Times New Roman" w:hAnsi="Consolas"/>
          <w:sz w:val="18"/>
          <w:szCs w:val="18"/>
        </w:rPr>
        <w:t>// Хэрэглэгчээс авсан утгуудыг 3 тооны ихийг олж буцаадаг функцрүү дамжуулж </w:t>
      </w:r>
    </w:p>
    <w:p w14:paraId="71E7FC3E" w14:textId="50C3170E" w:rsidR="00C91995" w:rsidRDefault="00CC282F" w:rsidP="00C91995">
      <w:pPr>
        <w:widowControl/>
        <w:numPr>
          <w:ilvl w:val="0"/>
          <w:numId w:val="12"/>
        </w:numPr>
        <w:pBdr>
          <w:left w:val="single" w:sz="18" w:space="0" w:color="6CE26C"/>
        </w:pBdr>
        <w:shd w:val="clear" w:color="auto" w:fill="F8F8F8"/>
        <w:suppressAutoHyphens w:val="0"/>
        <w:spacing w:line="210" w:lineRule="atLeast"/>
        <w:ind w:left="0"/>
        <w:divId w:val="1740442213"/>
        <w:rPr>
          <w:rFonts w:ascii="Consolas" w:eastAsia="Times New Roman" w:hAnsi="Consolas"/>
          <w:color w:val="5C5C5C"/>
          <w:sz w:val="18"/>
          <w:szCs w:val="18"/>
        </w:rPr>
      </w:pPr>
      <w:r>
        <w:rPr>
          <w:rStyle w:val="comment2"/>
          <w:rFonts w:ascii="Consolas" w:eastAsia="Times New Roman" w:hAnsi="Consolas"/>
          <w:sz w:val="18"/>
          <w:szCs w:val="18"/>
          <w:lang w:val="mn-MN"/>
        </w:rPr>
        <w:t xml:space="preserve">        </w:t>
      </w:r>
      <w:r w:rsidR="00C91995">
        <w:rPr>
          <w:rStyle w:val="comment2"/>
          <w:rFonts w:ascii="Consolas" w:eastAsia="Times New Roman" w:hAnsi="Consolas"/>
          <w:sz w:val="18"/>
          <w:szCs w:val="18"/>
        </w:rPr>
        <w:t>//буцаж ирсэн утгийг cout объектийн &lt;&lt; операторыг ашиглаж дэлгэцлэж байна.</w:t>
      </w:r>
      <w:r w:rsidR="00C91995">
        <w:rPr>
          <w:rFonts w:ascii="Consolas" w:eastAsia="Times New Roman" w:hAnsi="Consolas"/>
          <w:color w:val="000000"/>
          <w:sz w:val="18"/>
          <w:szCs w:val="18"/>
          <w:bdr w:val="none" w:sz="0" w:space="0" w:color="auto" w:frame="1"/>
        </w:rPr>
        <w:t>  </w:t>
      </w:r>
    </w:p>
    <w:p w14:paraId="6BC4CCAF" w14:textId="77777777" w:rsidR="00C91995" w:rsidRDefault="00C91995" w:rsidP="00C91995">
      <w:pPr>
        <w:widowControl/>
        <w:numPr>
          <w:ilvl w:val="0"/>
          <w:numId w:val="12"/>
        </w:numPr>
        <w:pBdr>
          <w:left w:val="single" w:sz="18" w:space="0" w:color="6CE26C"/>
        </w:pBdr>
        <w:shd w:val="clear" w:color="auto" w:fill="FFFFFF"/>
        <w:suppressAutoHyphens w:val="0"/>
        <w:spacing w:line="210" w:lineRule="atLeast"/>
        <w:ind w:left="0"/>
        <w:divId w:val="174044221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lastRenderedPageBreak/>
        <w:t>        cout &lt;&lt; findLargestNumber(a, b, c);  </w:t>
      </w:r>
    </w:p>
    <w:p w14:paraId="77ED40A5" w14:textId="77777777" w:rsidR="00C91995" w:rsidRDefault="00C91995" w:rsidP="00C91995">
      <w:pPr>
        <w:widowControl/>
        <w:numPr>
          <w:ilvl w:val="0"/>
          <w:numId w:val="12"/>
        </w:numPr>
        <w:pBdr>
          <w:left w:val="single" w:sz="18" w:space="0" w:color="6CE26C"/>
        </w:pBdr>
        <w:shd w:val="clear" w:color="auto" w:fill="F8F8F8"/>
        <w:suppressAutoHyphens w:val="0"/>
        <w:spacing w:line="210" w:lineRule="atLeast"/>
        <w:ind w:left="0"/>
        <w:divId w:val="174044221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return</w:t>
      </w:r>
      <w:r>
        <w:rPr>
          <w:rFonts w:ascii="Consolas" w:eastAsia="Times New Roman" w:hAnsi="Consolas"/>
          <w:color w:val="000000"/>
          <w:sz w:val="18"/>
          <w:szCs w:val="18"/>
          <w:bdr w:val="none" w:sz="0" w:space="0" w:color="auto" w:frame="1"/>
        </w:rPr>
        <w:t> 0;  </w:t>
      </w:r>
    </w:p>
    <w:p w14:paraId="63D5E982" w14:textId="77777777" w:rsidR="00C91995" w:rsidRDefault="00C91995" w:rsidP="00C91995">
      <w:pPr>
        <w:widowControl/>
        <w:numPr>
          <w:ilvl w:val="0"/>
          <w:numId w:val="12"/>
        </w:numPr>
        <w:pBdr>
          <w:left w:val="single" w:sz="18" w:space="0" w:color="6CE26C"/>
        </w:pBdr>
        <w:shd w:val="clear" w:color="auto" w:fill="FFFFFF"/>
        <w:suppressAutoHyphens w:val="0"/>
        <w:spacing w:line="210" w:lineRule="atLeast"/>
        <w:ind w:left="0"/>
        <w:divId w:val="174044221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092F8DF0" w14:textId="77777777" w:rsidR="00CC282F" w:rsidRPr="00CC282F" w:rsidRDefault="00C91995" w:rsidP="00C91995">
      <w:pPr>
        <w:widowControl/>
        <w:numPr>
          <w:ilvl w:val="0"/>
          <w:numId w:val="12"/>
        </w:numPr>
        <w:pBdr>
          <w:left w:val="single" w:sz="18" w:space="0" w:color="6CE26C"/>
        </w:pBdr>
        <w:shd w:val="clear" w:color="auto" w:fill="F8F8F8"/>
        <w:suppressAutoHyphens w:val="0"/>
        <w:spacing w:line="210" w:lineRule="atLeast"/>
        <w:ind w:left="0"/>
        <w:divId w:val="1740442213"/>
        <w:rPr>
          <w:rStyle w:val="comment2"/>
          <w:rFonts w:ascii="Consolas" w:eastAsia="Times New Roman" w:hAnsi="Consolas"/>
          <w:color w:val="5C5C5C"/>
          <w:sz w:val="18"/>
          <w:szCs w:val="18"/>
          <w:bdr w:val="none" w:sz="0" w:space="0" w:color="auto"/>
        </w:rPr>
      </w:pPr>
      <w:r>
        <w:rPr>
          <w:rFonts w:ascii="Consolas" w:eastAsia="Times New Roman" w:hAnsi="Consolas"/>
          <w:color w:val="000000"/>
          <w:sz w:val="18"/>
          <w:szCs w:val="18"/>
          <w:bdr w:val="none" w:sz="0" w:space="0" w:color="auto" w:frame="1"/>
        </w:rPr>
        <w:t>    </w:t>
      </w:r>
      <w:r>
        <w:rPr>
          <w:rStyle w:val="comment2"/>
          <w:rFonts w:ascii="Consolas" w:eastAsia="Times New Roman" w:hAnsi="Consolas"/>
          <w:sz w:val="18"/>
          <w:szCs w:val="18"/>
        </w:rPr>
        <w:t>/*</w:t>
      </w:r>
    </w:p>
    <w:p w14:paraId="636204D9" w14:textId="6B27EB2E" w:rsidR="00CC282F" w:rsidRPr="00CC282F" w:rsidRDefault="00695C82" w:rsidP="00C91995">
      <w:pPr>
        <w:widowControl/>
        <w:numPr>
          <w:ilvl w:val="0"/>
          <w:numId w:val="12"/>
        </w:numPr>
        <w:pBdr>
          <w:left w:val="single" w:sz="18" w:space="0" w:color="6CE26C"/>
        </w:pBdr>
        <w:shd w:val="clear" w:color="auto" w:fill="F8F8F8"/>
        <w:suppressAutoHyphens w:val="0"/>
        <w:spacing w:line="210" w:lineRule="atLeast"/>
        <w:ind w:left="0"/>
        <w:divId w:val="1740442213"/>
        <w:rPr>
          <w:rStyle w:val="comment2"/>
          <w:rFonts w:ascii="Consolas" w:eastAsia="Times New Roman" w:hAnsi="Consolas"/>
          <w:color w:val="5C5C5C"/>
          <w:sz w:val="18"/>
          <w:szCs w:val="18"/>
          <w:bdr w:val="none" w:sz="0" w:space="0" w:color="auto"/>
        </w:rPr>
      </w:pPr>
      <w:r>
        <w:rPr>
          <w:rStyle w:val="comment2"/>
          <w:rFonts w:ascii="Consolas" w:eastAsia="Times New Roman" w:hAnsi="Consolas"/>
          <w:sz w:val="18"/>
          <w:szCs w:val="18"/>
          <w:lang w:val="mn-MN"/>
        </w:rPr>
        <w:t xml:space="preserve">    </w:t>
      </w:r>
      <w:proofErr w:type="gramStart"/>
      <w:r w:rsidR="00C91995">
        <w:rPr>
          <w:rStyle w:val="comment2"/>
          <w:rFonts w:ascii="Consolas" w:eastAsia="Times New Roman" w:hAnsi="Consolas"/>
          <w:sz w:val="18"/>
          <w:szCs w:val="18"/>
        </w:rPr>
        <w:t>функц</w:t>
      </w:r>
      <w:proofErr w:type="gramEnd"/>
      <w:r w:rsidR="00C91995">
        <w:rPr>
          <w:rStyle w:val="comment2"/>
          <w:rFonts w:ascii="Consolas" w:eastAsia="Times New Roman" w:hAnsi="Consolas"/>
          <w:sz w:val="18"/>
          <w:szCs w:val="18"/>
        </w:rPr>
        <w:t> зарлаж байна.</w:t>
      </w:r>
    </w:p>
    <w:p w14:paraId="46F4975C" w14:textId="2C9B39D9" w:rsidR="00CC282F" w:rsidRPr="00CC282F" w:rsidRDefault="00695C82" w:rsidP="00C91995">
      <w:pPr>
        <w:widowControl/>
        <w:numPr>
          <w:ilvl w:val="0"/>
          <w:numId w:val="12"/>
        </w:numPr>
        <w:pBdr>
          <w:left w:val="single" w:sz="18" w:space="0" w:color="6CE26C"/>
        </w:pBdr>
        <w:shd w:val="clear" w:color="auto" w:fill="F8F8F8"/>
        <w:suppressAutoHyphens w:val="0"/>
        <w:spacing w:line="210" w:lineRule="atLeast"/>
        <w:ind w:left="0"/>
        <w:divId w:val="1740442213"/>
        <w:rPr>
          <w:rStyle w:val="comment2"/>
          <w:rFonts w:ascii="Consolas" w:eastAsia="Times New Roman" w:hAnsi="Consolas"/>
          <w:color w:val="5C5C5C"/>
          <w:sz w:val="18"/>
          <w:szCs w:val="18"/>
          <w:bdr w:val="none" w:sz="0" w:space="0" w:color="auto"/>
        </w:rPr>
      </w:pPr>
      <w:r>
        <w:rPr>
          <w:rStyle w:val="comment2"/>
          <w:rFonts w:ascii="Consolas" w:eastAsia="Times New Roman" w:hAnsi="Consolas"/>
          <w:sz w:val="18"/>
          <w:szCs w:val="18"/>
          <w:lang w:val="mn-MN"/>
        </w:rPr>
        <w:t xml:space="preserve">    </w:t>
      </w:r>
      <w:r w:rsidR="00C91995">
        <w:rPr>
          <w:rStyle w:val="comment2"/>
          <w:rFonts w:ascii="Consolas" w:eastAsia="Times New Roman" w:hAnsi="Consolas"/>
          <w:sz w:val="18"/>
          <w:szCs w:val="18"/>
        </w:rPr>
        <w:t>функцийн нэр: findlargeNumber</w:t>
      </w:r>
    </w:p>
    <w:p w14:paraId="712DC563" w14:textId="1165275D" w:rsidR="00695C82" w:rsidRPr="00695C82" w:rsidRDefault="00695C82" w:rsidP="00C91995">
      <w:pPr>
        <w:widowControl/>
        <w:numPr>
          <w:ilvl w:val="0"/>
          <w:numId w:val="12"/>
        </w:numPr>
        <w:pBdr>
          <w:left w:val="single" w:sz="18" w:space="0" w:color="6CE26C"/>
        </w:pBdr>
        <w:shd w:val="clear" w:color="auto" w:fill="F8F8F8"/>
        <w:suppressAutoHyphens w:val="0"/>
        <w:spacing w:line="210" w:lineRule="atLeast"/>
        <w:ind w:left="0"/>
        <w:divId w:val="1740442213"/>
        <w:rPr>
          <w:rStyle w:val="comment2"/>
          <w:rFonts w:ascii="Consolas" w:eastAsia="Times New Roman" w:hAnsi="Consolas"/>
          <w:color w:val="5C5C5C"/>
          <w:sz w:val="18"/>
          <w:szCs w:val="18"/>
          <w:bdr w:val="none" w:sz="0" w:space="0" w:color="auto"/>
        </w:rPr>
      </w:pPr>
      <w:r>
        <w:rPr>
          <w:rStyle w:val="comment2"/>
          <w:rFonts w:ascii="Consolas" w:eastAsia="Times New Roman" w:hAnsi="Consolas"/>
          <w:sz w:val="18"/>
          <w:szCs w:val="18"/>
          <w:lang w:val="mn-MN"/>
        </w:rPr>
        <w:t xml:space="preserve">    </w:t>
      </w:r>
      <w:r w:rsidR="00C91995">
        <w:rPr>
          <w:rStyle w:val="comment2"/>
          <w:rFonts w:ascii="Consolas" w:eastAsia="Times New Roman" w:hAnsi="Consolas"/>
          <w:sz w:val="18"/>
          <w:szCs w:val="18"/>
        </w:rPr>
        <w:t>функцийн үүрэг: Параметрээр ирсэн 3 тооны хамгийн ихийг олж буцаах</w:t>
      </w:r>
    </w:p>
    <w:p w14:paraId="35F80A7E" w14:textId="229AE18B" w:rsidR="00695C82" w:rsidRPr="00695C82" w:rsidRDefault="00695C82" w:rsidP="00C91995">
      <w:pPr>
        <w:widowControl/>
        <w:numPr>
          <w:ilvl w:val="0"/>
          <w:numId w:val="12"/>
        </w:numPr>
        <w:pBdr>
          <w:left w:val="single" w:sz="18" w:space="0" w:color="6CE26C"/>
        </w:pBdr>
        <w:shd w:val="clear" w:color="auto" w:fill="F8F8F8"/>
        <w:suppressAutoHyphens w:val="0"/>
        <w:spacing w:line="210" w:lineRule="atLeast"/>
        <w:ind w:left="0"/>
        <w:divId w:val="1740442213"/>
        <w:rPr>
          <w:rStyle w:val="comment2"/>
          <w:rFonts w:ascii="Consolas" w:eastAsia="Times New Roman" w:hAnsi="Consolas"/>
          <w:color w:val="5C5C5C"/>
          <w:sz w:val="18"/>
          <w:szCs w:val="18"/>
          <w:bdr w:val="none" w:sz="0" w:space="0" w:color="auto"/>
        </w:rPr>
      </w:pPr>
      <w:r>
        <w:rPr>
          <w:rStyle w:val="comment2"/>
          <w:rFonts w:ascii="Consolas" w:eastAsia="Times New Roman" w:hAnsi="Consolas"/>
          <w:sz w:val="18"/>
          <w:szCs w:val="18"/>
          <w:lang w:val="mn-MN"/>
        </w:rPr>
        <w:t xml:space="preserve">    </w:t>
      </w:r>
      <w:r w:rsidR="00C91995">
        <w:rPr>
          <w:rStyle w:val="comment2"/>
          <w:rFonts w:ascii="Consolas" w:eastAsia="Times New Roman" w:hAnsi="Consolas"/>
          <w:sz w:val="18"/>
          <w:szCs w:val="18"/>
        </w:rPr>
        <w:t>Арга: </w:t>
      </w:r>
      <w:proofErr w:type="gramStart"/>
      <w:r w:rsidR="00C91995">
        <w:rPr>
          <w:rStyle w:val="comment2"/>
          <w:rFonts w:ascii="Consolas" w:eastAsia="Times New Roman" w:hAnsi="Consolas"/>
          <w:sz w:val="18"/>
          <w:szCs w:val="18"/>
        </w:rPr>
        <w:t>3 тоог</w:t>
      </w:r>
      <w:proofErr w:type="gramEnd"/>
      <w:r w:rsidR="00C91995">
        <w:rPr>
          <w:rStyle w:val="comment2"/>
          <w:rFonts w:ascii="Consolas" w:eastAsia="Times New Roman" w:hAnsi="Consolas"/>
          <w:sz w:val="18"/>
          <w:szCs w:val="18"/>
        </w:rPr>
        <w:t> жиших аргаар хамгийн ихийг олсон.</w:t>
      </w:r>
    </w:p>
    <w:p w14:paraId="5BD6FAD1" w14:textId="4373D03F" w:rsidR="00695C82" w:rsidRPr="00695C82" w:rsidRDefault="00695C82" w:rsidP="00C91995">
      <w:pPr>
        <w:widowControl/>
        <w:numPr>
          <w:ilvl w:val="0"/>
          <w:numId w:val="12"/>
        </w:numPr>
        <w:pBdr>
          <w:left w:val="single" w:sz="18" w:space="0" w:color="6CE26C"/>
        </w:pBdr>
        <w:shd w:val="clear" w:color="auto" w:fill="F8F8F8"/>
        <w:suppressAutoHyphens w:val="0"/>
        <w:spacing w:line="210" w:lineRule="atLeast"/>
        <w:ind w:left="0"/>
        <w:divId w:val="1740442213"/>
        <w:rPr>
          <w:rStyle w:val="comment2"/>
          <w:rFonts w:ascii="Consolas" w:eastAsia="Times New Roman" w:hAnsi="Consolas"/>
          <w:color w:val="5C5C5C"/>
          <w:sz w:val="18"/>
          <w:szCs w:val="18"/>
          <w:bdr w:val="none" w:sz="0" w:space="0" w:color="auto"/>
        </w:rPr>
      </w:pPr>
      <w:r>
        <w:rPr>
          <w:rStyle w:val="comment2"/>
          <w:rFonts w:ascii="Consolas" w:eastAsia="Times New Roman" w:hAnsi="Consolas"/>
          <w:sz w:val="18"/>
          <w:szCs w:val="18"/>
          <w:lang w:val="mn-MN"/>
        </w:rPr>
        <w:t xml:space="preserve">    </w:t>
      </w:r>
      <w:r w:rsidR="00C91995">
        <w:rPr>
          <w:rStyle w:val="comment2"/>
          <w:rFonts w:ascii="Consolas" w:eastAsia="Times New Roman" w:hAnsi="Consolas"/>
          <w:sz w:val="18"/>
          <w:szCs w:val="18"/>
        </w:rPr>
        <w:t>Функцийн тухай: </w:t>
      </w:r>
      <w:proofErr w:type="gramStart"/>
      <w:r w:rsidR="00C91995">
        <w:rPr>
          <w:rStyle w:val="comment2"/>
          <w:rFonts w:ascii="Consolas" w:eastAsia="Times New Roman" w:hAnsi="Consolas"/>
          <w:sz w:val="18"/>
          <w:szCs w:val="18"/>
        </w:rPr>
        <w:t>3 тооны</w:t>
      </w:r>
      <w:proofErr w:type="gramEnd"/>
      <w:r w:rsidR="00C91995">
        <w:rPr>
          <w:rStyle w:val="comment2"/>
          <w:rFonts w:ascii="Consolas" w:eastAsia="Times New Roman" w:hAnsi="Consolas"/>
          <w:sz w:val="18"/>
          <w:szCs w:val="18"/>
        </w:rPr>
        <w:t> хамгийн ихийг олох функцыг залаж байна. Хэрэглэгчээс орж ирэх тоо нь</w:t>
      </w:r>
    </w:p>
    <w:p w14:paraId="09BC08A9" w14:textId="49F768F0" w:rsidR="00695C82" w:rsidRPr="00695C82" w:rsidRDefault="00695C82" w:rsidP="00C91995">
      <w:pPr>
        <w:widowControl/>
        <w:numPr>
          <w:ilvl w:val="0"/>
          <w:numId w:val="12"/>
        </w:numPr>
        <w:pBdr>
          <w:left w:val="single" w:sz="18" w:space="0" w:color="6CE26C"/>
        </w:pBdr>
        <w:shd w:val="clear" w:color="auto" w:fill="F8F8F8"/>
        <w:suppressAutoHyphens w:val="0"/>
        <w:spacing w:line="210" w:lineRule="atLeast"/>
        <w:ind w:left="0"/>
        <w:divId w:val="1740442213"/>
        <w:rPr>
          <w:rStyle w:val="comment2"/>
          <w:rFonts w:ascii="Consolas" w:eastAsia="Times New Roman" w:hAnsi="Consolas"/>
          <w:color w:val="5C5C5C"/>
          <w:sz w:val="18"/>
          <w:szCs w:val="18"/>
          <w:bdr w:val="none" w:sz="0" w:space="0" w:color="auto"/>
        </w:rPr>
      </w:pPr>
      <w:r>
        <w:rPr>
          <w:rStyle w:val="comment2"/>
          <w:rFonts w:ascii="Consolas" w:eastAsia="Times New Roman" w:hAnsi="Consolas"/>
          <w:sz w:val="18"/>
          <w:szCs w:val="18"/>
          <w:lang w:val="mn-MN"/>
        </w:rPr>
        <w:t xml:space="preserve">    </w:t>
      </w:r>
      <w:proofErr w:type="gramStart"/>
      <w:r w:rsidR="00C91995">
        <w:rPr>
          <w:rStyle w:val="comment2"/>
          <w:rFonts w:ascii="Consolas" w:eastAsia="Times New Roman" w:hAnsi="Consolas"/>
          <w:sz w:val="18"/>
          <w:szCs w:val="18"/>
        </w:rPr>
        <w:t>бутархай</w:t>
      </w:r>
      <w:proofErr w:type="gramEnd"/>
      <w:r w:rsidR="00C91995">
        <w:rPr>
          <w:rStyle w:val="comment2"/>
          <w:rFonts w:ascii="Consolas" w:eastAsia="Times New Roman" w:hAnsi="Consolas"/>
          <w:sz w:val="18"/>
          <w:szCs w:val="18"/>
        </w:rPr>
        <w:t> тоо байж болох тул функцын авч буй a,b,c праметрийн төрлийг float төрлөөр авсан.</w:t>
      </w:r>
    </w:p>
    <w:p w14:paraId="2EE7EB8A" w14:textId="64B865FE" w:rsidR="00695C82" w:rsidRPr="00695C82" w:rsidRDefault="00695C82" w:rsidP="00C91995">
      <w:pPr>
        <w:widowControl/>
        <w:numPr>
          <w:ilvl w:val="0"/>
          <w:numId w:val="12"/>
        </w:numPr>
        <w:pBdr>
          <w:left w:val="single" w:sz="18" w:space="0" w:color="6CE26C"/>
        </w:pBdr>
        <w:shd w:val="clear" w:color="auto" w:fill="F8F8F8"/>
        <w:suppressAutoHyphens w:val="0"/>
        <w:spacing w:line="210" w:lineRule="atLeast"/>
        <w:ind w:left="0"/>
        <w:divId w:val="1740442213"/>
        <w:rPr>
          <w:rStyle w:val="comment2"/>
          <w:rFonts w:ascii="Consolas" w:eastAsia="Times New Roman" w:hAnsi="Consolas"/>
          <w:color w:val="5C5C5C"/>
          <w:sz w:val="18"/>
          <w:szCs w:val="18"/>
          <w:bdr w:val="none" w:sz="0" w:space="0" w:color="auto"/>
        </w:rPr>
      </w:pPr>
      <w:r>
        <w:rPr>
          <w:rStyle w:val="comment2"/>
          <w:rFonts w:ascii="Consolas" w:eastAsia="Times New Roman" w:hAnsi="Consolas"/>
          <w:sz w:val="18"/>
          <w:szCs w:val="18"/>
          <w:lang w:val="mn-MN"/>
        </w:rPr>
        <w:t xml:space="preserve">    </w:t>
      </w:r>
      <w:r w:rsidR="00C91995">
        <w:rPr>
          <w:rStyle w:val="comment2"/>
          <w:rFonts w:ascii="Consolas" w:eastAsia="Times New Roman" w:hAnsi="Consolas"/>
          <w:sz w:val="18"/>
          <w:szCs w:val="18"/>
        </w:rPr>
        <w:t>Нэгэнт float төрлийн утга орж болох тул float төрлийн утга буцна. Тийм учраас функцийн</w:t>
      </w:r>
    </w:p>
    <w:p w14:paraId="5E56E62D" w14:textId="7A8974B0" w:rsidR="00CC282F" w:rsidRPr="00CC282F" w:rsidRDefault="00695C82" w:rsidP="00C91995">
      <w:pPr>
        <w:widowControl/>
        <w:numPr>
          <w:ilvl w:val="0"/>
          <w:numId w:val="12"/>
        </w:numPr>
        <w:pBdr>
          <w:left w:val="single" w:sz="18" w:space="0" w:color="6CE26C"/>
        </w:pBdr>
        <w:shd w:val="clear" w:color="auto" w:fill="F8F8F8"/>
        <w:suppressAutoHyphens w:val="0"/>
        <w:spacing w:line="210" w:lineRule="atLeast"/>
        <w:ind w:left="0"/>
        <w:divId w:val="1740442213"/>
        <w:rPr>
          <w:rStyle w:val="comment2"/>
          <w:rFonts w:ascii="Consolas" w:eastAsia="Times New Roman" w:hAnsi="Consolas"/>
          <w:color w:val="5C5C5C"/>
          <w:sz w:val="18"/>
          <w:szCs w:val="18"/>
          <w:bdr w:val="none" w:sz="0" w:space="0" w:color="auto"/>
        </w:rPr>
      </w:pPr>
      <w:r>
        <w:rPr>
          <w:rStyle w:val="comment2"/>
          <w:rFonts w:ascii="Consolas" w:eastAsia="Times New Roman" w:hAnsi="Consolas"/>
          <w:sz w:val="18"/>
          <w:szCs w:val="18"/>
          <w:lang w:val="mn-MN"/>
        </w:rPr>
        <w:t xml:space="preserve">    </w:t>
      </w:r>
      <w:proofErr w:type="gramStart"/>
      <w:r w:rsidR="00C91995">
        <w:rPr>
          <w:rStyle w:val="comment2"/>
          <w:rFonts w:ascii="Consolas" w:eastAsia="Times New Roman" w:hAnsi="Consolas"/>
          <w:sz w:val="18"/>
          <w:szCs w:val="18"/>
        </w:rPr>
        <w:t>буцах</w:t>
      </w:r>
      <w:proofErr w:type="gramEnd"/>
      <w:r w:rsidR="00C91995">
        <w:rPr>
          <w:rStyle w:val="comment2"/>
          <w:rFonts w:ascii="Consolas" w:eastAsia="Times New Roman" w:hAnsi="Consolas"/>
          <w:sz w:val="18"/>
          <w:szCs w:val="18"/>
        </w:rPr>
        <w:t> утгийн төрлийг float төрөл болгосон.</w:t>
      </w:r>
    </w:p>
    <w:p w14:paraId="1904A49E" w14:textId="2521588E" w:rsidR="00CC282F" w:rsidRPr="00CC282F" w:rsidRDefault="00695C82" w:rsidP="00C91995">
      <w:pPr>
        <w:widowControl/>
        <w:numPr>
          <w:ilvl w:val="0"/>
          <w:numId w:val="12"/>
        </w:numPr>
        <w:pBdr>
          <w:left w:val="single" w:sz="18" w:space="0" w:color="6CE26C"/>
        </w:pBdr>
        <w:shd w:val="clear" w:color="auto" w:fill="F8F8F8"/>
        <w:suppressAutoHyphens w:val="0"/>
        <w:spacing w:line="210" w:lineRule="atLeast"/>
        <w:ind w:left="0"/>
        <w:divId w:val="1740442213"/>
        <w:rPr>
          <w:rStyle w:val="comment2"/>
          <w:rFonts w:ascii="Consolas" w:eastAsia="Times New Roman" w:hAnsi="Consolas"/>
          <w:color w:val="5C5C5C"/>
          <w:sz w:val="18"/>
          <w:szCs w:val="18"/>
          <w:bdr w:val="none" w:sz="0" w:space="0" w:color="auto"/>
        </w:rPr>
      </w:pPr>
      <w:r>
        <w:rPr>
          <w:rStyle w:val="comment2"/>
          <w:rFonts w:ascii="Consolas" w:eastAsia="Times New Roman" w:hAnsi="Consolas"/>
          <w:sz w:val="18"/>
          <w:szCs w:val="18"/>
          <w:lang w:val="mn-MN"/>
        </w:rPr>
        <w:t xml:space="preserve">    </w:t>
      </w:r>
      <w:r w:rsidR="00C91995">
        <w:rPr>
          <w:rStyle w:val="comment2"/>
          <w:rFonts w:ascii="Consolas" w:eastAsia="Times New Roman" w:hAnsi="Consolas"/>
          <w:sz w:val="18"/>
          <w:szCs w:val="18"/>
        </w:rPr>
        <w:t>Хувьсагчдийн үүрэг:    </w:t>
      </w:r>
    </w:p>
    <w:p w14:paraId="673F7B8C" w14:textId="20C8AB00" w:rsidR="00CC282F" w:rsidRPr="00CC282F" w:rsidRDefault="00CC282F" w:rsidP="00C91995">
      <w:pPr>
        <w:widowControl/>
        <w:numPr>
          <w:ilvl w:val="0"/>
          <w:numId w:val="12"/>
        </w:numPr>
        <w:pBdr>
          <w:left w:val="single" w:sz="18" w:space="0" w:color="6CE26C"/>
        </w:pBdr>
        <w:shd w:val="clear" w:color="auto" w:fill="F8F8F8"/>
        <w:suppressAutoHyphens w:val="0"/>
        <w:spacing w:line="210" w:lineRule="atLeast"/>
        <w:ind w:left="0"/>
        <w:divId w:val="1740442213"/>
        <w:rPr>
          <w:rStyle w:val="comment2"/>
          <w:rFonts w:ascii="Consolas" w:eastAsia="Times New Roman" w:hAnsi="Consolas"/>
          <w:color w:val="5C5C5C"/>
          <w:sz w:val="18"/>
          <w:szCs w:val="18"/>
          <w:bdr w:val="none" w:sz="0" w:space="0" w:color="auto"/>
        </w:rPr>
      </w:pPr>
      <w:r>
        <w:rPr>
          <w:rStyle w:val="comment2"/>
          <w:rFonts w:ascii="Consolas" w:eastAsia="Times New Roman" w:hAnsi="Consolas"/>
          <w:sz w:val="18"/>
          <w:szCs w:val="18"/>
          <w:lang w:val="mn-MN"/>
        </w:rPr>
        <w:t xml:space="preserve">  </w:t>
      </w:r>
      <w:r w:rsidR="00695C82">
        <w:rPr>
          <w:rStyle w:val="comment2"/>
          <w:rFonts w:ascii="Consolas" w:eastAsia="Times New Roman" w:hAnsi="Consolas"/>
          <w:sz w:val="18"/>
          <w:szCs w:val="18"/>
          <w:lang w:val="mn-MN"/>
        </w:rPr>
        <w:t xml:space="preserve">     </w:t>
      </w:r>
      <w:r w:rsidR="00C91995">
        <w:rPr>
          <w:rStyle w:val="comment2"/>
          <w:rFonts w:ascii="Consolas" w:eastAsia="Times New Roman" w:hAnsi="Consolas"/>
          <w:sz w:val="18"/>
          <w:szCs w:val="18"/>
        </w:rPr>
        <w:t>float a -&gt; Харьцуулах 3 тооны эхний тоог хүлээн авч хадгалах    </w:t>
      </w:r>
    </w:p>
    <w:p w14:paraId="53872C06" w14:textId="2B5CB637" w:rsidR="00CC282F" w:rsidRPr="00CC282F" w:rsidRDefault="00CC282F" w:rsidP="00C91995">
      <w:pPr>
        <w:widowControl/>
        <w:numPr>
          <w:ilvl w:val="0"/>
          <w:numId w:val="12"/>
        </w:numPr>
        <w:pBdr>
          <w:left w:val="single" w:sz="18" w:space="0" w:color="6CE26C"/>
        </w:pBdr>
        <w:shd w:val="clear" w:color="auto" w:fill="F8F8F8"/>
        <w:suppressAutoHyphens w:val="0"/>
        <w:spacing w:line="210" w:lineRule="atLeast"/>
        <w:ind w:left="0"/>
        <w:divId w:val="1740442213"/>
        <w:rPr>
          <w:rStyle w:val="comment2"/>
          <w:rFonts w:ascii="Consolas" w:eastAsia="Times New Roman" w:hAnsi="Consolas"/>
          <w:color w:val="5C5C5C"/>
          <w:sz w:val="18"/>
          <w:szCs w:val="18"/>
          <w:bdr w:val="none" w:sz="0" w:space="0" w:color="auto"/>
        </w:rPr>
      </w:pPr>
      <w:r>
        <w:rPr>
          <w:rStyle w:val="comment2"/>
          <w:rFonts w:ascii="Consolas" w:eastAsia="Times New Roman" w:hAnsi="Consolas"/>
          <w:sz w:val="18"/>
          <w:szCs w:val="18"/>
          <w:lang w:val="mn-MN"/>
        </w:rPr>
        <w:t xml:space="preserve">  </w:t>
      </w:r>
      <w:r w:rsidR="00695C82">
        <w:rPr>
          <w:rStyle w:val="comment2"/>
          <w:rFonts w:ascii="Consolas" w:eastAsia="Times New Roman" w:hAnsi="Consolas"/>
          <w:sz w:val="18"/>
          <w:szCs w:val="18"/>
          <w:lang w:val="mn-MN"/>
        </w:rPr>
        <w:t xml:space="preserve">     </w:t>
      </w:r>
      <w:r w:rsidR="00C91995">
        <w:rPr>
          <w:rStyle w:val="comment2"/>
          <w:rFonts w:ascii="Consolas" w:eastAsia="Times New Roman" w:hAnsi="Consolas"/>
          <w:sz w:val="18"/>
          <w:szCs w:val="18"/>
        </w:rPr>
        <w:t>float b -&gt; Харьцуулах 3 тооны хоёр дэх тоог хүлээн авч хадгалах    </w:t>
      </w:r>
    </w:p>
    <w:p w14:paraId="42F83BBF" w14:textId="678E4820" w:rsidR="00CC282F" w:rsidRPr="00CC282F" w:rsidRDefault="00CC282F" w:rsidP="00C91995">
      <w:pPr>
        <w:widowControl/>
        <w:numPr>
          <w:ilvl w:val="0"/>
          <w:numId w:val="12"/>
        </w:numPr>
        <w:pBdr>
          <w:left w:val="single" w:sz="18" w:space="0" w:color="6CE26C"/>
        </w:pBdr>
        <w:shd w:val="clear" w:color="auto" w:fill="F8F8F8"/>
        <w:suppressAutoHyphens w:val="0"/>
        <w:spacing w:line="210" w:lineRule="atLeast"/>
        <w:ind w:left="0"/>
        <w:divId w:val="1740442213"/>
        <w:rPr>
          <w:rStyle w:val="comment2"/>
          <w:rFonts w:ascii="Consolas" w:eastAsia="Times New Roman" w:hAnsi="Consolas"/>
          <w:color w:val="5C5C5C"/>
          <w:sz w:val="18"/>
          <w:szCs w:val="18"/>
          <w:bdr w:val="none" w:sz="0" w:space="0" w:color="auto"/>
        </w:rPr>
      </w:pPr>
      <w:r>
        <w:rPr>
          <w:rStyle w:val="comment2"/>
          <w:rFonts w:ascii="Consolas" w:eastAsia="Times New Roman" w:hAnsi="Consolas"/>
          <w:sz w:val="18"/>
          <w:szCs w:val="18"/>
          <w:lang w:val="mn-MN"/>
        </w:rPr>
        <w:t xml:space="preserve">  </w:t>
      </w:r>
      <w:r w:rsidR="00695C82">
        <w:rPr>
          <w:rStyle w:val="comment2"/>
          <w:rFonts w:ascii="Consolas" w:eastAsia="Times New Roman" w:hAnsi="Consolas"/>
          <w:sz w:val="18"/>
          <w:szCs w:val="18"/>
          <w:lang w:val="mn-MN"/>
        </w:rPr>
        <w:t xml:space="preserve">     </w:t>
      </w:r>
      <w:r w:rsidR="00C91995">
        <w:rPr>
          <w:rStyle w:val="comment2"/>
          <w:rFonts w:ascii="Consolas" w:eastAsia="Times New Roman" w:hAnsi="Consolas"/>
          <w:sz w:val="18"/>
          <w:szCs w:val="18"/>
        </w:rPr>
        <w:t>float c -&gt; Харьцуулах 3 тооны гурав дэх тоог хүлээн авч хадгалах    </w:t>
      </w:r>
    </w:p>
    <w:p w14:paraId="56A3D9B1" w14:textId="7AEBF342" w:rsidR="00CC282F" w:rsidRPr="00CC282F" w:rsidRDefault="00CC282F" w:rsidP="00C91995">
      <w:pPr>
        <w:widowControl/>
        <w:numPr>
          <w:ilvl w:val="0"/>
          <w:numId w:val="12"/>
        </w:numPr>
        <w:pBdr>
          <w:left w:val="single" w:sz="18" w:space="0" w:color="6CE26C"/>
        </w:pBdr>
        <w:shd w:val="clear" w:color="auto" w:fill="F8F8F8"/>
        <w:suppressAutoHyphens w:val="0"/>
        <w:spacing w:line="210" w:lineRule="atLeast"/>
        <w:ind w:left="0"/>
        <w:divId w:val="1740442213"/>
        <w:rPr>
          <w:rStyle w:val="comment2"/>
          <w:rFonts w:ascii="Consolas" w:eastAsia="Times New Roman" w:hAnsi="Consolas"/>
          <w:color w:val="5C5C5C"/>
          <w:sz w:val="18"/>
          <w:szCs w:val="18"/>
          <w:bdr w:val="none" w:sz="0" w:space="0" w:color="auto"/>
        </w:rPr>
      </w:pPr>
      <w:r>
        <w:rPr>
          <w:rStyle w:val="comment2"/>
          <w:rFonts w:ascii="Consolas" w:eastAsia="Times New Roman" w:hAnsi="Consolas"/>
          <w:sz w:val="18"/>
          <w:szCs w:val="18"/>
          <w:lang w:val="mn-MN"/>
        </w:rPr>
        <w:t xml:space="preserve">  </w:t>
      </w:r>
      <w:r w:rsidR="00695C82">
        <w:rPr>
          <w:rStyle w:val="comment2"/>
          <w:rFonts w:ascii="Consolas" w:eastAsia="Times New Roman" w:hAnsi="Consolas"/>
          <w:sz w:val="18"/>
          <w:szCs w:val="18"/>
          <w:lang w:val="mn-MN"/>
        </w:rPr>
        <w:t xml:space="preserve">     </w:t>
      </w:r>
      <w:r w:rsidR="00C91995">
        <w:rPr>
          <w:rStyle w:val="comment2"/>
          <w:rFonts w:ascii="Consolas" w:eastAsia="Times New Roman" w:hAnsi="Consolas"/>
          <w:sz w:val="18"/>
          <w:szCs w:val="18"/>
        </w:rPr>
        <w:t>float back -&gt; Хамгийн их тоо буюу функцээс буцах утгийг хадгална</w:t>
      </w:r>
    </w:p>
    <w:p w14:paraId="206C0BE7" w14:textId="3A8D37D6" w:rsidR="00C91995" w:rsidRDefault="00C91995" w:rsidP="00C91995">
      <w:pPr>
        <w:widowControl/>
        <w:numPr>
          <w:ilvl w:val="0"/>
          <w:numId w:val="12"/>
        </w:numPr>
        <w:pBdr>
          <w:left w:val="single" w:sz="18" w:space="0" w:color="6CE26C"/>
        </w:pBdr>
        <w:shd w:val="clear" w:color="auto" w:fill="F8F8F8"/>
        <w:suppressAutoHyphens w:val="0"/>
        <w:spacing w:line="210" w:lineRule="atLeast"/>
        <w:ind w:left="0"/>
        <w:divId w:val="1740442213"/>
        <w:rPr>
          <w:rFonts w:ascii="Consolas" w:eastAsia="Times New Roman" w:hAnsi="Consolas"/>
          <w:color w:val="5C5C5C"/>
          <w:sz w:val="18"/>
          <w:szCs w:val="18"/>
        </w:rPr>
      </w:pPr>
      <w:r>
        <w:rPr>
          <w:rStyle w:val="comment2"/>
          <w:rFonts w:ascii="Consolas" w:eastAsia="Times New Roman" w:hAnsi="Consolas"/>
          <w:sz w:val="18"/>
          <w:szCs w:val="18"/>
        </w:rPr>
        <w:t>*/</w:t>
      </w:r>
      <w:r>
        <w:rPr>
          <w:rFonts w:ascii="Consolas" w:eastAsia="Times New Roman" w:hAnsi="Consolas"/>
          <w:color w:val="000000"/>
          <w:sz w:val="18"/>
          <w:szCs w:val="18"/>
          <w:bdr w:val="none" w:sz="0" w:space="0" w:color="auto" w:frame="1"/>
        </w:rPr>
        <w:t>  </w:t>
      </w:r>
    </w:p>
    <w:p w14:paraId="4E343C1D" w14:textId="77777777" w:rsidR="00CC282F" w:rsidRPr="00CC282F" w:rsidRDefault="00CC282F" w:rsidP="00C91995">
      <w:pPr>
        <w:widowControl/>
        <w:numPr>
          <w:ilvl w:val="0"/>
          <w:numId w:val="12"/>
        </w:numPr>
        <w:pBdr>
          <w:left w:val="single" w:sz="18" w:space="0" w:color="6CE26C"/>
        </w:pBdr>
        <w:shd w:val="clear" w:color="auto" w:fill="FFFFFF"/>
        <w:suppressAutoHyphens w:val="0"/>
        <w:spacing w:line="210" w:lineRule="atLeast"/>
        <w:ind w:left="0"/>
        <w:divId w:val="1740442213"/>
        <w:rPr>
          <w:rStyle w:val="keyword2"/>
          <w:rFonts w:ascii="Consolas" w:eastAsia="Times New Roman" w:hAnsi="Consolas"/>
          <w:b w:val="0"/>
          <w:bCs w:val="0"/>
          <w:color w:val="5C5C5C"/>
          <w:sz w:val="18"/>
          <w:szCs w:val="18"/>
          <w:bdr w:val="none" w:sz="0" w:space="0" w:color="auto"/>
        </w:rPr>
      </w:pPr>
    </w:p>
    <w:p w14:paraId="31117A50" w14:textId="77777777" w:rsidR="00CC282F" w:rsidRPr="00CC282F" w:rsidRDefault="00C91995" w:rsidP="00C91995">
      <w:pPr>
        <w:widowControl/>
        <w:numPr>
          <w:ilvl w:val="0"/>
          <w:numId w:val="12"/>
        </w:numPr>
        <w:pBdr>
          <w:left w:val="single" w:sz="18" w:space="0" w:color="6CE26C"/>
        </w:pBdr>
        <w:shd w:val="clear" w:color="auto" w:fill="FFFFFF"/>
        <w:suppressAutoHyphens w:val="0"/>
        <w:spacing w:line="210" w:lineRule="atLeast"/>
        <w:ind w:left="0"/>
        <w:divId w:val="1740442213"/>
        <w:rPr>
          <w:rFonts w:ascii="Consolas" w:eastAsia="Times New Roman" w:hAnsi="Consolas"/>
          <w:color w:val="5C5C5C"/>
          <w:sz w:val="18"/>
          <w:szCs w:val="18"/>
        </w:rPr>
      </w:pPr>
      <w:r>
        <w:rPr>
          <w:rStyle w:val="keyword2"/>
          <w:rFonts w:ascii="Consolas" w:eastAsia="Times New Roman" w:hAnsi="Consolas"/>
          <w:sz w:val="18"/>
          <w:szCs w:val="18"/>
        </w:rPr>
        <w:t>float</w:t>
      </w:r>
      <w:r>
        <w:rPr>
          <w:rFonts w:ascii="Consolas" w:eastAsia="Times New Roman" w:hAnsi="Consolas"/>
          <w:color w:val="000000"/>
          <w:sz w:val="18"/>
          <w:szCs w:val="18"/>
          <w:bdr w:val="none" w:sz="0" w:space="0" w:color="auto" w:frame="1"/>
        </w:rPr>
        <w:t> findLargestNumber(</w:t>
      </w:r>
      <w:r>
        <w:rPr>
          <w:rStyle w:val="keyword2"/>
          <w:rFonts w:ascii="Consolas" w:eastAsia="Times New Roman" w:hAnsi="Consolas"/>
          <w:sz w:val="18"/>
          <w:szCs w:val="18"/>
        </w:rPr>
        <w:t>float</w:t>
      </w:r>
      <w:r>
        <w:rPr>
          <w:rFonts w:ascii="Consolas" w:eastAsia="Times New Roman" w:hAnsi="Consolas"/>
          <w:color w:val="000000"/>
          <w:sz w:val="18"/>
          <w:szCs w:val="18"/>
          <w:bdr w:val="none" w:sz="0" w:space="0" w:color="auto" w:frame="1"/>
        </w:rPr>
        <w:t> a, </w:t>
      </w:r>
      <w:r>
        <w:rPr>
          <w:rStyle w:val="keyword2"/>
          <w:rFonts w:ascii="Consolas" w:eastAsia="Times New Roman" w:hAnsi="Consolas"/>
          <w:sz w:val="18"/>
          <w:szCs w:val="18"/>
        </w:rPr>
        <w:t>float</w:t>
      </w:r>
      <w:r>
        <w:rPr>
          <w:rFonts w:ascii="Consolas" w:eastAsia="Times New Roman" w:hAnsi="Consolas"/>
          <w:color w:val="000000"/>
          <w:sz w:val="18"/>
          <w:szCs w:val="18"/>
          <w:bdr w:val="none" w:sz="0" w:space="0" w:color="auto" w:frame="1"/>
        </w:rPr>
        <w:t> b, </w:t>
      </w:r>
      <w:r>
        <w:rPr>
          <w:rStyle w:val="keyword2"/>
          <w:rFonts w:ascii="Consolas" w:eastAsia="Times New Roman" w:hAnsi="Consolas"/>
          <w:sz w:val="18"/>
          <w:szCs w:val="18"/>
        </w:rPr>
        <w:t>float</w:t>
      </w:r>
      <w:r>
        <w:rPr>
          <w:rFonts w:ascii="Consolas" w:eastAsia="Times New Roman" w:hAnsi="Consolas"/>
          <w:color w:val="000000"/>
          <w:sz w:val="18"/>
          <w:szCs w:val="18"/>
          <w:bdr w:val="none" w:sz="0" w:space="0" w:color="auto" w:frame="1"/>
        </w:rPr>
        <w:t> c) { </w:t>
      </w:r>
    </w:p>
    <w:p w14:paraId="6C115111" w14:textId="50717E13" w:rsidR="00C91995" w:rsidRDefault="00CC282F" w:rsidP="00C91995">
      <w:pPr>
        <w:widowControl/>
        <w:numPr>
          <w:ilvl w:val="0"/>
          <w:numId w:val="12"/>
        </w:numPr>
        <w:pBdr>
          <w:left w:val="single" w:sz="18" w:space="0" w:color="6CE26C"/>
        </w:pBdr>
        <w:shd w:val="clear" w:color="auto" w:fill="FFFFFF"/>
        <w:suppressAutoHyphens w:val="0"/>
        <w:spacing w:line="210" w:lineRule="atLeast"/>
        <w:ind w:left="0"/>
        <w:divId w:val="1740442213"/>
        <w:rPr>
          <w:rFonts w:ascii="Consolas" w:eastAsia="Times New Roman" w:hAnsi="Consolas"/>
          <w:color w:val="5C5C5C"/>
          <w:sz w:val="18"/>
          <w:szCs w:val="18"/>
        </w:rPr>
      </w:pPr>
      <w:r>
        <w:rPr>
          <w:rStyle w:val="comment2"/>
          <w:rFonts w:ascii="Consolas" w:eastAsia="Times New Roman" w:hAnsi="Consolas"/>
          <w:sz w:val="18"/>
          <w:szCs w:val="18"/>
          <w:lang w:val="mn-MN"/>
        </w:rPr>
        <w:t xml:space="preserve">    </w:t>
      </w:r>
      <w:r w:rsidR="00C91995">
        <w:rPr>
          <w:rStyle w:val="comment2"/>
          <w:rFonts w:ascii="Consolas" w:eastAsia="Times New Roman" w:hAnsi="Consolas"/>
          <w:sz w:val="18"/>
          <w:szCs w:val="18"/>
        </w:rPr>
        <w:t>//функцээс буцах утга буюу харьцуулалтын үед их тоог хадгалах хувьсагчыг зарлаж байна.</w:t>
      </w:r>
      <w:r w:rsidR="00C91995">
        <w:rPr>
          <w:rFonts w:ascii="Consolas" w:eastAsia="Times New Roman" w:hAnsi="Consolas"/>
          <w:color w:val="000000"/>
          <w:sz w:val="18"/>
          <w:szCs w:val="18"/>
          <w:bdr w:val="none" w:sz="0" w:space="0" w:color="auto" w:frame="1"/>
        </w:rPr>
        <w:t>  </w:t>
      </w:r>
    </w:p>
    <w:p w14:paraId="5CB0F4FE" w14:textId="77777777" w:rsidR="00CC282F" w:rsidRPr="00CC282F" w:rsidRDefault="00C91995" w:rsidP="00C91995">
      <w:pPr>
        <w:widowControl/>
        <w:numPr>
          <w:ilvl w:val="0"/>
          <w:numId w:val="12"/>
        </w:numPr>
        <w:pBdr>
          <w:left w:val="single" w:sz="18" w:space="0" w:color="6CE26C"/>
        </w:pBdr>
        <w:shd w:val="clear" w:color="auto" w:fill="F8F8F8"/>
        <w:suppressAutoHyphens w:val="0"/>
        <w:spacing w:line="210" w:lineRule="atLeast"/>
        <w:ind w:left="0"/>
        <w:divId w:val="174044221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float</w:t>
      </w:r>
      <w:r>
        <w:rPr>
          <w:rFonts w:ascii="Consolas" w:eastAsia="Times New Roman" w:hAnsi="Consolas"/>
          <w:color w:val="000000"/>
          <w:sz w:val="18"/>
          <w:szCs w:val="18"/>
          <w:bdr w:val="none" w:sz="0" w:space="0" w:color="auto" w:frame="1"/>
        </w:rPr>
        <w:t> back; </w:t>
      </w:r>
    </w:p>
    <w:p w14:paraId="6F5FE332" w14:textId="16F3F210" w:rsidR="00C91995" w:rsidRDefault="00CC282F" w:rsidP="00C91995">
      <w:pPr>
        <w:widowControl/>
        <w:numPr>
          <w:ilvl w:val="0"/>
          <w:numId w:val="12"/>
        </w:numPr>
        <w:pBdr>
          <w:left w:val="single" w:sz="18" w:space="0" w:color="6CE26C"/>
        </w:pBdr>
        <w:shd w:val="clear" w:color="auto" w:fill="F8F8F8"/>
        <w:suppressAutoHyphens w:val="0"/>
        <w:spacing w:line="210" w:lineRule="atLeast"/>
        <w:ind w:left="0"/>
        <w:divId w:val="1740442213"/>
        <w:rPr>
          <w:rFonts w:ascii="Consolas" w:eastAsia="Times New Roman" w:hAnsi="Consolas"/>
          <w:color w:val="5C5C5C"/>
          <w:sz w:val="18"/>
          <w:szCs w:val="18"/>
        </w:rPr>
      </w:pPr>
      <w:r>
        <w:rPr>
          <w:rStyle w:val="comment2"/>
          <w:rFonts w:ascii="Consolas" w:eastAsia="Times New Roman" w:hAnsi="Consolas"/>
          <w:sz w:val="18"/>
          <w:szCs w:val="18"/>
          <w:lang w:val="mn-MN"/>
        </w:rPr>
        <w:t xml:space="preserve">    </w:t>
      </w:r>
      <w:r w:rsidR="00C91995">
        <w:rPr>
          <w:rStyle w:val="comment2"/>
          <w:rFonts w:ascii="Consolas" w:eastAsia="Times New Roman" w:hAnsi="Consolas"/>
          <w:sz w:val="18"/>
          <w:szCs w:val="18"/>
        </w:rPr>
        <w:t>//a хувьсагчийн утга b-с их ба тэнцүү бөгөөд мөн c- ээс их ба тэнцүү нөхцөл үнэн үед</w:t>
      </w:r>
      <w:r w:rsidR="00C91995">
        <w:rPr>
          <w:rFonts w:ascii="Consolas" w:eastAsia="Times New Roman" w:hAnsi="Consolas"/>
          <w:color w:val="000000"/>
          <w:sz w:val="18"/>
          <w:szCs w:val="18"/>
          <w:bdr w:val="none" w:sz="0" w:space="0" w:color="auto" w:frame="1"/>
        </w:rPr>
        <w:t>  </w:t>
      </w:r>
    </w:p>
    <w:p w14:paraId="67B5F10A" w14:textId="77777777" w:rsidR="00CC282F" w:rsidRPr="00CC282F" w:rsidRDefault="00C91995" w:rsidP="00C91995">
      <w:pPr>
        <w:widowControl/>
        <w:numPr>
          <w:ilvl w:val="0"/>
          <w:numId w:val="12"/>
        </w:numPr>
        <w:pBdr>
          <w:left w:val="single" w:sz="18" w:space="0" w:color="6CE26C"/>
        </w:pBdr>
        <w:shd w:val="clear" w:color="auto" w:fill="FFFFFF"/>
        <w:suppressAutoHyphens w:val="0"/>
        <w:spacing w:line="210" w:lineRule="atLeast"/>
        <w:ind w:left="0"/>
        <w:divId w:val="174044221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(a &gt;= b &amp;&amp; a &gt;= c) { </w:t>
      </w:r>
    </w:p>
    <w:p w14:paraId="46D3DB29" w14:textId="77777777" w:rsidR="00CC282F" w:rsidRPr="00CC282F" w:rsidRDefault="00CC282F" w:rsidP="00C91995">
      <w:pPr>
        <w:widowControl/>
        <w:numPr>
          <w:ilvl w:val="0"/>
          <w:numId w:val="12"/>
        </w:numPr>
        <w:pBdr>
          <w:left w:val="single" w:sz="18" w:space="0" w:color="6CE26C"/>
        </w:pBdr>
        <w:shd w:val="clear" w:color="auto" w:fill="FFFFFF"/>
        <w:suppressAutoHyphens w:val="0"/>
        <w:spacing w:line="210" w:lineRule="atLeast"/>
        <w:ind w:left="0"/>
        <w:divId w:val="1740442213"/>
        <w:rPr>
          <w:rStyle w:val="comment2"/>
          <w:rFonts w:ascii="Consolas" w:eastAsia="Times New Roman" w:hAnsi="Consolas"/>
          <w:color w:val="5C5C5C"/>
          <w:sz w:val="18"/>
          <w:szCs w:val="18"/>
          <w:bdr w:val="none" w:sz="0" w:space="0" w:color="auto"/>
        </w:rPr>
      </w:pPr>
      <w:r>
        <w:rPr>
          <w:rFonts w:ascii="Consolas" w:eastAsia="Times New Roman" w:hAnsi="Consolas"/>
          <w:color w:val="000000"/>
          <w:sz w:val="18"/>
          <w:szCs w:val="18"/>
          <w:bdr w:val="none" w:sz="0" w:space="0" w:color="auto" w:frame="1"/>
          <w:lang w:val="mn-MN"/>
        </w:rPr>
        <w:t xml:space="preserve">    </w:t>
      </w:r>
      <w:r w:rsidR="00C91995">
        <w:rPr>
          <w:rStyle w:val="comment2"/>
          <w:rFonts w:ascii="Consolas" w:eastAsia="Times New Roman" w:hAnsi="Consolas"/>
          <w:sz w:val="18"/>
          <w:szCs w:val="18"/>
        </w:rPr>
        <w:t>//a хувьсагч бусад b,c хувьсагчаас их ба тэнцүү тул back-д а хувьсагчийн утгийг өгнө </w:t>
      </w:r>
    </w:p>
    <w:p w14:paraId="4C9BF644" w14:textId="438DC485" w:rsidR="00C91995" w:rsidRDefault="00CC282F" w:rsidP="00C91995">
      <w:pPr>
        <w:widowControl/>
        <w:numPr>
          <w:ilvl w:val="0"/>
          <w:numId w:val="12"/>
        </w:numPr>
        <w:pBdr>
          <w:left w:val="single" w:sz="18" w:space="0" w:color="6CE26C"/>
        </w:pBdr>
        <w:shd w:val="clear" w:color="auto" w:fill="FFFFFF"/>
        <w:suppressAutoHyphens w:val="0"/>
        <w:spacing w:line="210" w:lineRule="atLeast"/>
        <w:ind w:left="0"/>
        <w:divId w:val="1740442213"/>
        <w:rPr>
          <w:rFonts w:ascii="Consolas" w:eastAsia="Times New Roman" w:hAnsi="Consolas"/>
          <w:color w:val="5C5C5C"/>
          <w:sz w:val="18"/>
          <w:szCs w:val="18"/>
        </w:rPr>
      </w:pPr>
      <w:r>
        <w:rPr>
          <w:rStyle w:val="comment2"/>
          <w:rFonts w:ascii="Consolas" w:eastAsia="Times New Roman" w:hAnsi="Consolas"/>
          <w:sz w:val="18"/>
          <w:szCs w:val="18"/>
          <w:lang w:val="mn-MN"/>
        </w:rPr>
        <w:t xml:space="preserve">    </w:t>
      </w:r>
      <w:r w:rsidR="00C91995">
        <w:rPr>
          <w:rStyle w:val="comment2"/>
          <w:rFonts w:ascii="Consolas" w:eastAsia="Times New Roman" w:hAnsi="Consolas"/>
          <w:sz w:val="18"/>
          <w:szCs w:val="18"/>
        </w:rPr>
        <w:t>//энэ нөхцөл биелэсэн тохиолдолд доорх жиших үйлдэлүүд хийгдэгүй.</w:t>
      </w:r>
      <w:r w:rsidR="00C91995">
        <w:rPr>
          <w:rFonts w:ascii="Consolas" w:eastAsia="Times New Roman" w:hAnsi="Consolas"/>
          <w:color w:val="000000"/>
          <w:sz w:val="18"/>
          <w:szCs w:val="18"/>
          <w:bdr w:val="none" w:sz="0" w:space="0" w:color="auto" w:frame="1"/>
        </w:rPr>
        <w:t>  </w:t>
      </w:r>
    </w:p>
    <w:p w14:paraId="313D1BBD" w14:textId="77777777" w:rsidR="00CC282F" w:rsidRPr="00CC282F" w:rsidRDefault="00C91995" w:rsidP="00C91995">
      <w:pPr>
        <w:widowControl/>
        <w:numPr>
          <w:ilvl w:val="0"/>
          <w:numId w:val="12"/>
        </w:numPr>
        <w:pBdr>
          <w:left w:val="single" w:sz="18" w:space="0" w:color="6CE26C"/>
        </w:pBdr>
        <w:shd w:val="clear" w:color="auto" w:fill="F8F8F8"/>
        <w:suppressAutoHyphens w:val="0"/>
        <w:spacing w:line="210" w:lineRule="atLeast"/>
        <w:ind w:left="0"/>
        <w:divId w:val="174044221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back = a; </w:t>
      </w:r>
    </w:p>
    <w:p w14:paraId="4519ACE4" w14:textId="754C3843" w:rsidR="00CC282F" w:rsidRPr="00CC282F" w:rsidRDefault="00CC282F" w:rsidP="00C91995">
      <w:pPr>
        <w:widowControl/>
        <w:numPr>
          <w:ilvl w:val="0"/>
          <w:numId w:val="12"/>
        </w:numPr>
        <w:pBdr>
          <w:left w:val="single" w:sz="18" w:space="0" w:color="6CE26C"/>
        </w:pBdr>
        <w:shd w:val="clear" w:color="auto" w:fill="F8F8F8"/>
        <w:suppressAutoHyphens w:val="0"/>
        <w:spacing w:line="210" w:lineRule="atLeast"/>
        <w:ind w:left="0"/>
        <w:divId w:val="1740442213"/>
        <w:rPr>
          <w:rStyle w:val="comment2"/>
          <w:rFonts w:ascii="Consolas" w:eastAsia="Times New Roman" w:hAnsi="Consolas"/>
          <w:color w:val="5C5C5C"/>
          <w:sz w:val="18"/>
          <w:szCs w:val="18"/>
          <w:bdr w:val="none" w:sz="0" w:space="0" w:color="auto"/>
        </w:rPr>
      </w:pPr>
      <w:r>
        <w:rPr>
          <w:rFonts w:ascii="Consolas" w:eastAsia="Times New Roman" w:hAnsi="Consolas"/>
          <w:color w:val="000000"/>
          <w:sz w:val="18"/>
          <w:szCs w:val="18"/>
          <w:bdr w:val="none" w:sz="0" w:space="0" w:color="auto" w:frame="1"/>
          <w:lang w:val="mn-MN"/>
        </w:rPr>
        <w:t xml:space="preserve">     </w:t>
      </w:r>
      <w:r w:rsidR="00C91995">
        <w:rPr>
          <w:rStyle w:val="comment2"/>
          <w:rFonts w:ascii="Consolas" w:eastAsia="Times New Roman" w:hAnsi="Consolas"/>
          <w:sz w:val="18"/>
          <w:szCs w:val="18"/>
        </w:rPr>
        <w:t>//Дээрх нөхцөл биелээгүй нөхцөлд доорх нөхцөл ажиллана </w:t>
      </w:r>
    </w:p>
    <w:p w14:paraId="16436759" w14:textId="3C91BDC3" w:rsidR="00C91995" w:rsidRDefault="00CC282F" w:rsidP="00C91995">
      <w:pPr>
        <w:widowControl/>
        <w:numPr>
          <w:ilvl w:val="0"/>
          <w:numId w:val="12"/>
        </w:numPr>
        <w:pBdr>
          <w:left w:val="single" w:sz="18" w:space="0" w:color="6CE26C"/>
        </w:pBdr>
        <w:shd w:val="clear" w:color="auto" w:fill="F8F8F8"/>
        <w:suppressAutoHyphens w:val="0"/>
        <w:spacing w:line="210" w:lineRule="atLeast"/>
        <w:ind w:left="0"/>
        <w:divId w:val="1740442213"/>
        <w:rPr>
          <w:rFonts w:ascii="Consolas" w:eastAsia="Times New Roman" w:hAnsi="Consolas"/>
          <w:color w:val="5C5C5C"/>
          <w:sz w:val="18"/>
          <w:szCs w:val="18"/>
        </w:rPr>
      </w:pPr>
      <w:r>
        <w:rPr>
          <w:rStyle w:val="comment2"/>
          <w:rFonts w:ascii="Consolas" w:eastAsia="Times New Roman" w:hAnsi="Consolas"/>
          <w:sz w:val="18"/>
          <w:szCs w:val="18"/>
          <w:lang w:val="mn-MN"/>
        </w:rPr>
        <w:t xml:space="preserve">     </w:t>
      </w:r>
      <w:r w:rsidR="00C91995">
        <w:rPr>
          <w:rStyle w:val="comment2"/>
          <w:rFonts w:ascii="Consolas" w:eastAsia="Times New Roman" w:hAnsi="Consolas"/>
          <w:sz w:val="18"/>
          <w:szCs w:val="18"/>
        </w:rPr>
        <w:t>//b хувьсагчийн утга a-с их ба тэнцүү бөгөөд мөн c- ээс их ба тэнцүү нөхцөл үнэн үед</w:t>
      </w:r>
      <w:r w:rsidR="00C91995">
        <w:rPr>
          <w:rFonts w:ascii="Consolas" w:eastAsia="Times New Roman" w:hAnsi="Consolas"/>
          <w:color w:val="000000"/>
          <w:sz w:val="18"/>
          <w:szCs w:val="18"/>
          <w:bdr w:val="none" w:sz="0" w:space="0" w:color="auto" w:frame="1"/>
        </w:rPr>
        <w:t>  </w:t>
      </w:r>
    </w:p>
    <w:p w14:paraId="1F69D6B8" w14:textId="77777777" w:rsidR="00CC282F" w:rsidRPr="00CC282F" w:rsidRDefault="00C91995" w:rsidP="00C91995">
      <w:pPr>
        <w:widowControl/>
        <w:numPr>
          <w:ilvl w:val="0"/>
          <w:numId w:val="12"/>
        </w:numPr>
        <w:pBdr>
          <w:left w:val="single" w:sz="18" w:space="0" w:color="6CE26C"/>
        </w:pBdr>
        <w:shd w:val="clear" w:color="auto" w:fill="FFFFFF"/>
        <w:suppressAutoHyphens w:val="0"/>
        <w:spacing w:line="210" w:lineRule="atLeast"/>
        <w:ind w:left="0"/>
        <w:divId w:val="174044221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r>
        <w:rPr>
          <w:rStyle w:val="keyword2"/>
          <w:rFonts w:ascii="Consolas" w:eastAsia="Times New Roman" w:hAnsi="Consolas"/>
          <w:sz w:val="18"/>
          <w:szCs w:val="18"/>
        </w:rPr>
        <w:t>else</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(b &gt;= a &amp;&amp; b &gt;= c) { </w:t>
      </w:r>
    </w:p>
    <w:p w14:paraId="05BD86E0" w14:textId="77777777" w:rsidR="00CC282F" w:rsidRPr="00CC282F" w:rsidRDefault="00CC282F" w:rsidP="00C91995">
      <w:pPr>
        <w:widowControl/>
        <w:numPr>
          <w:ilvl w:val="0"/>
          <w:numId w:val="12"/>
        </w:numPr>
        <w:pBdr>
          <w:left w:val="single" w:sz="18" w:space="0" w:color="6CE26C"/>
        </w:pBdr>
        <w:shd w:val="clear" w:color="auto" w:fill="FFFFFF"/>
        <w:suppressAutoHyphens w:val="0"/>
        <w:spacing w:line="210" w:lineRule="atLeast"/>
        <w:ind w:left="0"/>
        <w:divId w:val="1740442213"/>
        <w:rPr>
          <w:rStyle w:val="comment2"/>
          <w:rFonts w:ascii="Consolas" w:eastAsia="Times New Roman" w:hAnsi="Consolas"/>
          <w:color w:val="5C5C5C"/>
          <w:sz w:val="18"/>
          <w:szCs w:val="18"/>
          <w:bdr w:val="none" w:sz="0" w:space="0" w:color="auto"/>
        </w:rPr>
      </w:pPr>
      <w:r>
        <w:rPr>
          <w:rFonts w:ascii="Consolas" w:eastAsia="Times New Roman" w:hAnsi="Consolas"/>
          <w:color w:val="000000"/>
          <w:sz w:val="18"/>
          <w:szCs w:val="18"/>
          <w:bdr w:val="none" w:sz="0" w:space="0" w:color="auto" w:frame="1"/>
          <w:lang w:val="mn-MN"/>
        </w:rPr>
        <w:t xml:space="preserve">       </w:t>
      </w:r>
      <w:r w:rsidR="00C91995">
        <w:rPr>
          <w:rStyle w:val="comment2"/>
          <w:rFonts w:ascii="Consolas" w:eastAsia="Times New Roman" w:hAnsi="Consolas"/>
          <w:sz w:val="18"/>
          <w:szCs w:val="18"/>
        </w:rPr>
        <w:t>//b хувьсагч бусад a,c хувьсагчаас их ба тэнцүү тул back-д b хувьсагчийн утгийг өгнө </w:t>
      </w:r>
    </w:p>
    <w:p w14:paraId="32E0703D" w14:textId="3C1F8E21" w:rsidR="00C91995" w:rsidRDefault="00CC282F" w:rsidP="00C91995">
      <w:pPr>
        <w:widowControl/>
        <w:numPr>
          <w:ilvl w:val="0"/>
          <w:numId w:val="12"/>
        </w:numPr>
        <w:pBdr>
          <w:left w:val="single" w:sz="18" w:space="0" w:color="6CE26C"/>
        </w:pBdr>
        <w:shd w:val="clear" w:color="auto" w:fill="FFFFFF"/>
        <w:suppressAutoHyphens w:val="0"/>
        <w:spacing w:line="210" w:lineRule="atLeast"/>
        <w:ind w:left="0"/>
        <w:divId w:val="1740442213"/>
        <w:rPr>
          <w:rFonts w:ascii="Consolas" w:eastAsia="Times New Roman" w:hAnsi="Consolas"/>
          <w:color w:val="5C5C5C"/>
          <w:sz w:val="18"/>
          <w:szCs w:val="18"/>
        </w:rPr>
      </w:pPr>
      <w:r>
        <w:rPr>
          <w:rStyle w:val="comment2"/>
          <w:rFonts w:ascii="Consolas" w:eastAsia="Times New Roman" w:hAnsi="Consolas"/>
          <w:sz w:val="18"/>
          <w:szCs w:val="18"/>
          <w:lang w:val="mn-MN"/>
        </w:rPr>
        <w:t xml:space="preserve">       </w:t>
      </w:r>
      <w:r w:rsidR="00C91995">
        <w:rPr>
          <w:rStyle w:val="comment2"/>
          <w:rFonts w:ascii="Consolas" w:eastAsia="Times New Roman" w:hAnsi="Consolas"/>
          <w:sz w:val="18"/>
          <w:szCs w:val="18"/>
        </w:rPr>
        <w:t>//энэ нөхцөл биелэсэн тохиолдолд доорх жиших үйлдэлүүд хийгдэxгүй.</w:t>
      </w:r>
      <w:r w:rsidR="00C91995">
        <w:rPr>
          <w:rFonts w:ascii="Consolas" w:eastAsia="Times New Roman" w:hAnsi="Consolas"/>
          <w:color w:val="000000"/>
          <w:sz w:val="18"/>
          <w:szCs w:val="18"/>
          <w:bdr w:val="none" w:sz="0" w:space="0" w:color="auto" w:frame="1"/>
        </w:rPr>
        <w:t>  </w:t>
      </w:r>
    </w:p>
    <w:p w14:paraId="757FC60D" w14:textId="77777777" w:rsidR="00CC282F" w:rsidRPr="00CC282F" w:rsidRDefault="00C91995" w:rsidP="00C91995">
      <w:pPr>
        <w:widowControl/>
        <w:numPr>
          <w:ilvl w:val="0"/>
          <w:numId w:val="12"/>
        </w:numPr>
        <w:pBdr>
          <w:left w:val="single" w:sz="18" w:space="0" w:color="6CE26C"/>
        </w:pBdr>
        <w:shd w:val="clear" w:color="auto" w:fill="F8F8F8"/>
        <w:suppressAutoHyphens w:val="0"/>
        <w:spacing w:line="210" w:lineRule="atLeast"/>
        <w:ind w:left="0"/>
        <w:divId w:val="174044221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back = b; </w:t>
      </w:r>
    </w:p>
    <w:p w14:paraId="636021F4" w14:textId="77777777" w:rsidR="00CC282F" w:rsidRPr="00CC282F" w:rsidRDefault="00CC282F" w:rsidP="00C91995">
      <w:pPr>
        <w:widowControl/>
        <w:numPr>
          <w:ilvl w:val="0"/>
          <w:numId w:val="12"/>
        </w:numPr>
        <w:pBdr>
          <w:left w:val="single" w:sz="18" w:space="0" w:color="6CE26C"/>
        </w:pBdr>
        <w:shd w:val="clear" w:color="auto" w:fill="F8F8F8"/>
        <w:suppressAutoHyphens w:val="0"/>
        <w:spacing w:line="210" w:lineRule="atLeast"/>
        <w:ind w:left="0"/>
        <w:divId w:val="1740442213"/>
        <w:rPr>
          <w:rStyle w:val="comment2"/>
          <w:rFonts w:ascii="Consolas" w:eastAsia="Times New Roman" w:hAnsi="Consolas"/>
          <w:color w:val="5C5C5C"/>
          <w:sz w:val="18"/>
          <w:szCs w:val="18"/>
          <w:bdr w:val="none" w:sz="0" w:space="0" w:color="auto"/>
        </w:rPr>
      </w:pPr>
      <w:r>
        <w:rPr>
          <w:rFonts w:ascii="Consolas" w:eastAsia="Times New Roman" w:hAnsi="Consolas"/>
          <w:color w:val="000000"/>
          <w:sz w:val="18"/>
          <w:szCs w:val="18"/>
          <w:bdr w:val="none" w:sz="0" w:space="0" w:color="auto" w:frame="1"/>
          <w:lang w:val="mn-MN"/>
        </w:rPr>
        <w:t xml:space="preserve">       </w:t>
      </w:r>
      <w:r w:rsidR="00C91995">
        <w:rPr>
          <w:rStyle w:val="comment2"/>
          <w:rFonts w:ascii="Consolas" w:eastAsia="Times New Roman" w:hAnsi="Consolas"/>
          <w:sz w:val="18"/>
          <w:szCs w:val="18"/>
        </w:rPr>
        <w:t>//Дээрх нөхцөл биелээгүй нөхцөлд доорх нөхцөл ажиллана </w:t>
      </w:r>
    </w:p>
    <w:p w14:paraId="673EA2C2" w14:textId="484BFD88" w:rsidR="00C91995" w:rsidRDefault="00CC282F" w:rsidP="00C91995">
      <w:pPr>
        <w:widowControl/>
        <w:numPr>
          <w:ilvl w:val="0"/>
          <w:numId w:val="12"/>
        </w:numPr>
        <w:pBdr>
          <w:left w:val="single" w:sz="18" w:space="0" w:color="6CE26C"/>
        </w:pBdr>
        <w:shd w:val="clear" w:color="auto" w:fill="F8F8F8"/>
        <w:suppressAutoHyphens w:val="0"/>
        <w:spacing w:line="210" w:lineRule="atLeast"/>
        <w:ind w:left="0"/>
        <w:divId w:val="1740442213"/>
        <w:rPr>
          <w:rFonts w:ascii="Consolas" w:eastAsia="Times New Roman" w:hAnsi="Consolas"/>
          <w:color w:val="5C5C5C"/>
          <w:sz w:val="18"/>
          <w:szCs w:val="18"/>
        </w:rPr>
      </w:pPr>
      <w:r>
        <w:rPr>
          <w:rStyle w:val="comment2"/>
          <w:rFonts w:ascii="Consolas" w:eastAsia="Times New Roman" w:hAnsi="Consolas"/>
          <w:sz w:val="18"/>
          <w:szCs w:val="18"/>
          <w:lang w:val="mn-MN"/>
        </w:rPr>
        <w:t xml:space="preserve">       </w:t>
      </w:r>
      <w:r w:rsidR="00C91995">
        <w:rPr>
          <w:rStyle w:val="comment2"/>
          <w:rFonts w:ascii="Consolas" w:eastAsia="Times New Roman" w:hAnsi="Consolas"/>
          <w:sz w:val="18"/>
          <w:szCs w:val="18"/>
        </w:rPr>
        <w:t>//c хувьсагчийн утга a-с их ба тэнцүү бөгөөд мөн b- ээс их ба тэнцүү нөхцөл үнэн үед</w:t>
      </w:r>
      <w:r w:rsidR="00C91995">
        <w:rPr>
          <w:rFonts w:ascii="Consolas" w:eastAsia="Times New Roman" w:hAnsi="Consolas"/>
          <w:color w:val="000000"/>
          <w:sz w:val="18"/>
          <w:szCs w:val="18"/>
          <w:bdr w:val="none" w:sz="0" w:space="0" w:color="auto" w:frame="1"/>
        </w:rPr>
        <w:t>  </w:t>
      </w:r>
    </w:p>
    <w:p w14:paraId="23C1EAC1" w14:textId="77777777" w:rsidR="00CC282F" w:rsidRPr="00CC282F" w:rsidRDefault="00C91995" w:rsidP="00C91995">
      <w:pPr>
        <w:widowControl/>
        <w:numPr>
          <w:ilvl w:val="0"/>
          <w:numId w:val="12"/>
        </w:numPr>
        <w:pBdr>
          <w:left w:val="single" w:sz="18" w:space="0" w:color="6CE26C"/>
        </w:pBdr>
        <w:shd w:val="clear" w:color="auto" w:fill="FFFFFF"/>
        <w:suppressAutoHyphens w:val="0"/>
        <w:spacing w:line="210" w:lineRule="atLeast"/>
        <w:ind w:left="0"/>
        <w:divId w:val="174044221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r>
        <w:rPr>
          <w:rStyle w:val="keyword2"/>
          <w:rFonts w:ascii="Consolas" w:eastAsia="Times New Roman" w:hAnsi="Consolas"/>
          <w:sz w:val="18"/>
          <w:szCs w:val="18"/>
        </w:rPr>
        <w:t>else</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(c &gt;= a &amp;&amp; c &gt;= b) { </w:t>
      </w:r>
    </w:p>
    <w:p w14:paraId="31433D4A" w14:textId="77777777" w:rsidR="00CC282F" w:rsidRPr="00CC282F" w:rsidRDefault="00CC282F" w:rsidP="00C91995">
      <w:pPr>
        <w:widowControl/>
        <w:numPr>
          <w:ilvl w:val="0"/>
          <w:numId w:val="12"/>
        </w:numPr>
        <w:pBdr>
          <w:left w:val="single" w:sz="18" w:space="0" w:color="6CE26C"/>
        </w:pBdr>
        <w:shd w:val="clear" w:color="auto" w:fill="FFFFFF"/>
        <w:suppressAutoHyphens w:val="0"/>
        <w:spacing w:line="210" w:lineRule="atLeast"/>
        <w:ind w:left="0"/>
        <w:divId w:val="1740442213"/>
        <w:rPr>
          <w:rStyle w:val="comment2"/>
          <w:rFonts w:ascii="Consolas" w:eastAsia="Times New Roman" w:hAnsi="Consolas"/>
          <w:color w:val="5C5C5C"/>
          <w:sz w:val="18"/>
          <w:szCs w:val="18"/>
          <w:bdr w:val="none" w:sz="0" w:space="0" w:color="auto"/>
        </w:rPr>
      </w:pPr>
      <w:r>
        <w:rPr>
          <w:rFonts w:ascii="Consolas" w:eastAsia="Times New Roman" w:hAnsi="Consolas"/>
          <w:color w:val="000000"/>
          <w:sz w:val="18"/>
          <w:szCs w:val="18"/>
          <w:bdr w:val="none" w:sz="0" w:space="0" w:color="auto" w:frame="1"/>
          <w:lang w:val="mn-MN"/>
        </w:rPr>
        <w:t xml:space="preserve">       </w:t>
      </w:r>
      <w:r w:rsidR="00C91995">
        <w:rPr>
          <w:rStyle w:val="comment2"/>
          <w:rFonts w:ascii="Consolas" w:eastAsia="Times New Roman" w:hAnsi="Consolas"/>
          <w:sz w:val="18"/>
          <w:szCs w:val="18"/>
        </w:rPr>
        <w:t>//c хувьсагч бусад a,b хувьсагчаас их ба тэнцүү тул back-д b хувьсагчийн утгийг өгнө </w:t>
      </w:r>
    </w:p>
    <w:p w14:paraId="68F6DB12" w14:textId="35D68FF6" w:rsidR="00C91995" w:rsidRDefault="00CC282F" w:rsidP="00C91995">
      <w:pPr>
        <w:widowControl/>
        <w:numPr>
          <w:ilvl w:val="0"/>
          <w:numId w:val="12"/>
        </w:numPr>
        <w:pBdr>
          <w:left w:val="single" w:sz="18" w:space="0" w:color="6CE26C"/>
        </w:pBdr>
        <w:shd w:val="clear" w:color="auto" w:fill="FFFFFF"/>
        <w:suppressAutoHyphens w:val="0"/>
        <w:spacing w:line="210" w:lineRule="atLeast"/>
        <w:ind w:left="0"/>
        <w:divId w:val="1740442213"/>
        <w:rPr>
          <w:rFonts w:ascii="Consolas" w:eastAsia="Times New Roman" w:hAnsi="Consolas"/>
          <w:color w:val="5C5C5C"/>
          <w:sz w:val="18"/>
          <w:szCs w:val="18"/>
        </w:rPr>
      </w:pPr>
      <w:r>
        <w:rPr>
          <w:rStyle w:val="comment2"/>
          <w:rFonts w:ascii="Consolas" w:eastAsia="Times New Roman" w:hAnsi="Consolas"/>
          <w:sz w:val="18"/>
          <w:szCs w:val="18"/>
          <w:lang w:val="mn-MN"/>
        </w:rPr>
        <w:t xml:space="preserve">       </w:t>
      </w:r>
      <w:r w:rsidR="00C91995">
        <w:rPr>
          <w:rStyle w:val="comment2"/>
          <w:rFonts w:ascii="Consolas" w:eastAsia="Times New Roman" w:hAnsi="Consolas"/>
          <w:sz w:val="18"/>
          <w:szCs w:val="18"/>
        </w:rPr>
        <w:t>//энэ нөхцөл биелэсэн тохиолдолд доорх жиших үйлдэлүүд хийгдэxгүй.</w:t>
      </w:r>
      <w:r w:rsidR="00C91995">
        <w:rPr>
          <w:rFonts w:ascii="Consolas" w:eastAsia="Times New Roman" w:hAnsi="Consolas"/>
          <w:color w:val="000000"/>
          <w:sz w:val="18"/>
          <w:szCs w:val="18"/>
          <w:bdr w:val="none" w:sz="0" w:space="0" w:color="auto" w:frame="1"/>
        </w:rPr>
        <w:t>  </w:t>
      </w:r>
    </w:p>
    <w:p w14:paraId="613F1F46" w14:textId="77777777" w:rsidR="00C91995" w:rsidRDefault="00C91995" w:rsidP="00C91995">
      <w:pPr>
        <w:widowControl/>
        <w:numPr>
          <w:ilvl w:val="0"/>
          <w:numId w:val="12"/>
        </w:numPr>
        <w:pBdr>
          <w:left w:val="single" w:sz="18" w:space="0" w:color="6CE26C"/>
        </w:pBdr>
        <w:shd w:val="clear" w:color="auto" w:fill="F8F8F8"/>
        <w:suppressAutoHyphens w:val="0"/>
        <w:spacing w:line="210" w:lineRule="atLeast"/>
        <w:ind w:left="0"/>
        <w:divId w:val="174044221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back = c;  </w:t>
      </w:r>
    </w:p>
    <w:p w14:paraId="75B7526D" w14:textId="77777777" w:rsidR="00CC282F" w:rsidRPr="00CC282F" w:rsidRDefault="00C91995" w:rsidP="00C91995">
      <w:pPr>
        <w:widowControl/>
        <w:numPr>
          <w:ilvl w:val="0"/>
          <w:numId w:val="12"/>
        </w:numPr>
        <w:pBdr>
          <w:left w:val="single" w:sz="18" w:space="0" w:color="6CE26C"/>
        </w:pBdr>
        <w:shd w:val="clear" w:color="auto" w:fill="FFFFFF"/>
        <w:suppressAutoHyphens w:val="0"/>
        <w:spacing w:line="210" w:lineRule="atLeast"/>
        <w:ind w:left="0"/>
        <w:divId w:val="174044221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42137285" w14:textId="77777777" w:rsidR="00CC282F" w:rsidRPr="00CC282F" w:rsidRDefault="00CC282F" w:rsidP="00C91995">
      <w:pPr>
        <w:widowControl/>
        <w:numPr>
          <w:ilvl w:val="0"/>
          <w:numId w:val="12"/>
        </w:numPr>
        <w:pBdr>
          <w:left w:val="single" w:sz="18" w:space="0" w:color="6CE26C"/>
        </w:pBdr>
        <w:shd w:val="clear" w:color="auto" w:fill="FFFFFF"/>
        <w:suppressAutoHyphens w:val="0"/>
        <w:spacing w:line="210" w:lineRule="atLeast"/>
        <w:ind w:left="0"/>
        <w:divId w:val="1740442213"/>
        <w:rPr>
          <w:rStyle w:val="comment2"/>
          <w:rFonts w:ascii="Consolas" w:eastAsia="Times New Roman" w:hAnsi="Consolas"/>
          <w:color w:val="5C5C5C"/>
          <w:sz w:val="18"/>
          <w:szCs w:val="18"/>
          <w:bdr w:val="none" w:sz="0" w:space="0" w:color="auto"/>
        </w:rPr>
      </w:pPr>
      <w:r>
        <w:rPr>
          <w:rFonts w:ascii="Consolas" w:eastAsia="Times New Roman" w:hAnsi="Consolas"/>
          <w:color w:val="000000"/>
          <w:sz w:val="18"/>
          <w:szCs w:val="18"/>
          <w:bdr w:val="none" w:sz="0" w:space="0" w:color="auto" w:frame="1"/>
          <w:lang w:val="mn-MN"/>
        </w:rPr>
        <w:t xml:space="preserve"> </w:t>
      </w:r>
      <w:r w:rsidR="00C91995">
        <w:rPr>
          <w:rStyle w:val="comment2"/>
          <w:rFonts w:ascii="Consolas" w:eastAsia="Times New Roman" w:hAnsi="Consolas"/>
          <w:sz w:val="18"/>
          <w:szCs w:val="18"/>
        </w:rPr>
        <w:t>//дээрх жиших үйлдэлүүд хийгдэсний дараа back хувьсагчид 3 тооны хамгйн их утга оноогдсон байна </w:t>
      </w:r>
    </w:p>
    <w:p w14:paraId="4D9FA32F" w14:textId="69AA372C" w:rsidR="00C91995" w:rsidRDefault="00C91995" w:rsidP="00C91995">
      <w:pPr>
        <w:widowControl/>
        <w:numPr>
          <w:ilvl w:val="0"/>
          <w:numId w:val="12"/>
        </w:numPr>
        <w:pBdr>
          <w:left w:val="single" w:sz="18" w:space="0" w:color="6CE26C"/>
        </w:pBdr>
        <w:shd w:val="clear" w:color="auto" w:fill="FFFFFF"/>
        <w:suppressAutoHyphens w:val="0"/>
        <w:spacing w:line="210" w:lineRule="atLeast"/>
        <w:ind w:left="0"/>
        <w:divId w:val="1740442213"/>
        <w:rPr>
          <w:rFonts w:ascii="Consolas" w:eastAsia="Times New Roman" w:hAnsi="Consolas"/>
          <w:color w:val="5C5C5C"/>
          <w:sz w:val="18"/>
          <w:szCs w:val="18"/>
        </w:rPr>
      </w:pPr>
      <w:r>
        <w:rPr>
          <w:rStyle w:val="comment2"/>
          <w:rFonts w:ascii="Consolas" w:eastAsia="Times New Roman" w:hAnsi="Consolas"/>
          <w:sz w:val="18"/>
          <w:szCs w:val="18"/>
        </w:rPr>
        <w:t>//return түлхүүр үгийг ашиглаж функцээс 3 тооны ихийг хадгалж байгаа back хувьсагчийг буцааж байна</w:t>
      </w:r>
      <w:r>
        <w:rPr>
          <w:rFonts w:ascii="Consolas" w:eastAsia="Times New Roman" w:hAnsi="Consolas"/>
          <w:color w:val="000000"/>
          <w:sz w:val="18"/>
          <w:szCs w:val="18"/>
          <w:bdr w:val="none" w:sz="0" w:space="0" w:color="auto" w:frame="1"/>
        </w:rPr>
        <w:t>  </w:t>
      </w:r>
    </w:p>
    <w:p w14:paraId="00442B5A" w14:textId="77777777" w:rsidR="00C91995" w:rsidRDefault="00C91995" w:rsidP="00C91995">
      <w:pPr>
        <w:widowControl/>
        <w:numPr>
          <w:ilvl w:val="0"/>
          <w:numId w:val="12"/>
        </w:numPr>
        <w:pBdr>
          <w:left w:val="single" w:sz="18" w:space="0" w:color="6CE26C"/>
        </w:pBdr>
        <w:shd w:val="clear" w:color="auto" w:fill="F8F8F8"/>
        <w:suppressAutoHyphens w:val="0"/>
        <w:spacing w:line="210" w:lineRule="atLeast"/>
        <w:ind w:left="0"/>
        <w:divId w:val="174044221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return</w:t>
      </w:r>
      <w:r>
        <w:rPr>
          <w:rFonts w:ascii="Consolas" w:eastAsia="Times New Roman" w:hAnsi="Consolas"/>
          <w:color w:val="000000"/>
          <w:sz w:val="18"/>
          <w:szCs w:val="18"/>
          <w:bdr w:val="none" w:sz="0" w:space="0" w:color="auto" w:frame="1"/>
        </w:rPr>
        <w:t> back;  </w:t>
      </w:r>
    </w:p>
    <w:p w14:paraId="523FD70A" w14:textId="77777777" w:rsidR="00C91995" w:rsidRDefault="00C91995" w:rsidP="00C91995">
      <w:pPr>
        <w:widowControl/>
        <w:numPr>
          <w:ilvl w:val="0"/>
          <w:numId w:val="12"/>
        </w:numPr>
        <w:pBdr>
          <w:left w:val="single" w:sz="18" w:space="0" w:color="6CE26C"/>
        </w:pBdr>
        <w:shd w:val="clear" w:color="auto" w:fill="FFFFFF"/>
        <w:suppressAutoHyphens w:val="0"/>
        <w:spacing w:line="210" w:lineRule="atLeast"/>
        <w:ind w:left="0"/>
        <w:divId w:val="174044221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6BCE2B80" w14:textId="77777777" w:rsidR="004770DC" w:rsidRPr="009D1628" w:rsidRDefault="004770DC">
      <w:pPr>
        <w:rPr>
          <w:lang w:val="mn-MN"/>
        </w:rPr>
      </w:pPr>
    </w:p>
    <w:p w14:paraId="236FB215" w14:textId="2EA09BE7" w:rsidR="004770DC" w:rsidRPr="004770DC" w:rsidRDefault="004770DC" w:rsidP="001F5AAA">
      <w:pPr>
        <w:pStyle w:val="Heading2"/>
        <w:rPr>
          <w:lang w:val="mn-MN"/>
        </w:rPr>
      </w:pPr>
      <w:r w:rsidRPr="009D1628">
        <w:rPr>
          <w:lang w:val="mn-MN"/>
        </w:rPr>
        <w:t>7.</w:t>
      </w:r>
      <w:r>
        <w:rPr>
          <w:lang w:val="mn-MN"/>
        </w:rPr>
        <w:t>2</w:t>
      </w:r>
      <w:r w:rsidRPr="009D1628">
        <w:rPr>
          <w:lang w:val="mn-MN"/>
        </w:rPr>
        <w:t xml:space="preserve"> </w:t>
      </w:r>
      <w:r>
        <w:rPr>
          <w:lang w:val="mn-MN"/>
        </w:rPr>
        <w:t>Бодлого 2</w:t>
      </w:r>
    </w:p>
    <w:p w14:paraId="7BE538BC" w14:textId="77777777" w:rsidR="00CC282F" w:rsidRPr="00CC282F" w:rsidRDefault="00C91995" w:rsidP="00C91995">
      <w:pPr>
        <w:widowControl/>
        <w:numPr>
          <w:ilvl w:val="0"/>
          <w:numId w:val="11"/>
        </w:numPr>
        <w:pBdr>
          <w:left w:val="single" w:sz="18" w:space="0" w:color="6CE26C"/>
        </w:pBdr>
        <w:shd w:val="clear" w:color="auto" w:fill="FFFFFF"/>
        <w:suppressAutoHyphens w:val="0"/>
        <w:spacing w:line="210" w:lineRule="atLeast"/>
        <w:ind w:left="0"/>
        <w:divId w:val="576940768"/>
        <w:rPr>
          <w:rStyle w:val="comment2"/>
          <w:rFonts w:ascii="Consolas" w:eastAsia="Times New Roman" w:hAnsi="Consolas"/>
          <w:color w:val="5C5C5C"/>
          <w:sz w:val="18"/>
          <w:szCs w:val="18"/>
          <w:bdr w:val="none" w:sz="0" w:space="0" w:color="auto"/>
          <w:lang w:val="mn-MN"/>
        </w:rPr>
      </w:pPr>
      <w:r w:rsidRPr="00C91995">
        <w:rPr>
          <w:rStyle w:val="comment2"/>
          <w:rFonts w:ascii="Consolas" w:eastAsia="Times New Roman" w:hAnsi="Consolas"/>
          <w:sz w:val="18"/>
          <w:szCs w:val="18"/>
          <w:lang w:val="mn-MN"/>
        </w:rPr>
        <w:t>/*</w:t>
      </w:r>
    </w:p>
    <w:p w14:paraId="24D3C820" w14:textId="77777777" w:rsidR="00CC282F" w:rsidRPr="00CC282F" w:rsidRDefault="00C91995" w:rsidP="00C91995">
      <w:pPr>
        <w:widowControl/>
        <w:numPr>
          <w:ilvl w:val="0"/>
          <w:numId w:val="11"/>
        </w:numPr>
        <w:pBdr>
          <w:left w:val="single" w:sz="18" w:space="0" w:color="6CE26C"/>
        </w:pBdr>
        <w:shd w:val="clear" w:color="auto" w:fill="FFFFFF"/>
        <w:suppressAutoHyphens w:val="0"/>
        <w:spacing w:line="210" w:lineRule="atLeast"/>
        <w:ind w:left="0"/>
        <w:divId w:val="576940768"/>
        <w:rPr>
          <w:rStyle w:val="comment2"/>
          <w:rFonts w:ascii="Consolas" w:eastAsia="Times New Roman" w:hAnsi="Consolas"/>
          <w:color w:val="5C5C5C"/>
          <w:sz w:val="18"/>
          <w:szCs w:val="18"/>
          <w:bdr w:val="none" w:sz="0" w:space="0" w:color="auto"/>
          <w:lang w:val="mn-MN"/>
        </w:rPr>
      </w:pPr>
      <w:r w:rsidRPr="00C91995">
        <w:rPr>
          <w:rStyle w:val="comment2"/>
          <w:rFonts w:ascii="Consolas" w:eastAsia="Times New Roman" w:hAnsi="Consolas"/>
          <w:sz w:val="18"/>
          <w:szCs w:val="18"/>
          <w:lang w:val="mn-MN"/>
        </w:rPr>
        <w:t>Даалгавар:Код бич гэсэн тул хэрэглэгчийн функц зарлаагүй</w:t>
      </w:r>
    </w:p>
    <w:p w14:paraId="03C691F6" w14:textId="77777777" w:rsidR="00CC282F" w:rsidRPr="00CC282F" w:rsidRDefault="00C91995" w:rsidP="00C91995">
      <w:pPr>
        <w:widowControl/>
        <w:numPr>
          <w:ilvl w:val="0"/>
          <w:numId w:val="11"/>
        </w:numPr>
        <w:pBdr>
          <w:left w:val="single" w:sz="18" w:space="0" w:color="6CE26C"/>
        </w:pBdr>
        <w:shd w:val="clear" w:color="auto" w:fill="FFFFFF"/>
        <w:suppressAutoHyphens w:val="0"/>
        <w:spacing w:line="210" w:lineRule="atLeast"/>
        <w:ind w:left="0"/>
        <w:divId w:val="576940768"/>
        <w:rPr>
          <w:rStyle w:val="comment2"/>
          <w:rFonts w:ascii="Consolas" w:eastAsia="Times New Roman" w:hAnsi="Consolas"/>
          <w:color w:val="5C5C5C"/>
          <w:sz w:val="18"/>
          <w:szCs w:val="18"/>
          <w:bdr w:val="none" w:sz="0" w:space="0" w:color="auto"/>
          <w:lang w:val="mn-MN"/>
        </w:rPr>
      </w:pPr>
      <w:r w:rsidRPr="00C91995">
        <w:rPr>
          <w:rStyle w:val="comment2"/>
          <w:rFonts w:ascii="Consolas" w:eastAsia="Times New Roman" w:hAnsi="Consolas"/>
          <w:sz w:val="18"/>
          <w:szCs w:val="18"/>
          <w:lang w:val="mn-MN"/>
        </w:rPr>
        <w:t>Шийдэл: Хэрэглэгч хэдэн тооны хамгийн их ба хамгийн багийг олохыг шийдэж утгийг оруулна. Оруулан утгатай ижил утаар массив байгуулна ингэхдээмассивийг float төрлөөр зарлаж өгсөн ба учир гэвэл хэрэглэгч бутархай тооны их багийг олж болно гэдгийг таамагласан.хэрэглэгчээс массивийн элемент бүрт утга авна. Үүний дараа массивийн бүх элементийг цикддэж жиших аргаар хамгийн их ба хамгийн багийг олжбайгаа*</w:t>
      </w:r>
    </w:p>
    <w:p w14:paraId="45FA9C91" w14:textId="77777777" w:rsidR="00CC282F" w:rsidRPr="00CC282F" w:rsidRDefault="00CC282F" w:rsidP="00C91995">
      <w:pPr>
        <w:widowControl/>
        <w:numPr>
          <w:ilvl w:val="0"/>
          <w:numId w:val="11"/>
        </w:numPr>
        <w:pBdr>
          <w:left w:val="single" w:sz="18" w:space="0" w:color="6CE26C"/>
        </w:pBdr>
        <w:shd w:val="clear" w:color="auto" w:fill="FFFFFF"/>
        <w:suppressAutoHyphens w:val="0"/>
        <w:spacing w:line="210" w:lineRule="atLeast"/>
        <w:ind w:left="0"/>
        <w:divId w:val="576940768"/>
        <w:rPr>
          <w:rStyle w:val="comment2"/>
          <w:rFonts w:ascii="Consolas" w:eastAsia="Times New Roman" w:hAnsi="Consolas"/>
          <w:color w:val="5C5C5C"/>
          <w:sz w:val="18"/>
          <w:szCs w:val="18"/>
          <w:bdr w:val="none" w:sz="0" w:space="0" w:color="auto"/>
          <w:lang w:val="mn-MN"/>
        </w:rPr>
      </w:pPr>
    </w:p>
    <w:p w14:paraId="716395FF" w14:textId="7E02A180" w:rsidR="00C91995" w:rsidRPr="00C91995" w:rsidRDefault="00C91995" w:rsidP="00C91995">
      <w:pPr>
        <w:widowControl/>
        <w:numPr>
          <w:ilvl w:val="0"/>
          <w:numId w:val="11"/>
        </w:numPr>
        <w:pBdr>
          <w:left w:val="single" w:sz="18" w:space="0" w:color="6CE26C"/>
        </w:pBdr>
        <w:shd w:val="clear" w:color="auto" w:fill="FFFFFF"/>
        <w:suppressAutoHyphens w:val="0"/>
        <w:spacing w:line="210" w:lineRule="atLeast"/>
        <w:ind w:left="0"/>
        <w:divId w:val="576940768"/>
        <w:rPr>
          <w:rFonts w:ascii="Consolas" w:eastAsia="Times New Roman" w:hAnsi="Consolas"/>
          <w:color w:val="5C5C5C"/>
          <w:sz w:val="18"/>
          <w:szCs w:val="18"/>
          <w:lang w:val="mn-MN"/>
        </w:rPr>
      </w:pPr>
      <w:r w:rsidRPr="00C91995">
        <w:rPr>
          <w:rStyle w:val="comment2"/>
          <w:rFonts w:ascii="Consolas" w:eastAsia="Times New Roman" w:hAnsi="Consolas"/>
          <w:sz w:val="18"/>
          <w:szCs w:val="18"/>
          <w:lang w:val="mn-MN"/>
        </w:rPr>
        <w:t>/</w:t>
      </w:r>
      <w:r w:rsidRPr="00C91995">
        <w:rPr>
          <w:rFonts w:ascii="Consolas" w:eastAsia="Times New Roman" w:hAnsi="Consolas"/>
          <w:color w:val="000000"/>
          <w:sz w:val="18"/>
          <w:szCs w:val="18"/>
          <w:bdr w:val="none" w:sz="0" w:space="0" w:color="auto" w:frame="1"/>
          <w:lang w:val="mn-MN"/>
        </w:rPr>
        <w:t> </w:t>
      </w:r>
      <w:r w:rsidRPr="00C91995">
        <w:rPr>
          <w:rStyle w:val="comment2"/>
          <w:rFonts w:ascii="Consolas" w:eastAsia="Times New Roman" w:hAnsi="Consolas"/>
          <w:sz w:val="18"/>
          <w:szCs w:val="18"/>
          <w:lang w:val="mn-MN"/>
        </w:rPr>
        <w:t>//cin cout обьектыг ашиглахын тулд хамаарагдах санг зааж өгч байна.</w:t>
      </w:r>
      <w:r w:rsidRPr="00C91995">
        <w:rPr>
          <w:rFonts w:ascii="Consolas" w:eastAsia="Times New Roman" w:hAnsi="Consolas"/>
          <w:color w:val="000000"/>
          <w:sz w:val="18"/>
          <w:szCs w:val="18"/>
          <w:bdr w:val="none" w:sz="0" w:space="0" w:color="auto" w:frame="1"/>
          <w:lang w:val="mn-MN"/>
        </w:rPr>
        <w:t>  </w:t>
      </w:r>
    </w:p>
    <w:p w14:paraId="4CBD11B0" w14:textId="77777777" w:rsidR="009B6D2B" w:rsidRPr="009B6D2B" w:rsidRDefault="00C91995" w:rsidP="009B6D2B">
      <w:pPr>
        <w:widowControl/>
        <w:numPr>
          <w:ilvl w:val="0"/>
          <w:numId w:val="11"/>
        </w:numPr>
        <w:pBdr>
          <w:left w:val="single" w:sz="18" w:space="0" w:color="6CE26C"/>
        </w:pBdr>
        <w:shd w:val="clear" w:color="auto" w:fill="F8F8F8"/>
        <w:suppressAutoHyphens w:val="0"/>
        <w:spacing w:line="210" w:lineRule="atLeast"/>
        <w:ind w:left="0"/>
        <w:divId w:val="576940768"/>
        <w:rPr>
          <w:rFonts w:ascii="Consolas" w:eastAsia="Times New Roman" w:hAnsi="Consolas"/>
          <w:color w:val="5C5C5C"/>
          <w:sz w:val="18"/>
          <w:szCs w:val="18"/>
          <w:lang w:val="mn-MN"/>
        </w:rPr>
      </w:pPr>
      <w:r w:rsidRPr="009B6D2B">
        <w:rPr>
          <w:rStyle w:val="preprocessor2"/>
          <w:rFonts w:ascii="Consolas" w:eastAsia="Times New Roman" w:hAnsi="Consolas"/>
          <w:sz w:val="18"/>
          <w:szCs w:val="18"/>
          <w:lang w:val="mn-MN"/>
        </w:rPr>
        <w:t>#</w:t>
      </w:r>
      <w:r w:rsidR="009B6D2B">
        <w:rPr>
          <w:rFonts w:ascii="Consolas" w:eastAsia="Times New Roman" w:hAnsi="Consolas"/>
          <w:color w:val="000000"/>
          <w:sz w:val="18"/>
          <w:szCs w:val="18"/>
          <w:bdr w:val="none" w:sz="0" w:space="0" w:color="auto" w:frame="1"/>
          <w:lang w:val="mn-MN"/>
        </w:rPr>
        <w:t>include &lt;iostream</w:t>
      </w:r>
      <w:r w:rsidRPr="009B6D2B">
        <w:rPr>
          <w:rFonts w:ascii="Consolas" w:eastAsia="Times New Roman" w:hAnsi="Consolas"/>
          <w:color w:val="000000"/>
          <w:sz w:val="18"/>
          <w:szCs w:val="18"/>
          <w:bdr w:val="none" w:sz="0" w:space="0" w:color="auto" w:frame="1"/>
          <w:lang w:val="mn-MN"/>
        </w:rPr>
        <w:t>&gt; </w:t>
      </w:r>
    </w:p>
    <w:p w14:paraId="481CCB63" w14:textId="77777777" w:rsidR="00CC282F" w:rsidRPr="00CC282F" w:rsidRDefault="00C91995" w:rsidP="009B6D2B">
      <w:pPr>
        <w:widowControl/>
        <w:numPr>
          <w:ilvl w:val="0"/>
          <w:numId w:val="11"/>
        </w:numPr>
        <w:pBdr>
          <w:left w:val="single" w:sz="18" w:space="0" w:color="6CE26C"/>
        </w:pBdr>
        <w:shd w:val="clear" w:color="auto" w:fill="F8F8F8"/>
        <w:suppressAutoHyphens w:val="0"/>
        <w:spacing w:line="210" w:lineRule="atLeast"/>
        <w:ind w:left="0"/>
        <w:divId w:val="576940768"/>
        <w:rPr>
          <w:rFonts w:ascii="Consolas" w:eastAsia="Times New Roman" w:hAnsi="Consolas"/>
          <w:color w:val="5C5C5C"/>
          <w:sz w:val="18"/>
          <w:szCs w:val="18"/>
          <w:lang w:val="mn-MN"/>
        </w:rPr>
      </w:pPr>
      <w:r w:rsidRPr="009B6D2B">
        <w:rPr>
          <w:rFonts w:ascii="Consolas" w:eastAsia="Times New Roman" w:hAnsi="Consolas"/>
          <w:color w:val="000000"/>
          <w:sz w:val="18"/>
          <w:szCs w:val="18"/>
          <w:bdr w:val="none" w:sz="0" w:space="0" w:color="auto" w:frame="1"/>
          <w:lang w:val="mn-MN"/>
        </w:rPr>
        <w:t>using namespace std; </w:t>
      </w:r>
    </w:p>
    <w:p w14:paraId="4A61EE71" w14:textId="7EACD964" w:rsidR="00C91995" w:rsidRPr="009B6D2B" w:rsidRDefault="00C91995" w:rsidP="009B6D2B">
      <w:pPr>
        <w:widowControl/>
        <w:numPr>
          <w:ilvl w:val="0"/>
          <w:numId w:val="11"/>
        </w:numPr>
        <w:pBdr>
          <w:left w:val="single" w:sz="18" w:space="0" w:color="6CE26C"/>
        </w:pBdr>
        <w:shd w:val="clear" w:color="auto" w:fill="F8F8F8"/>
        <w:suppressAutoHyphens w:val="0"/>
        <w:spacing w:line="210" w:lineRule="atLeast"/>
        <w:ind w:left="0"/>
        <w:divId w:val="576940768"/>
        <w:rPr>
          <w:rFonts w:ascii="Consolas" w:eastAsia="Times New Roman" w:hAnsi="Consolas"/>
          <w:color w:val="5C5C5C"/>
          <w:sz w:val="18"/>
          <w:szCs w:val="18"/>
          <w:lang w:val="mn-MN"/>
        </w:rPr>
      </w:pPr>
      <w:r w:rsidRPr="009B6D2B">
        <w:rPr>
          <w:rStyle w:val="comment2"/>
          <w:rFonts w:ascii="Consolas" w:eastAsia="Times New Roman" w:hAnsi="Consolas"/>
          <w:sz w:val="18"/>
          <w:szCs w:val="18"/>
          <w:lang w:val="mn-MN"/>
        </w:rPr>
        <w:t>// СИ хэлэнд програм main функцээс эхэлж ажиллана.</w:t>
      </w:r>
      <w:r w:rsidRPr="009B6D2B">
        <w:rPr>
          <w:rFonts w:ascii="Consolas" w:eastAsia="Times New Roman" w:hAnsi="Consolas"/>
          <w:color w:val="000000"/>
          <w:sz w:val="18"/>
          <w:szCs w:val="18"/>
          <w:bdr w:val="none" w:sz="0" w:space="0" w:color="auto" w:frame="1"/>
          <w:lang w:val="mn-MN"/>
        </w:rPr>
        <w:t>  </w:t>
      </w:r>
    </w:p>
    <w:p w14:paraId="1D998E0E" w14:textId="77777777" w:rsidR="00CC282F" w:rsidRPr="00CC282F" w:rsidRDefault="00C91995" w:rsidP="00C91995">
      <w:pPr>
        <w:widowControl/>
        <w:numPr>
          <w:ilvl w:val="0"/>
          <w:numId w:val="11"/>
        </w:numPr>
        <w:pBdr>
          <w:left w:val="single" w:sz="18" w:space="0" w:color="6CE26C"/>
        </w:pBdr>
        <w:shd w:val="clear" w:color="auto" w:fill="F8F8F8"/>
        <w:suppressAutoHyphens w:val="0"/>
        <w:spacing w:line="210" w:lineRule="atLeast"/>
        <w:ind w:left="0"/>
        <w:divId w:val="576940768"/>
        <w:rPr>
          <w:rFonts w:ascii="Consolas" w:eastAsia="Times New Roman" w:hAnsi="Consolas"/>
          <w:color w:val="5C5C5C"/>
          <w:sz w:val="18"/>
          <w:szCs w:val="18"/>
        </w:rPr>
      </w:pP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main() { </w:t>
      </w:r>
    </w:p>
    <w:p w14:paraId="6C1F4B00" w14:textId="25EFE4AB" w:rsidR="00CC282F" w:rsidRPr="00CC282F" w:rsidRDefault="00CC282F" w:rsidP="00C91995">
      <w:pPr>
        <w:widowControl/>
        <w:numPr>
          <w:ilvl w:val="0"/>
          <w:numId w:val="11"/>
        </w:numPr>
        <w:pBdr>
          <w:left w:val="single" w:sz="18" w:space="0" w:color="6CE26C"/>
        </w:pBdr>
        <w:shd w:val="clear" w:color="auto" w:fill="F8F8F8"/>
        <w:suppressAutoHyphens w:val="0"/>
        <w:spacing w:line="210" w:lineRule="atLeast"/>
        <w:ind w:left="0"/>
        <w:divId w:val="576940768"/>
        <w:rPr>
          <w:rStyle w:val="comment2"/>
          <w:rFonts w:ascii="Consolas" w:eastAsia="Times New Roman" w:hAnsi="Consolas"/>
          <w:color w:val="5C5C5C"/>
          <w:sz w:val="18"/>
          <w:szCs w:val="18"/>
          <w:bdr w:val="none" w:sz="0" w:space="0" w:color="auto"/>
        </w:rPr>
      </w:pPr>
      <w:r>
        <w:rPr>
          <w:rStyle w:val="comment2"/>
          <w:rFonts w:ascii="Consolas" w:eastAsia="Times New Roman" w:hAnsi="Consolas"/>
          <w:sz w:val="18"/>
          <w:szCs w:val="18"/>
          <w:lang w:val="mn-MN"/>
        </w:rPr>
        <w:t xml:space="preserve">    </w:t>
      </w:r>
      <w:r w:rsidR="00C91995">
        <w:rPr>
          <w:rStyle w:val="comment2"/>
          <w:rFonts w:ascii="Consolas" w:eastAsia="Times New Roman" w:hAnsi="Consolas"/>
          <w:sz w:val="18"/>
          <w:szCs w:val="18"/>
        </w:rPr>
        <w:t>//Хэдэн тооны их багийг олох, хэрэглэгчээс хэдэн элемент авах, хэр урттай </w:t>
      </w:r>
    </w:p>
    <w:p w14:paraId="18D5EEEA" w14:textId="3032A1B9" w:rsidR="00CC282F" w:rsidRPr="00CC282F" w:rsidRDefault="00CC282F" w:rsidP="00C91995">
      <w:pPr>
        <w:widowControl/>
        <w:numPr>
          <w:ilvl w:val="0"/>
          <w:numId w:val="11"/>
        </w:numPr>
        <w:pBdr>
          <w:left w:val="single" w:sz="18" w:space="0" w:color="6CE26C"/>
        </w:pBdr>
        <w:shd w:val="clear" w:color="auto" w:fill="F8F8F8"/>
        <w:suppressAutoHyphens w:val="0"/>
        <w:spacing w:line="210" w:lineRule="atLeast"/>
        <w:ind w:left="0"/>
        <w:divId w:val="576940768"/>
        <w:rPr>
          <w:rStyle w:val="comment2"/>
          <w:rFonts w:ascii="Consolas" w:eastAsia="Times New Roman" w:hAnsi="Consolas"/>
          <w:color w:val="5C5C5C"/>
          <w:sz w:val="18"/>
          <w:szCs w:val="18"/>
          <w:bdr w:val="none" w:sz="0" w:space="0" w:color="auto"/>
        </w:rPr>
      </w:pPr>
      <w:r>
        <w:rPr>
          <w:rStyle w:val="comment2"/>
          <w:rFonts w:ascii="Consolas" w:eastAsia="Times New Roman" w:hAnsi="Consolas"/>
          <w:sz w:val="18"/>
          <w:szCs w:val="18"/>
        </w:rPr>
        <w:lastRenderedPageBreak/>
        <w:t xml:space="preserve">    //</w:t>
      </w:r>
      <w:r w:rsidR="00C91995">
        <w:rPr>
          <w:rStyle w:val="comment2"/>
          <w:rFonts w:ascii="Consolas" w:eastAsia="Times New Roman" w:hAnsi="Consolas"/>
          <w:sz w:val="18"/>
          <w:szCs w:val="18"/>
        </w:rPr>
        <w:t>массив байгуулах зэрэгт ашиглагдах тоог хадгалах </w:t>
      </w:r>
    </w:p>
    <w:p w14:paraId="2A053886" w14:textId="792BFF8B" w:rsidR="00C91995" w:rsidRDefault="00CC282F" w:rsidP="00C91995">
      <w:pPr>
        <w:widowControl/>
        <w:numPr>
          <w:ilvl w:val="0"/>
          <w:numId w:val="11"/>
        </w:numPr>
        <w:pBdr>
          <w:left w:val="single" w:sz="18" w:space="0" w:color="6CE26C"/>
        </w:pBdr>
        <w:shd w:val="clear" w:color="auto" w:fill="F8F8F8"/>
        <w:suppressAutoHyphens w:val="0"/>
        <w:spacing w:line="210" w:lineRule="atLeast"/>
        <w:ind w:left="0"/>
        <w:divId w:val="576940768"/>
        <w:rPr>
          <w:rFonts w:ascii="Consolas" w:eastAsia="Times New Roman" w:hAnsi="Consolas"/>
          <w:color w:val="5C5C5C"/>
          <w:sz w:val="18"/>
          <w:szCs w:val="18"/>
        </w:rPr>
      </w:pPr>
      <w:r>
        <w:rPr>
          <w:rStyle w:val="comment2"/>
          <w:rFonts w:ascii="Consolas" w:eastAsia="Times New Roman" w:hAnsi="Consolas"/>
          <w:sz w:val="18"/>
          <w:szCs w:val="18"/>
          <w:lang w:val="mn-MN"/>
        </w:rPr>
        <w:t xml:space="preserve">    </w:t>
      </w:r>
      <w:r w:rsidR="00C91995">
        <w:rPr>
          <w:rStyle w:val="comment2"/>
          <w:rFonts w:ascii="Consolas" w:eastAsia="Times New Roman" w:hAnsi="Consolas"/>
          <w:sz w:val="18"/>
          <w:szCs w:val="18"/>
        </w:rPr>
        <w:t>//хэдэн элемент оруулах вэ эхэд 6.6 буюу бутарай оруулах нь утгагүй тул int төрлөөр зарлав</w:t>
      </w:r>
      <w:r w:rsidR="00C91995">
        <w:rPr>
          <w:rFonts w:ascii="Consolas" w:eastAsia="Times New Roman" w:hAnsi="Consolas"/>
          <w:color w:val="000000"/>
          <w:sz w:val="18"/>
          <w:szCs w:val="18"/>
          <w:bdr w:val="none" w:sz="0" w:space="0" w:color="auto" w:frame="1"/>
        </w:rPr>
        <w:t>  </w:t>
      </w:r>
    </w:p>
    <w:p w14:paraId="5929EEAA" w14:textId="77777777" w:rsidR="00CC282F" w:rsidRPr="00CC282F" w:rsidRDefault="00C91995" w:rsidP="00C91995">
      <w:pPr>
        <w:widowControl/>
        <w:numPr>
          <w:ilvl w:val="0"/>
          <w:numId w:val="11"/>
        </w:numPr>
        <w:pBdr>
          <w:left w:val="single" w:sz="18" w:space="0" w:color="6CE26C"/>
        </w:pBdr>
        <w:shd w:val="clear" w:color="auto" w:fill="FFFFFF"/>
        <w:suppressAutoHyphens w:val="0"/>
        <w:spacing w:line="210" w:lineRule="atLeast"/>
        <w:ind w:left="0"/>
        <w:divId w:val="576940768"/>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n; </w:t>
      </w:r>
    </w:p>
    <w:p w14:paraId="4BC13AC8" w14:textId="499D9F6E" w:rsidR="00CC282F" w:rsidRPr="00CC282F" w:rsidRDefault="00CC282F" w:rsidP="00C91995">
      <w:pPr>
        <w:widowControl/>
        <w:numPr>
          <w:ilvl w:val="0"/>
          <w:numId w:val="11"/>
        </w:numPr>
        <w:pBdr>
          <w:left w:val="single" w:sz="18" w:space="0" w:color="6CE26C"/>
        </w:pBdr>
        <w:shd w:val="clear" w:color="auto" w:fill="FFFFFF"/>
        <w:suppressAutoHyphens w:val="0"/>
        <w:spacing w:line="210" w:lineRule="atLeast"/>
        <w:ind w:left="0"/>
        <w:divId w:val="576940768"/>
        <w:rPr>
          <w:rStyle w:val="comment2"/>
          <w:rFonts w:ascii="Consolas" w:eastAsia="Times New Roman" w:hAnsi="Consolas"/>
          <w:color w:val="5C5C5C"/>
          <w:sz w:val="18"/>
          <w:szCs w:val="18"/>
          <w:bdr w:val="none" w:sz="0" w:space="0" w:color="auto"/>
        </w:rPr>
      </w:pPr>
      <w:r>
        <w:rPr>
          <w:rStyle w:val="comment2"/>
          <w:rFonts w:ascii="Consolas" w:eastAsia="Times New Roman" w:hAnsi="Consolas"/>
          <w:sz w:val="18"/>
          <w:szCs w:val="18"/>
        </w:rPr>
        <w:t xml:space="preserve">    </w:t>
      </w:r>
      <w:r w:rsidR="00C91995">
        <w:rPr>
          <w:rStyle w:val="comment2"/>
          <w:rFonts w:ascii="Consolas" w:eastAsia="Times New Roman" w:hAnsi="Consolas"/>
          <w:sz w:val="18"/>
          <w:szCs w:val="18"/>
        </w:rPr>
        <w:t>//Хэрэглэгчид хялбар  байх үүднээс cout объектын &lt;&lt; операторыг </w:t>
      </w:r>
    </w:p>
    <w:p w14:paraId="25562D7F" w14:textId="55FD3505" w:rsidR="00C91995" w:rsidRDefault="00CC282F" w:rsidP="00C91995">
      <w:pPr>
        <w:widowControl/>
        <w:numPr>
          <w:ilvl w:val="0"/>
          <w:numId w:val="11"/>
        </w:numPr>
        <w:pBdr>
          <w:left w:val="single" w:sz="18" w:space="0" w:color="6CE26C"/>
        </w:pBdr>
        <w:shd w:val="clear" w:color="auto" w:fill="FFFFFF"/>
        <w:suppressAutoHyphens w:val="0"/>
        <w:spacing w:line="210" w:lineRule="atLeast"/>
        <w:ind w:left="0"/>
        <w:divId w:val="576940768"/>
        <w:rPr>
          <w:rFonts w:ascii="Consolas" w:eastAsia="Times New Roman" w:hAnsi="Consolas"/>
          <w:color w:val="5C5C5C"/>
          <w:sz w:val="18"/>
          <w:szCs w:val="18"/>
        </w:rPr>
      </w:pPr>
      <w:r>
        <w:rPr>
          <w:rStyle w:val="comment2"/>
          <w:rFonts w:ascii="Consolas" w:eastAsia="Times New Roman" w:hAnsi="Consolas"/>
          <w:sz w:val="18"/>
          <w:szCs w:val="18"/>
        </w:rPr>
        <w:t xml:space="preserve">    //</w:t>
      </w:r>
      <w:r w:rsidR="00C91995">
        <w:rPr>
          <w:rStyle w:val="comment2"/>
          <w:rFonts w:ascii="Consolas" w:eastAsia="Times New Roman" w:hAnsi="Consolas"/>
          <w:sz w:val="18"/>
          <w:szCs w:val="18"/>
        </w:rPr>
        <w:t>ашиглаж дэлгэцэн заавар харуулж байна</w:t>
      </w:r>
      <w:r w:rsidR="00C91995">
        <w:rPr>
          <w:rFonts w:ascii="Consolas" w:eastAsia="Times New Roman" w:hAnsi="Consolas"/>
          <w:color w:val="000000"/>
          <w:sz w:val="18"/>
          <w:szCs w:val="18"/>
          <w:bdr w:val="none" w:sz="0" w:space="0" w:color="auto" w:frame="1"/>
        </w:rPr>
        <w:t>  </w:t>
      </w:r>
    </w:p>
    <w:p w14:paraId="62587319" w14:textId="77777777" w:rsidR="00CC282F" w:rsidRPr="00CC282F" w:rsidRDefault="00C91995" w:rsidP="00C91995">
      <w:pPr>
        <w:widowControl/>
        <w:numPr>
          <w:ilvl w:val="0"/>
          <w:numId w:val="11"/>
        </w:numPr>
        <w:pBdr>
          <w:left w:val="single" w:sz="18" w:space="0" w:color="6CE26C"/>
        </w:pBdr>
        <w:shd w:val="clear" w:color="auto" w:fill="F8F8F8"/>
        <w:suppressAutoHyphens w:val="0"/>
        <w:spacing w:line="210" w:lineRule="atLeast"/>
        <w:ind w:left="0"/>
        <w:divId w:val="576940768"/>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gramStart"/>
      <w:r>
        <w:rPr>
          <w:rFonts w:ascii="Consolas" w:eastAsia="Times New Roman" w:hAnsi="Consolas"/>
          <w:color w:val="000000"/>
          <w:sz w:val="18"/>
          <w:szCs w:val="18"/>
          <w:bdr w:val="none" w:sz="0" w:space="0" w:color="auto" w:frame="1"/>
        </w:rPr>
        <w:t>cout</w:t>
      </w:r>
      <w:proofErr w:type="gramEnd"/>
      <w:r>
        <w:rPr>
          <w:rFonts w:ascii="Consolas" w:eastAsia="Times New Roman" w:hAnsi="Consolas"/>
          <w:color w:val="000000"/>
          <w:sz w:val="18"/>
          <w:szCs w:val="18"/>
          <w:bdr w:val="none" w:sz="0" w:space="0" w:color="auto" w:frame="1"/>
        </w:rPr>
        <w:t> &lt;&lt; </w:t>
      </w:r>
      <w:r>
        <w:rPr>
          <w:rStyle w:val="string2"/>
          <w:rFonts w:ascii="Consolas" w:eastAsia="Times New Roman" w:hAnsi="Consolas"/>
          <w:sz w:val="18"/>
          <w:szCs w:val="18"/>
        </w:rPr>
        <w:t>"Heden oron oruulah we?-&gt;"</w:t>
      </w:r>
      <w:r>
        <w:rPr>
          <w:rFonts w:ascii="Consolas" w:eastAsia="Times New Roman" w:hAnsi="Consolas"/>
          <w:color w:val="000000"/>
          <w:sz w:val="18"/>
          <w:szCs w:val="18"/>
          <w:bdr w:val="none" w:sz="0" w:space="0" w:color="auto" w:frame="1"/>
        </w:rPr>
        <w:t>;</w:t>
      </w:r>
    </w:p>
    <w:p w14:paraId="7AF1601C" w14:textId="77777777" w:rsidR="00CC282F" w:rsidRPr="00CC282F" w:rsidRDefault="00C91995" w:rsidP="00C91995">
      <w:pPr>
        <w:widowControl/>
        <w:numPr>
          <w:ilvl w:val="0"/>
          <w:numId w:val="11"/>
        </w:numPr>
        <w:pBdr>
          <w:left w:val="single" w:sz="18" w:space="0" w:color="6CE26C"/>
        </w:pBdr>
        <w:shd w:val="clear" w:color="auto" w:fill="F8F8F8"/>
        <w:suppressAutoHyphens w:val="0"/>
        <w:spacing w:line="210" w:lineRule="atLeast"/>
        <w:ind w:left="0"/>
        <w:divId w:val="576940768"/>
        <w:rPr>
          <w:rStyle w:val="comment2"/>
          <w:rFonts w:ascii="Consolas" w:eastAsia="Times New Roman" w:hAnsi="Consolas"/>
          <w:color w:val="5C5C5C"/>
          <w:sz w:val="18"/>
          <w:szCs w:val="18"/>
          <w:bdr w:val="none" w:sz="0" w:space="0" w:color="auto"/>
        </w:rPr>
      </w:pPr>
      <w:r>
        <w:rPr>
          <w:rFonts w:ascii="Consolas" w:eastAsia="Times New Roman" w:hAnsi="Consolas"/>
          <w:color w:val="000000"/>
          <w:sz w:val="18"/>
          <w:szCs w:val="18"/>
          <w:bdr w:val="none" w:sz="0" w:space="0" w:color="auto" w:frame="1"/>
        </w:rPr>
        <w:t> </w:t>
      </w:r>
      <w:r w:rsidR="00CC282F">
        <w:rPr>
          <w:rFonts w:ascii="Consolas" w:eastAsia="Times New Roman" w:hAnsi="Consolas"/>
          <w:color w:val="000000"/>
          <w:sz w:val="18"/>
          <w:szCs w:val="18"/>
          <w:bdr w:val="none" w:sz="0" w:space="0" w:color="auto" w:frame="1"/>
        </w:rPr>
        <w:t xml:space="preserve">   </w:t>
      </w:r>
      <w:r>
        <w:rPr>
          <w:rStyle w:val="comment2"/>
          <w:rFonts w:ascii="Consolas" w:eastAsia="Times New Roman" w:hAnsi="Consolas"/>
          <w:sz w:val="18"/>
          <w:szCs w:val="18"/>
        </w:rPr>
        <w:t>//cin объектыг ашиглаж n хувьсагчид хэрэглэгчээс утга авч байна. </w:t>
      </w:r>
    </w:p>
    <w:p w14:paraId="41084C8D" w14:textId="109A90A7" w:rsidR="00CC282F" w:rsidRPr="00CC282F" w:rsidRDefault="00CC282F" w:rsidP="00C91995">
      <w:pPr>
        <w:widowControl/>
        <w:numPr>
          <w:ilvl w:val="0"/>
          <w:numId w:val="11"/>
        </w:numPr>
        <w:pBdr>
          <w:left w:val="single" w:sz="18" w:space="0" w:color="6CE26C"/>
        </w:pBdr>
        <w:shd w:val="clear" w:color="auto" w:fill="F8F8F8"/>
        <w:suppressAutoHyphens w:val="0"/>
        <w:spacing w:line="210" w:lineRule="atLeast"/>
        <w:ind w:left="0"/>
        <w:divId w:val="576940768"/>
        <w:rPr>
          <w:rStyle w:val="comment2"/>
          <w:rFonts w:ascii="Consolas" w:eastAsia="Times New Roman" w:hAnsi="Consolas"/>
          <w:color w:val="5C5C5C"/>
          <w:sz w:val="18"/>
          <w:szCs w:val="18"/>
          <w:bdr w:val="none" w:sz="0" w:space="0" w:color="auto"/>
        </w:rPr>
      </w:pPr>
      <w:r>
        <w:rPr>
          <w:rStyle w:val="comment2"/>
          <w:rFonts w:ascii="Consolas" w:eastAsia="Times New Roman" w:hAnsi="Consolas"/>
          <w:sz w:val="18"/>
          <w:szCs w:val="18"/>
        </w:rPr>
        <w:t xml:space="preserve">    //</w:t>
      </w:r>
      <w:r w:rsidR="00C91995">
        <w:rPr>
          <w:rStyle w:val="comment2"/>
          <w:rFonts w:ascii="Consolas" w:eastAsia="Times New Roman" w:hAnsi="Consolas"/>
          <w:sz w:val="18"/>
          <w:szCs w:val="18"/>
        </w:rPr>
        <w:t>Дараах хувьсагчид оноогдох утга нь дараах зүйлүүдэд ашиглагдана </w:t>
      </w:r>
    </w:p>
    <w:p w14:paraId="4081F457" w14:textId="5E720EC3" w:rsidR="00CC282F" w:rsidRPr="00CC282F" w:rsidRDefault="00CC282F" w:rsidP="00C91995">
      <w:pPr>
        <w:widowControl/>
        <w:numPr>
          <w:ilvl w:val="0"/>
          <w:numId w:val="11"/>
        </w:numPr>
        <w:pBdr>
          <w:left w:val="single" w:sz="18" w:space="0" w:color="6CE26C"/>
        </w:pBdr>
        <w:shd w:val="clear" w:color="auto" w:fill="F8F8F8"/>
        <w:suppressAutoHyphens w:val="0"/>
        <w:spacing w:line="210" w:lineRule="atLeast"/>
        <w:ind w:left="0"/>
        <w:divId w:val="576940768"/>
        <w:rPr>
          <w:rStyle w:val="comment2"/>
          <w:rFonts w:ascii="Consolas" w:eastAsia="Times New Roman" w:hAnsi="Consolas"/>
          <w:color w:val="5C5C5C"/>
          <w:sz w:val="18"/>
          <w:szCs w:val="18"/>
          <w:bdr w:val="none" w:sz="0" w:space="0" w:color="auto"/>
        </w:rPr>
      </w:pPr>
      <w:r>
        <w:rPr>
          <w:rStyle w:val="comment2"/>
          <w:rFonts w:ascii="Consolas" w:eastAsia="Times New Roman" w:hAnsi="Consolas"/>
          <w:sz w:val="18"/>
          <w:szCs w:val="18"/>
        </w:rPr>
        <w:t xml:space="preserve">    </w:t>
      </w:r>
      <w:r w:rsidR="00C91995">
        <w:rPr>
          <w:rStyle w:val="comment2"/>
          <w:rFonts w:ascii="Consolas" w:eastAsia="Times New Roman" w:hAnsi="Consolas"/>
          <w:sz w:val="18"/>
          <w:szCs w:val="18"/>
        </w:rPr>
        <w:t>//Хэдэн тооны их багийг олох, хэрэглэгчээс хэдэн элемент авах, </w:t>
      </w:r>
    </w:p>
    <w:p w14:paraId="761C192E" w14:textId="0F6AB2E9" w:rsidR="00C91995" w:rsidRDefault="00CC282F" w:rsidP="00C91995">
      <w:pPr>
        <w:widowControl/>
        <w:numPr>
          <w:ilvl w:val="0"/>
          <w:numId w:val="11"/>
        </w:numPr>
        <w:pBdr>
          <w:left w:val="single" w:sz="18" w:space="0" w:color="6CE26C"/>
        </w:pBdr>
        <w:shd w:val="clear" w:color="auto" w:fill="F8F8F8"/>
        <w:suppressAutoHyphens w:val="0"/>
        <w:spacing w:line="210" w:lineRule="atLeast"/>
        <w:ind w:left="0"/>
        <w:divId w:val="576940768"/>
        <w:rPr>
          <w:rFonts w:ascii="Consolas" w:eastAsia="Times New Roman" w:hAnsi="Consolas"/>
          <w:color w:val="5C5C5C"/>
          <w:sz w:val="18"/>
          <w:szCs w:val="18"/>
        </w:rPr>
      </w:pPr>
      <w:r>
        <w:rPr>
          <w:rStyle w:val="comment2"/>
          <w:rFonts w:ascii="Consolas" w:eastAsia="Times New Roman" w:hAnsi="Consolas"/>
          <w:sz w:val="18"/>
          <w:szCs w:val="18"/>
        </w:rPr>
        <w:t xml:space="preserve">    //</w:t>
      </w:r>
      <w:r w:rsidR="00C91995">
        <w:rPr>
          <w:rStyle w:val="comment2"/>
          <w:rFonts w:ascii="Consolas" w:eastAsia="Times New Roman" w:hAnsi="Consolas"/>
          <w:sz w:val="18"/>
          <w:szCs w:val="18"/>
        </w:rPr>
        <w:t>хэр урттай массив байгуулах зэрэгт ашиглагдах</w:t>
      </w:r>
      <w:r w:rsidR="00C91995">
        <w:rPr>
          <w:rFonts w:ascii="Consolas" w:eastAsia="Times New Roman" w:hAnsi="Consolas"/>
          <w:color w:val="000000"/>
          <w:sz w:val="18"/>
          <w:szCs w:val="18"/>
          <w:bdr w:val="none" w:sz="0" w:space="0" w:color="auto" w:frame="1"/>
        </w:rPr>
        <w:t>  </w:t>
      </w:r>
    </w:p>
    <w:p w14:paraId="327C7743" w14:textId="77777777" w:rsidR="00CC282F" w:rsidRPr="00CC282F" w:rsidRDefault="00C91995" w:rsidP="00C91995">
      <w:pPr>
        <w:widowControl/>
        <w:numPr>
          <w:ilvl w:val="0"/>
          <w:numId w:val="11"/>
        </w:numPr>
        <w:pBdr>
          <w:left w:val="single" w:sz="18" w:space="0" w:color="6CE26C"/>
        </w:pBdr>
        <w:shd w:val="clear" w:color="auto" w:fill="FFFFFF"/>
        <w:suppressAutoHyphens w:val="0"/>
        <w:spacing w:line="210" w:lineRule="atLeast"/>
        <w:ind w:left="0"/>
        <w:divId w:val="576940768"/>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cin &gt;&gt; n; </w:t>
      </w:r>
    </w:p>
    <w:p w14:paraId="573E80C3" w14:textId="459AD93D" w:rsidR="00CC282F" w:rsidRPr="00CC282F" w:rsidRDefault="00CC282F" w:rsidP="00C91995">
      <w:pPr>
        <w:widowControl/>
        <w:numPr>
          <w:ilvl w:val="0"/>
          <w:numId w:val="11"/>
        </w:numPr>
        <w:pBdr>
          <w:left w:val="single" w:sz="18" w:space="0" w:color="6CE26C"/>
        </w:pBdr>
        <w:shd w:val="clear" w:color="auto" w:fill="FFFFFF"/>
        <w:suppressAutoHyphens w:val="0"/>
        <w:spacing w:line="210" w:lineRule="atLeast"/>
        <w:ind w:left="0"/>
        <w:divId w:val="576940768"/>
        <w:rPr>
          <w:rStyle w:val="comment2"/>
          <w:rFonts w:ascii="Consolas" w:eastAsia="Times New Roman" w:hAnsi="Consolas"/>
          <w:color w:val="5C5C5C"/>
          <w:sz w:val="18"/>
          <w:szCs w:val="18"/>
          <w:bdr w:val="none" w:sz="0" w:space="0" w:color="auto"/>
        </w:rPr>
      </w:pPr>
      <w:r>
        <w:rPr>
          <w:rStyle w:val="comment2"/>
          <w:rFonts w:ascii="Consolas" w:eastAsia="Times New Roman" w:hAnsi="Consolas"/>
          <w:sz w:val="18"/>
          <w:szCs w:val="18"/>
        </w:rPr>
        <w:t xml:space="preserve">    </w:t>
      </w:r>
      <w:r w:rsidR="00C91995">
        <w:rPr>
          <w:rStyle w:val="comment2"/>
          <w:rFonts w:ascii="Consolas" w:eastAsia="Times New Roman" w:hAnsi="Consolas"/>
          <w:sz w:val="18"/>
          <w:szCs w:val="18"/>
        </w:rPr>
        <w:t>//Хэрэглээс авсан утгын адил хэмжээгээр нийт тоог хадгалах массив зарлаж байна. </w:t>
      </w:r>
    </w:p>
    <w:p w14:paraId="61FF6ECF" w14:textId="528E996C" w:rsidR="00CC282F" w:rsidRPr="00CC282F" w:rsidRDefault="00CC282F" w:rsidP="00C91995">
      <w:pPr>
        <w:widowControl/>
        <w:numPr>
          <w:ilvl w:val="0"/>
          <w:numId w:val="11"/>
        </w:numPr>
        <w:pBdr>
          <w:left w:val="single" w:sz="18" w:space="0" w:color="6CE26C"/>
        </w:pBdr>
        <w:shd w:val="clear" w:color="auto" w:fill="FFFFFF"/>
        <w:suppressAutoHyphens w:val="0"/>
        <w:spacing w:line="210" w:lineRule="atLeast"/>
        <w:ind w:left="0"/>
        <w:divId w:val="576940768"/>
        <w:rPr>
          <w:rStyle w:val="comment2"/>
          <w:rFonts w:ascii="Consolas" w:eastAsia="Times New Roman" w:hAnsi="Consolas"/>
          <w:color w:val="5C5C5C"/>
          <w:sz w:val="18"/>
          <w:szCs w:val="18"/>
          <w:bdr w:val="none" w:sz="0" w:space="0" w:color="auto"/>
        </w:rPr>
      </w:pPr>
      <w:r>
        <w:rPr>
          <w:rStyle w:val="comment2"/>
          <w:rFonts w:ascii="Consolas" w:eastAsia="Times New Roman" w:hAnsi="Consolas"/>
          <w:sz w:val="18"/>
          <w:szCs w:val="18"/>
        </w:rPr>
        <w:t xml:space="preserve">    </w:t>
      </w:r>
      <w:r w:rsidR="00C91995">
        <w:rPr>
          <w:rStyle w:val="comment2"/>
          <w:rFonts w:ascii="Consolas" w:eastAsia="Times New Roman" w:hAnsi="Consolas"/>
          <w:sz w:val="18"/>
          <w:szCs w:val="18"/>
        </w:rPr>
        <w:t>//Хэрэглэгч бутархай тооны их багийг олж болох магадлалтай тул float төрлөөр </w:t>
      </w:r>
    </w:p>
    <w:p w14:paraId="2EFEF4D2" w14:textId="225D4742" w:rsidR="00C91995" w:rsidRDefault="00CC282F" w:rsidP="00C91995">
      <w:pPr>
        <w:widowControl/>
        <w:numPr>
          <w:ilvl w:val="0"/>
          <w:numId w:val="11"/>
        </w:numPr>
        <w:pBdr>
          <w:left w:val="single" w:sz="18" w:space="0" w:color="6CE26C"/>
        </w:pBdr>
        <w:shd w:val="clear" w:color="auto" w:fill="FFFFFF"/>
        <w:suppressAutoHyphens w:val="0"/>
        <w:spacing w:line="210" w:lineRule="atLeast"/>
        <w:ind w:left="0"/>
        <w:divId w:val="576940768"/>
        <w:rPr>
          <w:rFonts w:ascii="Consolas" w:eastAsia="Times New Roman" w:hAnsi="Consolas"/>
          <w:color w:val="5C5C5C"/>
          <w:sz w:val="18"/>
          <w:szCs w:val="18"/>
        </w:rPr>
      </w:pPr>
      <w:r>
        <w:rPr>
          <w:rStyle w:val="comment2"/>
          <w:rFonts w:ascii="Consolas" w:eastAsia="Times New Roman" w:hAnsi="Consolas"/>
          <w:sz w:val="18"/>
          <w:szCs w:val="18"/>
        </w:rPr>
        <w:t xml:space="preserve">    //</w:t>
      </w:r>
      <w:r w:rsidR="00C91995">
        <w:rPr>
          <w:rStyle w:val="comment2"/>
          <w:rFonts w:ascii="Consolas" w:eastAsia="Times New Roman" w:hAnsi="Consolas"/>
          <w:sz w:val="18"/>
          <w:szCs w:val="18"/>
        </w:rPr>
        <w:t>массив байгуулав</w:t>
      </w:r>
      <w:r w:rsidR="00C91995">
        <w:rPr>
          <w:rFonts w:ascii="Consolas" w:eastAsia="Times New Roman" w:hAnsi="Consolas"/>
          <w:color w:val="000000"/>
          <w:sz w:val="18"/>
          <w:szCs w:val="18"/>
          <w:bdr w:val="none" w:sz="0" w:space="0" w:color="auto" w:frame="1"/>
        </w:rPr>
        <w:t>  </w:t>
      </w:r>
    </w:p>
    <w:p w14:paraId="0602E08D" w14:textId="77777777" w:rsidR="00C91995" w:rsidRDefault="00C91995" w:rsidP="00C91995">
      <w:pPr>
        <w:widowControl/>
        <w:numPr>
          <w:ilvl w:val="0"/>
          <w:numId w:val="11"/>
        </w:numPr>
        <w:pBdr>
          <w:left w:val="single" w:sz="18" w:space="0" w:color="6CE26C"/>
        </w:pBdr>
        <w:shd w:val="clear" w:color="auto" w:fill="F8F8F8"/>
        <w:suppressAutoHyphens w:val="0"/>
        <w:spacing w:line="210" w:lineRule="atLeast"/>
        <w:ind w:left="0"/>
        <w:divId w:val="576940768"/>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float</w:t>
      </w:r>
      <w:r>
        <w:rPr>
          <w:rFonts w:ascii="Consolas" w:eastAsia="Times New Roman" w:hAnsi="Consolas"/>
          <w:color w:val="000000"/>
          <w:sz w:val="18"/>
          <w:szCs w:val="18"/>
          <w:bdr w:val="none" w:sz="0" w:space="0" w:color="auto" w:frame="1"/>
        </w:rPr>
        <w:t> a[n];  </w:t>
      </w:r>
    </w:p>
    <w:p w14:paraId="76EF8966" w14:textId="77777777" w:rsidR="00CC282F" w:rsidRPr="00CC282F" w:rsidRDefault="00C91995" w:rsidP="00C91995">
      <w:pPr>
        <w:widowControl/>
        <w:numPr>
          <w:ilvl w:val="0"/>
          <w:numId w:val="11"/>
        </w:numPr>
        <w:pBdr>
          <w:left w:val="single" w:sz="18" w:space="0" w:color="6CE26C"/>
        </w:pBdr>
        <w:shd w:val="clear" w:color="auto" w:fill="FFFFFF"/>
        <w:suppressAutoHyphens w:val="0"/>
        <w:spacing w:line="210" w:lineRule="atLeast"/>
        <w:ind w:left="0"/>
        <w:divId w:val="576940768"/>
        <w:rPr>
          <w:rStyle w:val="comment2"/>
          <w:rFonts w:ascii="Consolas" w:eastAsia="Times New Roman" w:hAnsi="Consolas"/>
          <w:color w:val="5C5C5C"/>
          <w:sz w:val="18"/>
          <w:szCs w:val="18"/>
          <w:bdr w:val="none" w:sz="0" w:space="0" w:color="auto"/>
        </w:rPr>
      </w:pPr>
      <w:r>
        <w:rPr>
          <w:rFonts w:ascii="Consolas" w:eastAsia="Times New Roman" w:hAnsi="Consolas"/>
          <w:color w:val="000000"/>
          <w:sz w:val="18"/>
          <w:szCs w:val="18"/>
          <w:bdr w:val="none" w:sz="0" w:space="0" w:color="auto" w:frame="1"/>
        </w:rPr>
        <w:t>    </w:t>
      </w:r>
      <w:r>
        <w:rPr>
          <w:rStyle w:val="comment2"/>
          <w:rFonts w:ascii="Consolas" w:eastAsia="Times New Roman" w:hAnsi="Consolas"/>
          <w:sz w:val="18"/>
          <w:szCs w:val="18"/>
        </w:rPr>
        <w:t>/*    </w:t>
      </w:r>
    </w:p>
    <w:p w14:paraId="5A8F33CD" w14:textId="533FD195" w:rsidR="00CC282F" w:rsidRPr="00CC282F" w:rsidRDefault="00CC282F" w:rsidP="00C91995">
      <w:pPr>
        <w:widowControl/>
        <w:numPr>
          <w:ilvl w:val="0"/>
          <w:numId w:val="11"/>
        </w:numPr>
        <w:pBdr>
          <w:left w:val="single" w:sz="18" w:space="0" w:color="6CE26C"/>
        </w:pBdr>
        <w:shd w:val="clear" w:color="auto" w:fill="FFFFFF"/>
        <w:suppressAutoHyphens w:val="0"/>
        <w:spacing w:line="210" w:lineRule="atLeast"/>
        <w:ind w:left="0"/>
        <w:divId w:val="576940768"/>
        <w:rPr>
          <w:rStyle w:val="comment2"/>
          <w:rFonts w:ascii="Consolas" w:eastAsia="Times New Roman" w:hAnsi="Consolas"/>
          <w:color w:val="5C5C5C"/>
          <w:sz w:val="18"/>
          <w:szCs w:val="18"/>
          <w:bdr w:val="none" w:sz="0" w:space="0" w:color="auto"/>
        </w:rPr>
      </w:pPr>
      <w:r>
        <w:rPr>
          <w:rStyle w:val="comment2"/>
          <w:rFonts w:ascii="Consolas" w:eastAsia="Times New Roman" w:hAnsi="Consolas"/>
          <w:sz w:val="18"/>
          <w:szCs w:val="18"/>
        </w:rPr>
        <w:t xml:space="preserve">    </w:t>
      </w:r>
      <w:r w:rsidR="00C91995">
        <w:rPr>
          <w:rStyle w:val="comment2"/>
          <w:rFonts w:ascii="Consolas" w:eastAsia="Times New Roman" w:hAnsi="Consolas"/>
          <w:sz w:val="18"/>
          <w:szCs w:val="18"/>
        </w:rPr>
        <w:t>Доорх for давталтаар дээрх зарласан массивт хэрэглээс утга авч байна. </w:t>
      </w:r>
    </w:p>
    <w:p w14:paraId="0C8DFF2A" w14:textId="77777777" w:rsidR="00CC282F" w:rsidRPr="00CC282F" w:rsidRDefault="00CC282F" w:rsidP="00C91995">
      <w:pPr>
        <w:widowControl/>
        <w:numPr>
          <w:ilvl w:val="0"/>
          <w:numId w:val="11"/>
        </w:numPr>
        <w:pBdr>
          <w:left w:val="single" w:sz="18" w:space="0" w:color="6CE26C"/>
        </w:pBdr>
        <w:shd w:val="clear" w:color="auto" w:fill="FFFFFF"/>
        <w:suppressAutoHyphens w:val="0"/>
        <w:spacing w:line="210" w:lineRule="atLeast"/>
        <w:ind w:left="0"/>
        <w:divId w:val="576940768"/>
        <w:rPr>
          <w:rStyle w:val="comment2"/>
          <w:rFonts w:ascii="Consolas" w:eastAsia="Times New Roman" w:hAnsi="Consolas"/>
          <w:color w:val="5C5C5C"/>
          <w:sz w:val="18"/>
          <w:szCs w:val="18"/>
          <w:bdr w:val="none" w:sz="0" w:space="0" w:color="auto"/>
        </w:rPr>
      </w:pPr>
      <w:r>
        <w:rPr>
          <w:rStyle w:val="comment2"/>
          <w:rFonts w:ascii="Consolas" w:eastAsia="Times New Roman" w:hAnsi="Consolas"/>
          <w:sz w:val="18"/>
          <w:szCs w:val="18"/>
        </w:rPr>
        <w:t xml:space="preserve">    </w:t>
      </w:r>
      <w:r w:rsidR="00C91995">
        <w:rPr>
          <w:rStyle w:val="comment2"/>
          <w:rFonts w:ascii="Consolas" w:eastAsia="Times New Roman" w:hAnsi="Consolas"/>
          <w:sz w:val="18"/>
          <w:szCs w:val="18"/>
        </w:rPr>
        <w:t>Давталт дуусхад хэрэглээс n </w:t>
      </w:r>
      <w:r>
        <w:rPr>
          <w:rStyle w:val="comment2"/>
          <w:rFonts w:ascii="Consolas" w:eastAsia="Times New Roman" w:hAnsi="Consolas"/>
          <w:sz w:val="18"/>
          <w:szCs w:val="18"/>
        </w:rPr>
        <w:t>удаа утга авч массивийн 0-</w:t>
      </w:r>
      <w:proofErr w:type="gramStart"/>
      <w:r>
        <w:rPr>
          <w:rStyle w:val="comment2"/>
          <w:rFonts w:ascii="Consolas" w:eastAsia="Times New Roman" w:hAnsi="Consolas"/>
          <w:sz w:val="18"/>
          <w:szCs w:val="18"/>
        </w:rPr>
        <w:t>ээс(</w:t>
      </w:r>
      <w:proofErr w:type="gramEnd"/>
      <w:r>
        <w:rPr>
          <w:rStyle w:val="comment2"/>
          <w:rFonts w:ascii="Consolas" w:eastAsia="Times New Roman" w:hAnsi="Consolas"/>
          <w:sz w:val="18"/>
          <w:szCs w:val="18"/>
        </w:rPr>
        <w:t>n-1) </w:t>
      </w:r>
      <w:r w:rsidR="00C91995">
        <w:rPr>
          <w:rStyle w:val="comment2"/>
          <w:rFonts w:ascii="Consolas" w:eastAsia="Times New Roman" w:hAnsi="Consolas"/>
          <w:sz w:val="18"/>
          <w:szCs w:val="18"/>
        </w:rPr>
        <w:t>индекст хадгалсан байна.    </w:t>
      </w:r>
    </w:p>
    <w:p w14:paraId="7169150D" w14:textId="745480BE" w:rsidR="00CC282F" w:rsidRPr="00CC282F" w:rsidRDefault="00CC282F" w:rsidP="00C91995">
      <w:pPr>
        <w:widowControl/>
        <w:numPr>
          <w:ilvl w:val="0"/>
          <w:numId w:val="11"/>
        </w:numPr>
        <w:pBdr>
          <w:left w:val="single" w:sz="18" w:space="0" w:color="6CE26C"/>
        </w:pBdr>
        <w:shd w:val="clear" w:color="auto" w:fill="FFFFFF"/>
        <w:suppressAutoHyphens w:val="0"/>
        <w:spacing w:line="210" w:lineRule="atLeast"/>
        <w:ind w:left="0"/>
        <w:divId w:val="576940768"/>
        <w:rPr>
          <w:rStyle w:val="comment2"/>
          <w:rFonts w:ascii="Consolas" w:eastAsia="Times New Roman" w:hAnsi="Consolas"/>
          <w:color w:val="5C5C5C"/>
          <w:sz w:val="18"/>
          <w:szCs w:val="18"/>
          <w:bdr w:val="none" w:sz="0" w:space="0" w:color="auto"/>
        </w:rPr>
      </w:pPr>
      <w:r>
        <w:rPr>
          <w:rStyle w:val="comment2"/>
          <w:rFonts w:ascii="Consolas" w:eastAsia="Times New Roman" w:hAnsi="Consolas"/>
          <w:sz w:val="18"/>
          <w:szCs w:val="18"/>
        </w:rPr>
        <w:t xml:space="preserve">    </w:t>
      </w:r>
      <w:r w:rsidR="00C91995">
        <w:rPr>
          <w:rStyle w:val="comment2"/>
          <w:rFonts w:ascii="Consolas" w:eastAsia="Times New Roman" w:hAnsi="Consolas"/>
          <w:sz w:val="18"/>
          <w:szCs w:val="18"/>
        </w:rPr>
        <w:t>Хувьсагчийн тайлбар:        </w:t>
      </w:r>
    </w:p>
    <w:p w14:paraId="5D19BBF0" w14:textId="1B758B2D" w:rsidR="00CC282F" w:rsidRPr="00CC282F" w:rsidRDefault="00CC282F" w:rsidP="00C91995">
      <w:pPr>
        <w:widowControl/>
        <w:numPr>
          <w:ilvl w:val="0"/>
          <w:numId w:val="11"/>
        </w:numPr>
        <w:pBdr>
          <w:left w:val="single" w:sz="18" w:space="0" w:color="6CE26C"/>
        </w:pBdr>
        <w:shd w:val="clear" w:color="auto" w:fill="FFFFFF"/>
        <w:suppressAutoHyphens w:val="0"/>
        <w:spacing w:line="210" w:lineRule="atLeast"/>
        <w:ind w:left="0"/>
        <w:divId w:val="576940768"/>
        <w:rPr>
          <w:rStyle w:val="comment2"/>
          <w:rFonts w:ascii="Consolas" w:eastAsia="Times New Roman" w:hAnsi="Consolas"/>
          <w:color w:val="5C5C5C"/>
          <w:sz w:val="18"/>
          <w:szCs w:val="18"/>
          <w:bdr w:val="none" w:sz="0" w:space="0" w:color="auto"/>
        </w:rPr>
      </w:pPr>
      <w:r>
        <w:rPr>
          <w:rStyle w:val="comment2"/>
          <w:rFonts w:ascii="Consolas" w:eastAsia="Times New Roman" w:hAnsi="Consolas"/>
          <w:sz w:val="18"/>
          <w:szCs w:val="18"/>
        </w:rPr>
        <w:t xml:space="preserve">      </w:t>
      </w:r>
      <w:r w:rsidR="00C91995">
        <w:rPr>
          <w:rStyle w:val="comment2"/>
          <w:rFonts w:ascii="Consolas" w:eastAsia="Times New Roman" w:hAnsi="Consolas"/>
          <w:sz w:val="18"/>
          <w:szCs w:val="18"/>
        </w:rPr>
        <w:t>i- давталтын тоолуур        </w:t>
      </w:r>
    </w:p>
    <w:p w14:paraId="092366EB" w14:textId="4DA932B1" w:rsidR="00CC282F" w:rsidRPr="00CC282F" w:rsidRDefault="00CC282F" w:rsidP="00C91995">
      <w:pPr>
        <w:widowControl/>
        <w:numPr>
          <w:ilvl w:val="0"/>
          <w:numId w:val="11"/>
        </w:numPr>
        <w:pBdr>
          <w:left w:val="single" w:sz="18" w:space="0" w:color="6CE26C"/>
        </w:pBdr>
        <w:shd w:val="clear" w:color="auto" w:fill="FFFFFF"/>
        <w:suppressAutoHyphens w:val="0"/>
        <w:spacing w:line="210" w:lineRule="atLeast"/>
        <w:ind w:left="0"/>
        <w:divId w:val="576940768"/>
        <w:rPr>
          <w:rStyle w:val="comment2"/>
          <w:rFonts w:ascii="Consolas" w:eastAsia="Times New Roman" w:hAnsi="Consolas"/>
          <w:color w:val="5C5C5C"/>
          <w:sz w:val="18"/>
          <w:szCs w:val="18"/>
          <w:bdr w:val="none" w:sz="0" w:space="0" w:color="auto"/>
        </w:rPr>
      </w:pPr>
      <w:r>
        <w:rPr>
          <w:rStyle w:val="comment2"/>
          <w:rFonts w:ascii="Consolas" w:eastAsia="Times New Roman" w:hAnsi="Consolas"/>
          <w:sz w:val="18"/>
          <w:szCs w:val="18"/>
        </w:rPr>
        <w:t xml:space="preserve">      </w:t>
      </w:r>
      <w:r w:rsidR="00C91995">
        <w:rPr>
          <w:rStyle w:val="comment2"/>
          <w:rFonts w:ascii="Consolas" w:eastAsia="Times New Roman" w:hAnsi="Consolas"/>
          <w:sz w:val="18"/>
          <w:szCs w:val="18"/>
        </w:rPr>
        <w:t>n- давталтын хязгаар    </w:t>
      </w:r>
    </w:p>
    <w:p w14:paraId="0D962DBE" w14:textId="1D2B8582" w:rsidR="00CC282F" w:rsidRPr="00CC282F" w:rsidRDefault="00CC282F" w:rsidP="00C91995">
      <w:pPr>
        <w:widowControl/>
        <w:numPr>
          <w:ilvl w:val="0"/>
          <w:numId w:val="11"/>
        </w:numPr>
        <w:pBdr>
          <w:left w:val="single" w:sz="18" w:space="0" w:color="6CE26C"/>
        </w:pBdr>
        <w:shd w:val="clear" w:color="auto" w:fill="FFFFFF"/>
        <w:suppressAutoHyphens w:val="0"/>
        <w:spacing w:line="210" w:lineRule="atLeast"/>
        <w:ind w:left="0"/>
        <w:divId w:val="576940768"/>
        <w:rPr>
          <w:rStyle w:val="comment2"/>
          <w:rFonts w:ascii="Consolas" w:eastAsia="Times New Roman" w:hAnsi="Consolas"/>
          <w:color w:val="5C5C5C"/>
          <w:sz w:val="18"/>
          <w:szCs w:val="18"/>
          <w:bdr w:val="none" w:sz="0" w:space="0" w:color="auto"/>
        </w:rPr>
      </w:pPr>
      <w:r>
        <w:rPr>
          <w:rStyle w:val="comment2"/>
          <w:rFonts w:ascii="Consolas" w:eastAsia="Times New Roman" w:hAnsi="Consolas"/>
          <w:sz w:val="18"/>
          <w:szCs w:val="18"/>
        </w:rPr>
        <w:t xml:space="preserve">    </w:t>
      </w:r>
      <w:r w:rsidR="00C91995">
        <w:rPr>
          <w:rStyle w:val="comment2"/>
          <w:rFonts w:ascii="Consolas" w:eastAsia="Times New Roman" w:hAnsi="Consolas"/>
          <w:sz w:val="18"/>
          <w:szCs w:val="18"/>
        </w:rPr>
        <w:t>давталт биелэх нөхцөл: i нь n-с бага үед    </w:t>
      </w:r>
    </w:p>
    <w:p w14:paraId="643A9AE0" w14:textId="6EF9CEE8" w:rsidR="00CC282F" w:rsidRPr="00CC282F" w:rsidRDefault="00CC282F" w:rsidP="00C91995">
      <w:pPr>
        <w:widowControl/>
        <w:numPr>
          <w:ilvl w:val="0"/>
          <w:numId w:val="11"/>
        </w:numPr>
        <w:pBdr>
          <w:left w:val="single" w:sz="18" w:space="0" w:color="6CE26C"/>
        </w:pBdr>
        <w:shd w:val="clear" w:color="auto" w:fill="FFFFFF"/>
        <w:suppressAutoHyphens w:val="0"/>
        <w:spacing w:line="210" w:lineRule="atLeast"/>
        <w:ind w:left="0"/>
        <w:divId w:val="576940768"/>
        <w:rPr>
          <w:rStyle w:val="comment2"/>
          <w:rFonts w:ascii="Consolas" w:eastAsia="Times New Roman" w:hAnsi="Consolas"/>
          <w:color w:val="5C5C5C"/>
          <w:sz w:val="18"/>
          <w:szCs w:val="18"/>
          <w:bdr w:val="none" w:sz="0" w:space="0" w:color="auto"/>
        </w:rPr>
      </w:pPr>
      <w:r>
        <w:rPr>
          <w:rStyle w:val="comment2"/>
          <w:rFonts w:ascii="Consolas" w:eastAsia="Times New Roman" w:hAnsi="Consolas"/>
          <w:sz w:val="18"/>
          <w:szCs w:val="18"/>
        </w:rPr>
        <w:t xml:space="preserve">    </w:t>
      </w:r>
      <w:r w:rsidR="00C91995">
        <w:rPr>
          <w:rStyle w:val="comment2"/>
          <w:rFonts w:ascii="Consolas" w:eastAsia="Times New Roman" w:hAnsi="Consolas"/>
          <w:sz w:val="18"/>
          <w:szCs w:val="18"/>
        </w:rPr>
        <w:t>давталт биелэх тоо: n-1 (массив 0-с эхлэж индекслдэг тул)    </w:t>
      </w:r>
    </w:p>
    <w:p w14:paraId="376D46E8" w14:textId="44BEBBE2" w:rsidR="00C91995" w:rsidRDefault="00C91995" w:rsidP="00C91995">
      <w:pPr>
        <w:widowControl/>
        <w:numPr>
          <w:ilvl w:val="0"/>
          <w:numId w:val="11"/>
        </w:numPr>
        <w:pBdr>
          <w:left w:val="single" w:sz="18" w:space="0" w:color="6CE26C"/>
        </w:pBdr>
        <w:shd w:val="clear" w:color="auto" w:fill="FFFFFF"/>
        <w:suppressAutoHyphens w:val="0"/>
        <w:spacing w:line="210" w:lineRule="atLeast"/>
        <w:ind w:left="0"/>
        <w:divId w:val="576940768"/>
        <w:rPr>
          <w:rFonts w:ascii="Consolas" w:eastAsia="Times New Roman" w:hAnsi="Consolas"/>
          <w:color w:val="5C5C5C"/>
          <w:sz w:val="18"/>
          <w:szCs w:val="18"/>
        </w:rPr>
      </w:pPr>
      <w:r>
        <w:rPr>
          <w:rStyle w:val="comment2"/>
          <w:rFonts w:ascii="Consolas" w:eastAsia="Times New Roman" w:hAnsi="Consolas"/>
          <w:sz w:val="18"/>
          <w:szCs w:val="18"/>
        </w:rPr>
        <w:t>*/</w:t>
      </w:r>
      <w:r>
        <w:rPr>
          <w:rFonts w:ascii="Consolas" w:eastAsia="Times New Roman" w:hAnsi="Consolas"/>
          <w:color w:val="000000"/>
          <w:sz w:val="18"/>
          <w:szCs w:val="18"/>
          <w:bdr w:val="none" w:sz="0" w:space="0" w:color="auto" w:frame="1"/>
        </w:rPr>
        <w:t>  </w:t>
      </w:r>
    </w:p>
    <w:p w14:paraId="24A685FE" w14:textId="77777777" w:rsidR="00CC282F" w:rsidRPr="00CC282F" w:rsidRDefault="00C91995" w:rsidP="00C91995">
      <w:pPr>
        <w:widowControl/>
        <w:numPr>
          <w:ilvl w:val="0"/>
          <w:numId w:val="11"/>
        </w:numPr>
        <w:pBdr>
          <w:left w:val="single" w:sz="18" w:space="0" w:color="6CE26C"/>
        </w:pBdr>
        <w:shd w:val="clear" w:color="auto" w:fill="F8F8F8"/>
        <w:suppressAutoHyphens w:val="0"/>
        <w:spacing w:line="210" w:lineRule="atLeast"/>
        <w:ind w:left="0"/>
        <w:divId w:val="576940768"/>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for</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i = 0; i &lt; n; i++) { </w:t>
      </w:r>
    </w:p>
    <w:p w14:paraId="76460945" w14:textId="2F15F281" w:rsidR="00C91995" w:rsidRDefault="00CC282F" w:rsidP="00C91995">
      <w:pPr>
        <w:widowControl/>
        <w:numPr>
          <w:ilvl w:val="0"/>
          <w:numId w:val="11"/>
        </w:numPr>
        <w:pBdr>
          <w:left w:val="single" w:sz="18" w:space="0" w:color="6CE26C"/>
        </w:pBdr>
        <w:shd w:val="clear" w:color="auto" w:fill="F8F8F8"/>
        <w:suppressAutoHyphens w:val="0"/>
        <w:spacing w:line="210" w:lineRule="atLeast"/>
        <w:ind w:left="0"/>
        <w:divId w:val="576940768"/>
        <w:rPr>
          <w:rFonts w:ascii="Consolas" w:eastAsia="Times New Roman" w:hAnsi="Consolas"/>
          <w:color w:val="5C5C5C"/>
          <w:sz w:val="18"/>
          <w:szCs w:val="18"/>
        </w:rPr>
      </w:pPr>
      <w:r>
        <w:rPr>
          <w:rStyle w:val="comment2"/>
          <w:rFonts w:ascii="Consolas" w:eastAsia="Times New Roman" w:hAnsi="Consolas"/>
          <w:sz w:val="18"/>
          <w:szCs w:val="18"/>
        </w:rPr>
        <w:t xml:space="preserve">        </w:t>
      </w:r>
      <w:r w:rsidR="00C91995">
        <w:rPr>
          <w:rStyle w:val="comment2"/>
          <w:rFonts w:ascii="Consolas" w:eastAsia="Times New Roman" w:hAnsi="Consolas"/>
          <w:sz w:val="18"/>
          <w:szCs w:val="18"/>
        </w:rPr>
        <w:t>//cin объектын &gt;&gt; оператороор a массивын i-р элементэд утга авч байна.</w:t>
      </w:r>
      <w:r w:rsidR="00C91995">
        <w:rPr>
          <w:rFonts w:ascii="Consolas" w:eastAsia="Times New Roman" w:hAnsi="Consolas"/>
          <w:color w:val="000000"/>
          <w:sz w:val="18"/>
          <w:szCs w:val="18"/>
          <w:bdr w:val="none" w:sz="0" w:space="0" w:color="auto" w:frame="1"/>
        </w:rPr>
        <w:t>  </w:t>
      </w:r>
    </w:p>
    <w:p w14:paraId="77DE97D8" w14:textId="77777777" w:rsidR="00C91995" w:rsidRDefault="00C91995" w:rsidP="00C91995">
      <w:pPr>
        <w:widowControl/>
        <w:numPr>
          <w:ilvl w:val="0"/>
          <w:numId w:val="11"/>
        </w:numPr>
        <w:pBdr>
          <w:left w:val="single" w:sz="18" w:space="0" w:color="6CE26C"/>
        </w:pBdr>
        <w:shd w:val="clear" w:color="auto" w:fill="FFFFFF"/>
        <w:suppressAutoHyphens w:val="0"/>
        <w:spacing w:line="210" w:lineRule="atLeast"/>
        <w:ind w:left="0"/>
        <w:divId w:val="576940768"/>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cin &gt;&gt; a[i];  </w:t>
      </w:r>
    </w:p>
    <w:p w14:paraId="31743C5F" w14:textId="77777777" w:rsidR="00C91995" w:rsidRDefault="00C91995" w:rsidP="00C91995">
      <w:pPr>
        <w:widowControl/>
        <w:numPr>
          <w:ilvl w:val="0"/>
          <w:numId w:val="11"/>
        </w:numPr>
        <w:pBdr>
          <w:left w:val="single" w:sz="18" w:space="0" w:color="6CE26C"/>
        </w:pBdr>
        <w:shd w:val="clear" w:color="auto" w:fill="F8F8F8"/>
        <w:suppressAutoHyphens w:val="0"/>
        <w:spacing w:line="210" w:lineRule="atLeast"/>
        <w:ind w:left="0"/>
        <w:divId w:val="576940768"/>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3808D42B" w14:textId="77777777" w:rsidR="00CC282F" w:rsidRPr="00CC282F" w:rsidRDefault="00C91995" w:rsidP="00C91995">
      <w:pPr>
        <w:widowControl/>
        <w:numPr>
          <w:ilvl w:val="0"/>
          <w:numId w:val="11"/>
        </w:numPr>
        <w:pBdr>
          <w:left w:val="single" w:sz="18" w:space="0" w:color="6CE26C"/>
        </w:pBdr>
        <w:shd w:val="clear" w:color="auto" w:fill="FFFFFF"/>
        <w:suppressAutoHyphens w:val="0"/>
        <w:spacing w:line="210" w:lineRule="atLeast"/>
        <w:ind w:left="0"/>
        <w:divId w:val="576940768"/>
        <w:rPr>
          <w:rStyle w:val="comment2"/>
          <w:rFonts w:ascii="Consolas" w:eastAsia="Times New Roman" w:hAnsi="Consolas"/>
          <w:color w:val="5C5C5C"/>
          <w:sz w:val="18"/>
          <w:szCs w:val="18"/>
          <w:bdr w:val="none" w:sz="0" w:space="0" w:color="auto"/>
        </w:rPr>
      </w:pPr>
      <w:r>
        <w:rPr>
          <w:rFonts w:ascii="Consolas" w:eastAsia="Times New Roman" w:hAnsi="Consolas"/>
          <w:color w:val="000000"/>
          <w:sz w:val="18"/>
          <w:szCs w:val="18"/>
          <w:bdr w:val="none" w:sz="0" w:space="0" w:color="auto" w:frame="1"/>
        </w:rPr>
        <w:t>    </w:t>
      </w:r>
      <w:r>
        <w:rPr>
          <w:rStyle w:val="comment2"/>
          <w:rFonts w:ascii="Consolas" w:eastAsia="Times New Roman" w:hAnsi="Consolas"/>
          <w:sz w:val="18"/>
          <w:szCs w:val="18"/>
        </w:rPr>
        <w:t>/*   </w:t>
      </w:r>
    </w:p>
    <w:p w14:paraId="62D10781" w14:textId="77777777" w:rsidR="00CC282F" w:rsidRPr="00CC282F" w:rsidRDefault="00C91995" w:rsidP="00C91995">
      <w:pPr>
        <w:widowControl/>
        <w:numPr>
          <w:ilvl w:val="0"/>
          <w:numId w:val="11"/>
        </w:numPr>
        <w:pBdr>
          <w:left w:val="single" w:sz="18" w:space="0" w:color="6CE26C"/>
        </w:pBdr>
        <w:shd w:val="clear" w:color="auto" w:fill="FFFFFF"/>
        <w:suppressAutoHyphens w:val="0"/>
        <w:spacing w:line="210" w:lineRule="atLeast"/>
        <w:ind w:left="0"/>
        <w:divId w:val="576940768"/>
        <w:rPr>
          <w:rStyle w:val="comment2"/>
          <w:rFonts w:ascii="Consolas" w:eastAsia="Times New Roman" w:hAnsi="Consolas"/>
          <w:color w:val="5C5C5C"/>
          <w:sz w:val="18"/>
          <w:szCs w:val="18"/>
          <w:bdr w:val="none" w:sz="0" w:space="0" w:color="auto"/>
        </w:rPr>
      </w:pPr>
      <w:r>
        <w:rPr>
          <w:rStyle w:val="comment2"/>
          <w:rFonts w:ascii="Consolas" w:eastAsia="Times New Roman" w:hAnsi="Consolas"/>
          <w:sz w:val="18"/>
          <w:szCs w:val="18"/>
        </w:rPr>
        <w:t> </w:t>
      </w:r>
      <w:r w:rsidR="00CC282F">
        <w:rPr>
          <w:rStyle w:val="comment2"/>
          <w:rFonts w:ascii="Consolas" w:eastAsia="Times New Roman" w:hAnsi="Consolas"/>
          <w:sz w:val="18"/>
          <w:szCs w:val="18"/>
        </w:rPr>
        <w:t xml:space="preserve">   </w:t>
      </w:r>
      <w:r>
        <w:rPr>
          <w:rStyle w:val="comment2"/>
          <w:rFonts w:ascii="Consolas" w:eastAsia="Times New Roman" w:hAnsi="Consolas"/>
          <w:sz w:val="18"/>
          <w:szCs w:val="18"/>
        </w:rPr>
        <w:t>Массиваас олох хамгийн их ба бага тоог хадгалах хувьсагчдыг бэлдэж байна. </w:t>
      </w:r>
    </w:p>
    <w:p w14:paraId="43286143" w14:textId="0756D1F1" w:rsidR="00CC282F" w:rsidRPr="00CC282F" w:rsidRDefault="00CC282F" w:rsidP="00CC282F">
      <w:pPr>
        <w:widowControl/>
        <w:numPr>
          <w:ilvl w:val="0"/>
          <w:numId w:val="11"/>
        </w:numPr>
        <w:pBdr>
          <w:left w:val="single" w:sz="18" w:space="0" w:color="6CE26C"/>
        </w:pBdr>
        <w:shd w:val="clear" w:color="auto" w:fill="FFFFFF"/>
        <w:suppressAutoHyphens w:val="0"/>
        <w:spacing w:line="210" w:lineRule="atLeast"/>
        <w:ind w:left="0"/>
        <w:divId w:val="576940768"/>
        <w:rPr>
          <w:rStyle w:val="comment2"/>
          <w:rFonts w:ascii="Consolas" w:eastAsia="Times New Roman" w:hAnsi="Consolas"/>
          <w:color w:val="5C5C5C"/>
          <w:sz w:val="18"/>
          <w:szCs w:val="18"/>
          <w:bdr w:val="none" w:sz="0" w:space="0" w:color="auto"/>
        </w:rPr>
      </w:pPr>
      <w:r>
        <w:rPr>
          <w:rStyle w:val="comment2"/>
          <w:rFonts w:ascii="Consolas" w:eastAsia="Times New Roman" w:hAnsi="Consolas"/>
          <w:sz w:val="18"/>
          <w:szCs w:val="18"/>
        </w:rPr>
        <w:t xml:space="preserve">    </w:t>
      </w:r>
      <w:r w:rsidR="00C91995">
        <w:rPr>
          <w:rStyle w:val="comment2"/>
          <w:rFonts w:ascii="Consolas" w:eastAsia="Times New Roman" w:hAnsi="Consolas"/>
          <w:sz w:val="18"/>
          <w:szCs w:val="18"/>
        </w:rPr>
        <w:t>Их ба бага тоо бутархай </w:t>
      </w:r>
      <w:r>
        <w:rPr>
          <w:rStyle w:val="comment2"/>
          <w:rFonts w:ascii="Consolas" w:eastAsia="Times New Roman" w:hAnsi="Consolas"/>
          <w:sz w:val="18"/>
          <w:szCs w:val="18"/>
        </w:rPr>
        <w:t xml:space="preserve">байж болох тул float төрлөөр </w:t>
      </w:r>
      <w:r w:rsidR="00C91995" w:rsidRPr="00CC282F">
        <w:rPr>
          <w:rStyle w:val="comment2"/>
          <w:rFonts w:ascii="Consolas" w:eastAsia="Times New Roman" w:hAnsi="Consolas"/>
          <w:sz w:val="18"/>
          <w:szCs w:val="18"/>
        </w:rPr>
        <w:t>зарлаад массивийн </w:t>
      </w:r>
    </w:p>
    <w:p w14:paraId="123A8019" w14:textId="024A99FE" w:rsidR="00CC282F" w:rsidRPr="00CC282F" w:rsidRDefault="00CC282F" w:rsidP="00CC282F">
      <w:pPr>
        <w:widowControl/>
        <w:numPr>
          <w:ilvl w:val="0"/>
          <w:numId w:val="11"/>
        </w:numPr>
        <w:pBdr>
          <w:left w:val="single" w:sz="18" w:space="0" w:color="6CE26C"/>
        </w:pBdr>
        <w:shd w:val="clear" w:color="auto" w:fill="FFFFFF"/>
        <w:suppressAutoHyphens w:val="0"/>
        <w:spacing w:line="210" w:lineRule="atLeast"/>
        <w:ind w:left="0"/>
        <w:divId w:val="576940768"/>
        <w:rPr>
          <w:rStyle w:val="comment2"/>
          <w:rFonts w:ascii="Consolas" w:eastAsia="Times New Roman" w:hAnsi="Consolas"/>
          <w:color w:val="5C5C5C"/>
          <w:sz w:val="18"/>
          <w:szCs w:val="18"/>
          <w:bdr w:val="none" w:sz="0" w:space="0" w:color="auto"/>
        </w:rPr>
      </w:pPr>
      <w:r>
        <w:rPr>
          <w:rStyle w:val="comment2"/>
          <w:rFonts w:ascii="Consolas" w:eastAsia="Times New Roman" w:hAnsi="Consolas"/>
          <w:sz w:val="18"/>
          <w:szCs w:val="18"/>
        </w:rPr>
        <w:t xml:space="preserve">    </w:t>
      </w:r>
      <w:proofErr w:type="gramStart"/>
      <w:r w:rsidR="00C91995" w:rsidRPr="00CC282F">
        <w:rPr>
          <w:rStyle w:val="comment2"/>
          <w:rFonts w:ascii="Consolas" w:eastAsia="Times New Roman" w:hAnsi="Consolas"/>
          <w:sz w:val="18"/>
          <w:szCs w:val="18"/>
        </w:rPr>
        <w:t>эхний</w:t>
      </w:r>
      <w:proofErr w:type="gramEnd"/>
      <w:r w:rsidR="00C91995" w:rsidRPr="00CC282F">
        <w:rPr>
          <w:rStyle w:val="comment2"/>
          <w:rFonts w:ascii="Consolas" w:eastAsia="Times New Roman" w:hAnsi="Consolas"/>
          <w:sz w:val="18"/>
          <w:szCs w:val="18"/>
        </w:rPr>
        <w:t> элементийн хамгийн их ба хамгийн бага гэж авч үзэж байна.    </w:t>
      </w:r>
    </w:p>
    <w:p w14:paraId="533CC893" w14:textId="5863E478" w:rsidR="00C91995" w:rsidRPr="00CC282F" w:rsidRDefault="00CC282F" w:rsidP="00CC282F">
      <w:pPr>
        <w:widowControl/>
        <w:numPr>
          <w:ilvl w:val="0"/>
          <w:numId w:val="11"/>
        </w:numPr>
        <w:pBdr>
          <w:left w:val="single" w:sz="18" w:space="0" w:color="6CE26C"/>
        </w:pBdr>
        <w:shd w:val="clear" w:color="auto" w:fill="FFFFFF"/>
        <w:suppressAutoHyphens w:val="0"/>
        <w:spacing w:line="210" w:lineRule="atLeast"/>
        <w:ind w:left="0"/>
        <w:divId w:val="576940768"/>
        <w:rPr>
          <w:rFonts w:ascii="Consolas" w:eastAsia="Times New Roman" w:hAnsi="Consolas"/>
          <w:color w:val="5C5C5C"/>
          <w:sz w:val="18"/>
          <w:szCs w:val="18"/>
        </w:rPr>
      </w:pPr>
      <w:r>
        <w:rPr>
          <w:rStyle w:val="comment2"/>
          <w:rFonts w:ascii="Consolas" w:eastAsia="Times New Roman" w:hAnsi="Consolas"/>
          <w:sz w:val="18"/>
          <w:szCs w:val="18"/>
        </w:rPr>
        <w:t xml:space="preserve">    </w:t>
      </w:r>
      <w:r w:rsidR="00C91995" w:rsidRPr="00CC282F">
        <w:rPr>
          <w:rStyle w:val="comment2"/>
          <w:rFonts w:ascii="Consolas" w:eastAsia="Times New Roman" w:hAnsi="Consolas"/>
          <w:sz w:val="18"/>
          <w:szCs w:val="18"/>
        </w:rPr>
        <w:t>*/</w:t>
      </w:r>
      <w:r w:rsidR="00C91995" w:rsidRPr="00CC282F">
        <w:rPr>
          <w:rFonts w:ascii="Consolas" w:eastAsia="Times New Roman" w:hAnsi="Consolas"/>
          <w:color w:val="000000"/>
          <w:sz w:val="18"/>
          <w:szCs w:val="18"/>
          <w:bdr w:val="none" w:sz="0" w:space="0" w:color="auto" w:frame="1"/>
        </w:rPr>
        <w:t>  </w:t>
      </w:r>
    </w:p>
    <w:p w14:paraId="5DE794DB" w14:textId="77777777" w:rsidR="00C91995" w:rsidRDefault="00C91995" w:rsidP="00C91995">
      <w:pPr>
        <w:widowControl/>
        <w:numPr>
          <w:ilvl w:val="0"/>
          <w:numId w:val="11"/>
        </w:numPr>
        <w:pBdr>
          <w:left w:val="single" w:sz="18" w:space="0" w:color="6CE26C"/>
        </w:pBdr>
        <w:shd w:val="clear" w:color="auto" w:fill="F8F8F8"/>
        <w:suppressAutoHyphens w:val="0"/>
        <w:spacing w:line="210" w:lineRule="atLeast"/>
        <w:ind w:left="0"/>
        <w:divId w:val="576940768"/>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float</w:t>
      </w:r>
      <w:r>
        <w:rPr>
          <w:rFonts w:ascii="Consolas" w:eastAsia="Times New Roman" w:hAnsi="Consolas"/>
          <w:color w:val="000000"/>
          <w:sz w:val="18"/>
          <w:szCs w:val="18"/>
          <w:bdr w:val="none" w:sz="0" w:space="0" w:color="auto" w:frame="1"/>
        </w:rPr>
        <w:t> baga = a[0], ih = a[0];  </w:t>
      </w:r>
    </w:p>
    <w:p w14:paraId="347AFADD" w14:textId="77777777" w:rsidR="00CC282F" w:rsidRPr="00CC282F" w:rsidRDefault="00C91995" w:rsidP="00C91995">
      <w:pPr>
        <w:widowControl/>
        <w:numPr>
          <w:ilvl w:val="0"/>
          <w:numId w:val="11"/>
        </w:numPr>
        <w:pBdr>
          <w:left w:val="single" w:sz="18" w:space="0" w:color="6CE26C"/>
        </w:pBdr>
        <w:shd w:val="clear" w:color="auto" w:fill="FFFFFF"/>
        <w:suppressAutoHyphens w:val="0"/>
        <w:spacing w:line="210" w:lineRule="atLeast"/>
        <w:ind w:left="0"/>
        <w:divId w:val="576940768"/>
        <w:rPr>
          <w:rStyle w:val="comment2"/>
          <w:rFonts w:ascii="Consolas" w:eastAsia="Times New Roman" w:hAnsi="Consolas"/>
          <w:color w:val="5C5C5C"/>
          <w:sz w:val="18"/>
          <w:szCs w:val="18"/>
          <w:bdr w:val="none" w:sz="0" w:space="0" w:color="auto"/>
        </w:rPr>
      </w:pPr>
      <w:r>
        <w:rPr>
          <w:rFonts w:ascii="Consolas" w:eastAsia="Times New Roman" w:hAnsi="Consolas"/>
          <w:color w:val="000000"/>
          <w:sz w:val="18"/>
          <w:szCs w:val="18"/>
          <w:bdr w:val="none" w:sz="0" w:space="0" w:color="auto" w:frame="1"/>
        </w:rPr>
        <w:t>    </w:t>
      </w:r>
      <w:r>
        <w:rPr>
          <w:rStyle w:val="comment2"/>
          <w:rFonts w:ascii="Consolas" w:eastAsia="Times New Roman" w:hAnsi="Consolas"/>
          <w:sz w:val="18"/>
          <w:szCs w:val="18"/>
        </w:rPr>
        <w:t>/*  </w:t>
      </w:r>
    </w:p>
    <w:p w14:paraId="30A09AE5" w14:textId="77777777" w:rsidR="00CC282F" w:rsidRPr="00CC282F" w:rsidRDefault="00CC282F" w:rsidP="00C91995">
      <w:pPr>
        <w:widowControl/>
        <w:numPr>
          <w:ilvl w:val="0"/>
          <w:numId w:val="11"/>
        </w:numPr>
        <w:pBdr>
          <w:left w:val="single" w:sz="18" w:space="0" w:color="6CE26C"/>
        </w:pBdr>
        <w:shd w:val="clear" w:color="auto" w:fill="FFFFFF"/>
        <w:suppressAutoHyphens w:val="0"/>
        <w:spacing w:line="210" w:lineRule="atLeast"/>
        <w:ind w:left="0"/>
        <w:divId w:val="576940768"/>
        <w:rPr>
          <w:rStyle w:val="comment2"/>
          <w:rFonts w:ascii="Consolas" w:eastAsia="Times New Roman" w:hAnsi="Consolas"/>
          <w:color w:val="5C5C5C"/>
          <w:sz w:val="18"/>
          <w:szCs w:val="18"/>
          <w:bdr w:val="none" w:sz="0" w:space="0" w:color="auto"/>
        </w:rPr>
      </w:pPr>
      <w:r>
        <w:rPr>
          <w:rStyle w:val="comment2"/>
          <w:rFonts w:ascii="Consolas" w:eastAsia="Times New Roman" w:hAnsi="Consolas"/>
          <w:sz w:val="18"/>
          <w:szCs w:val="18"/>
        </w:rPr>
        <w:t xml:space="preserve">   </w:t>
      </w:r>
      <w:r w:rsidR="00C91995">
        <w:rPr>
          <w:rStyle w:val="comment2"/>
          <w:rFonts w:ascii="Consolas" w:eastAsia="Times New Roman" w:hAnsi="Consolas"/>
          <w:sz w:val="18"/>
          <w:szCs w:val="18"/>
        </w:rPr>
        <w:t>Хувьсагчийн тайлбар:        </w:t>
      </w:r>
    </w:p>
    <w:p w14:paraId="252629D1" w14:textId="02D76962" w:rsidR="00CC282F" w:rsidRPr="00CC282F" w:rsidRDefault="00CC282F" w:rsidP="00C91995">
      <w:pPr>
        <w:widowControl/>
        <w:numPr>
          <w:ilvl w:val="0"/>
          <w:numId w:val="11"/>
        </w:numPr>
        <w:pBdr>
          <w:left w:val="single" w:sz="18" w:space="0" w:color="6CE26C"/>
        </w:pBdr>
        <w:shd w:val="clear" w:color="auto" w:fill="FFFFFF"/>
        <w:suppressAutoHyphens w:val="0"/>
        <w:spacing w:line="210" w:lineRule="atLeast"/>
        <w:ind w:left="0"/>
        <w:divId w:val="576940768"/>
        <w:rPr>
          <w:rStyle w:val="comment2"/>
          <w:rFonts w:ascii="Consolas" w:eastAsia="Times New Roman" w:hAnsi="Consolas"/>
          <w:color w:val="5C5C5C"/>
          <w:sz w:val="18"/>
          <w:szCs w:val="18"/>
          <w:bdr w:val="none" w:sz="0" w:space="0" w:color="auto"/>
        </w:rPr>
      </w:pPr>
      <w:r>
        <w:rPr>
          <w:rStyle w:val="comment2"/>
          <w:rFonts w:ascii="Consolas" w:eastAsia="Times New Roman" w:hAnsi="Consolas"/>
          <w:sz w:val="18"/>
          <w:szCs w:val="18"/>
        </w:rPr>
        <w:t xml:space="preserve">     </w:t>
      </w:r>
      <w:r w:rsidR="00C91995">
        <w:rPr>
          <w:rStyle w:val="comment2"/>
          <w:rFonts w:ascii="Consolas" w:eastAsia="Times New Roman" w:hAnsi="Consolas"/>
          <w:sz w:val="18"/>
          <w:szCs w:val="18"/>
        </w:rPr>
        <w:t>i- давталтын тоолуур        </w:t>
      </w:r>
    </w:p>
    <w:p w14:paraId="55D25104" w14:textId="616EC900" w:rsidR="00CC282F" w:rsidRPr="00CC282F" w:rsidRDefault="00CC282F" w:rsidP="00C91995">
      <w:pPr>
        <w:widowControl/>
        <w:numPr>
          <w:ilvl w:val="0"/>
          <w:numId w:val="11"/>
        </w:numPr>
        <w:pBdr>
          <w:left w:val="single" w:sz="18" w:space="0" w:color="6CE26C"/>
        </w:pBdr>
        <w:shd w:val="clear" w:color="auto" w:fill="FFFFFF"/>
        <w:suppressAutoHyphens w:val="0"/>
        <w:spacing w:line="210" w:lineRule="atLeast"/>
        <w:ind w:left="0"/>
        <w:divId w:val="576940768"/>
        <w:rPr>
          <w:rStyle w:val="comment2"/>
          <w:rFonts w:ascii="Consolas" w:eastAsia="Times New Roman" w:hAnsi="Consolas"/>
          <w:color w:val="5C5C5C"/>
          <w:sz w:val="18"/>
          <w:szCs w:val="18"/>
          <w:bdr w:val="none" w:sz="0" w:space="0" w:color="auto"/>
        </w:rPr>
      </w:pPr>
      <w:r>
        <w:rPr>
          <w:rStyle w:val="comment2"/>
          <w:rFonts w:ascii="Consolas" w:eastAsia="Times New Roman" w:hAnsi="Consolas"/>
          <w:sz w:val="18"/>
          <w:szCs w:val="18"/>
        </w:rPr>
        <w:t xml:space="preserve">     </w:t>
      </w:r>
      <w:r w:rsidR="00C91995">
        <w:rPr>
          <w:rStyle w:val="comment2"/>
          <w:rFonts w:ascii="Consolas" w:eastAsia="Times New Roman" w:hAnsi="Consolas"/>
          <w:sz w:val="18"/>
          <w:szCs w:val="18"/>
        </w:rPr>
        <w:t>n- давталтын хязгаар        </w:t>
      </w:r>
    </w:p>
    <w:p w14:paraId="2E048999" w14:textId="7DA314DF" w:rsidR="00CC282F" w:rsidRPr="00CC282F" w:rsidRDefault="00CC282F" w:rsidP="00CC282F">
      <w:pPr>
        <w:widowControl/>
        <w:numPr>
          <w:ilvl w:val="0"/>
          <w:numId w:val="11"/>
        </w:numPr>
        <w:pBdr>
          <w:left w:val="single" w:sz="18" w:space="0" w:color="6CE26C"/>
        </w:pBdr>
        <w:shd w:val="clear" w:color="auto" w:fill="FFFFFF"/>
        <w:suppressAutoHyphens w:val="0"/>
        <w:spacing w:line="210" w:lineRule="atLeast"/>
        <w:ind w:left="0"/>
        <w:divId w:val="576940768"/>
        <w:rPr>
          <w:rStyle w:val="comment2"/>
          <w:rFonts w:ascii="Consolas" w:eastAsia="Times New Roman" w:hAnsi="Consolas"/>
          <w:color w:val="5C5C5C"/>
          <w:sz w:val="18"/>
          <w:szCs w:val="18"/>
          <w:bdr w:val="none" w:sz="0" w:space="0" w:color="auto"/>
        </w:rPr>
      </w:pPr>
      <w:r>
        <w:rPr>
          <w:rStyle w:val="comment2"/>
          <w:rFonts w:ascii="Consolas" w:eastAsia="Times New Roman" w:hAnsi="Consolas"/>
          <w:sz w:val="18"/>
          <w:szCs w:val="18"/>
        </w:rPr>
        <w:t xml:space="preserve">     </w:t>
      </w:r>
      <w:proofErr w:type="gramStart"/>
      <w:r w:rsidR="00C91995">
        <w:rPr>
          <w:rStyle w:val="comment2"/>
          <w:rFonts w:ascii="Consolas" w:eastAsia="Times New Roman" w:hAnsi="Consolas"/>
          <w:sz w:val="18"/>
          <w:szCs w:val="18"/>
        </w:rPr>
        <w:t>baga</w:t>
      </w:r>
      <w:proofErr w:type="gramEnd"/>
      <w:r w:rsidR="00C91995">
        <w:rPr>
          <w:rStyle w:val="comment2"/>
          <w:rFonts w:ascii="Consolas" w:eastAsia="Times New Roman" w:hAnsi="Consolas"/>
          <w:sz w:val="18"/>
          <w:szCs w:val="18"/>
        </w:rPr>
        <w:t> - жиших үйлдэл бүрт бага утгийг хадгална. </w:t>
      </w:r>
    </w:p>
    <w:p w14:paraId="381824D4" w14:textId="769901E5" w:rsidR="00CC282F" w:rsidRPr="00CC282F" w:rsidRDefault="00CC282F" w:rsidP="00CC282F">
      <w:pPr>
        <w:widowControl/>
        <w:numPr>
          <w:ilvl w:val="0"/>
          <w:numId w:val="11"/>
        </w:numPr>
        <w:pBdr>
          <w:left w:val="single" w:sz="18" w:space="0" w:color="6CE26C"/>
        </w:pBdr>
        <w:shd w:val="clear" w:color="auto" w:fill="FFFFFF"/>
        <w:suppressAutoHyphens w:val="0"/>
        <w:spacing w:line="210" w:lineRule="atLeast"/>
        <w:ind w:left="0"/>
        <w:divId w:val="576940768"/>
        <w:rPr>
          <w:rStyle w:val="comment2"/>
          <w:rFonts w:ascii="Consolas" w:eastAsia="Times New Roman" w:hAnsi="Consolas"/>
          <w:color w:val="5C5C5C"/>
          <w:sz w:val="18"/>
          <w:szCs w:val="18"/>
          <w:bdr w:val="none" w:sz="0" w:space="0" w:color="auto"/>
        </w:rPr>
      </w:pPr>
      <w:r>
        <w:rPr>
          <w:rStyle w:val="comment2"/>
          <w:rFonts w:ascii="Consolas" w:eastAsia="Times New Roman" w:hAnsi="Consolas"/>
          <w:sz w:val="18"/>
          <w:szCs w:val="18"/>
        </w:rPr>
        <w:t xml:space="preserve">      </w:t>
      </w:r>
      <w:r w:rsidR="00C91995" w:rsidRPr="00CC282F">
        <w:rPr>
          <w:rStyle w:val="comment2"/>
          <w:rFonts w:ascii="Consolas" w:eastAsia="Times New Roman" w:hAnsi="Consolas"/>
          <w:sz w:val="18"/>
          <w:szCs w:val="18"/>
        </w:rPr>
        <w:t>Давталт дуусхад хамгийн бага утга оноогдсон байх хувьсагч        </w:t>
      </w:r>
    </w:p>
    <w:p w14:paraId="1CEA1B87" w14:textId="068D66F5" w:rsidR="00CC282F" w:rsidRPr="00CC282F" w:rsidRDefault="00CC282F" w:rsidP="00CC282F">
      <w:pPr>
        <w:widowControl/>
        <w:numPr>
          <w:ilvl w:val="0"/>
          <w:numId w:val="11"/>
        </w:numPr>
        <w:pBdr>
          <w:left w:val="single" w:sz="18" w:space="0" w:color="6CE26C"/>
        </w:pBdr>
        <w:shd w:val="clear" w:color="auto" w:fill="FFFFFF"/>
        <w:suppressAutoHyphens w:val="0"/>
        <w:spacing w:line="210" w:lineRule="atLeast"/>
        <w:ind w:left="0"/>
        <w:divId w:val="576940768"/>
        <w:rPr>
          <w:rStyle w:val="comment2"/>
          <w:rFonts w:ascii="Consolas" w:eastAsia="Times New Roman" w:hAnsi="Consolas"/>
          <w:color w:val="5C5C5C"/>
          <w:sz w:val="18"/>
          <w:szCs w:val="18"/>
          <w:bdr w:val="none" w:sz="0" w:space="0" w:color="auto"/>
        </w:rPr>
      </w:pPr>
      <w:r>
        <w:rPr>
          <w:rStyle w:val="comment2"/>
          <w:rFonts w:ascii="Consolas" w:eastAsia="Times New Roman" w:hAnsi="Consolas"/>
          <w:sz w:val="18"/>
          <w:szCs w:val="18"/>
        </w:rPr>
        <w:t xml:space="preserve">     </w:t>
      </w:r>
      <w:proofErr w:type="gramStart"/>
      <w:r w:rsidR="00C91995" w:rsidRPr="00CC282F">
        <w:rPr>
          <w:rStyle w:val="comment2"/>
          <w:rFonts w:ascii="Consolas" w:eastAsia="Times New Roman" w:hAnsi="Consolas"/>
          <w:sz w:val="18"/>
          <w:szCs w:val="18"/>
        </w:rPr>
        <w:t>ih</w:t>
      </w:r>
      <w:proofErr w:type="gramEnd"/>
      <w:r w:rsidR="00C91995" w:rsidRPr="00CC282F">
        <w:rPr>
          <w:rStyle w:val="comment2"/>
          <w:rFonts w:ascii="Consolas" w:eastAsia="Times New Roman" w:hAnsi="Consolas"/>
          <w:sz w:val="18"/>
          <w:szCs w:val="18"/>
        </w:rPr>
        <w:t> - жиших үйлдэл бүрт их утгийг хадгална. Давталт дуусахад </w:t>
      </w:r>
    </w:p>
    <w:p w14:paraId="6D64EB0A" w14:textId="77777777" w:rsidR="00CC282F" w:rsidRPr="00CC282F" w:rsidRDefault="00CC282F" w:rsidP="00CC282F">
      <w:pPr>
        <w:widowControl/>
        <w:numPr>
          <w:ilvl w:val="0"/>
          <w:numId w:val="11"/>
        </w:numPr>
        <w:pBdr>
          <w:left w:val="single" w:sz="18" w:space="0" w:color="6CE26C"/>
        </w:pBdr>
        <w:shd w:val="clear" w:color="auto" w:fill="FFFFFF"/>
        <w:suppressAutoHyphens w:val="0"/>
        <w:spacing w:line="210" w:lineRule="atLeast"/>
        <w:ind w:left="0"/>
        <w:divId w:val="576940768"/>
        <w:rPr>
          <w:rStyle w:val="comment2"/>
          <w:rFonts w:ascii="Consolas" w:eastAsia="Times New Roman" w:hAnsi="Consolas"/>
          <w:color w:val="5C5C5C"/>
          <w:sz w:val="18"/>
          <w:szCs w:val="18"/>
          <w:bdr w:val="none" w:sz="0" w:space="0" w:color="auto"/>
        </w:rPr>
      </w:pPr>
      <w:r>
        <w:rPr>
          <w:rStyle w:val="comment2"/>
          <w:rFonts w:ascii="Consolas" w:eastAsia="Times New Roman" w:hAnsi="Consolas"/>
          <w:sz w:val="18"/>
          <w:szCs w:val="18"/>
        </w:rPr>
        <w:t xml:space="preserve">      </w:t>
      </w:r>
      <w:r w:rsidR="00C91995" w:rsidRPr="00CC282F">
        <w:rPr>
          <w:rStyle w:val="comment2"/>
          <w:rFonts w:ascii="Consolas" w:eastAsia="Times New Roman" w:hAnsi="Consolas"/>
          <w:sz w:val="18"/>
          <w:szCs w:val="18"/>
        </w:rPr>
        <w:t>хамгийн их утга оноогдсон байх хувьсагч    </w:t>
      </w:r>
    </w:p>
    <w:p w14:paraId="7E9C7AC4" w14:textId="77777777" w:rsidR="00CC282F" w:rsidRPr="00CC282F" w:rsidRDefault="00CC282F" w:rsidP="00CC282F">
      <w:pPr>
        <w:widowControl/>
        <w:numPr>
          <w:ilvl w:val="0"/>
          <w:numId w:val="11"/>
        </w:numPr>
        <w:pBdr>
          <w:left w:val="single" w:sz="18" w:space="0" w:color="6CE26C"/>
        </w:pBdr>
        <w:shd w:val="clear" w:color="auto" w:fill="FFFFFF"/>
        <w:suppressAutoHyphens w:val="0"/>
        <w:spacing w:line="210" w:lineRule="atLeast"/>
        <w:ind w:left="0"/>
        <w:divId w:val="576940768"/>
        <w:rPr>
          <w:rStyle w:val="comment2"/>
          <w:rFonts w:ascii="Consolas" w:eastAsia="Times New Roman" w:hAnsi="Consolas"/>
          <w:color w:val="5C5C5C"/>
          <w:sz w:val="18"/>
          <w:szCs w:val="18"/>
          <w:bdr w:val="none" w:sz="0" w:space="0" w:color="auto"/>
        </w:rPr>
      </w:pPr>
      <w:r>
        <w:rPr>
          <w:rStyle w:val="comment2"/>
          <w:rFonts w:ascii="Consolas" w:eastAsia="Times New Roman" w:hAnsi="Consolas"/>
          <w:sz w:val="18"/>
          <w:szCs w:val="18"/>
        </w:rPr>
        <w:t xml:space="preserve">   </w:t>
      </w:r>
      <w:r w:rsidR="00C91995" w:rsidRPr="00CC282F">
        <w:rPr>
          <w:rStyle w:val="comment2"/>
          <w:rFonts w:ascii="Consolas" w:eastAsia="Times New Roman" w:hAnsi="Consolas"/>
          <w:sz w:val="18"/>
          <w:szCs w:val="18"/>
        </w:rPr>
        <w:t>Давталт биеэх нөхцөл: i нь n-с бага үед    </w:t>
      </w:r>
    </w:p>
    <w:p w14:paraId="51599B62" w14:textId="77777777" w:rsidR="00CC282F" w:rsidRPr="00CC282F" w:rsidRDefault="00CC282F" w:rsidP="00CC282F">
      <w:pPr>
        <w:widowControl/>
        <w:numPr>
          <w:ilvl w:val="0"/>
          <w:numId w:val="11"/>
        </w:numPr>
        <w:pBdr>
          <w:left w:val="single" w:sz="18" w:space="0" w:color="6CE26C"/>
        </w:pBdr>
        <w:shd w:val="clear" w:color="auto" w:fill="FFFFFF"/>
        <w:suppressAutoHyphens w:val="0"/>
        <w:spacing w:line="210" w:lineRule="atLeast"/>
        <w:ind w:left="0"/>
        <w:divId w:val="576940768"/>
        <w:rPr>
          <w:rStyle w:val="comment2"/>
          <w:rFonts w:ascii="Consolas" w:eastAsia="Times New Roman" w:hAnsi="Consolas"/>
          <w:color w:val="5C5C5C"/>
          <w:sz w:val="18"/>
          <w:szCs w:val="18"/>
          <w:bdr w:val="none" w:sz="0" w:space="0" w:color="auto"/>
        </w:rPr>
      </w:pPr>
      <w:r>
        <w:rPr>
          <w:rStyle w:val="comment2"/>
          <w:rFonts w:ascii="Consolas" w:eastAsia="Times New Roman" w:hAnsi="Consolas"/>
          <w:sz w:val="18"/>
          <w:szCs w:val="18"/>
        </w:rPr>
        <w:t xml:space="preserve">   </w:t>
      </w:r>
      <w:r w:rsidR="00C91995" w:rsidRPr="00CC282F">
        <w:rPr>
          <w:rStyle w:val="comment2"/>
          <w:rFonts w:ascii="Consolas" w:eastAsia="Times New Roman" w:hAnsi="Consolas"/>
          <w:sz w:val="18"/>
          <w:szCs w:val="18"/>
        </w:rPr>
        <w:t>давталт биелэх тоо: n-1 (массив 0-с эхлэж индекслдэг тул) </w:t>
      </w:r>
    </w:p>
    <w:p w14:paraId="18466D27" w14:textId="195447F7" w:rsidR="00C91995" w:rsidRPr="00CC282F" w:rsidRDefault="00C91995" w:rsidP="00CC282F">
      <w:pPr>
        <w:widowControl/>
        <w:numPr>
          <w:ilvl w:val="0"/>
          <w:numId w:val="11"/>
        </w:numPr>
        <w:pBdr>
          <w:left w:val="single" w:sz="18" w:space="0" w:color="6CE26C"/>
        </w:pBdr>
        <w:shd w:val="clear" w:color="auto" w:fill="FFFFFF"/>
        <w:suppressAutoHyphens w:val="0"/>
        <w:spacing w:line="210" w:lineRule="atLeast"/>
        <w:ind w:left="0"/>
        <w:divId w:val="576940768"/>
        <w:rPr>
          <w:rFonts w:ascii="Consolas" w:eastAsia="Times New Roman" w:hAnsi="Consolas"/>
          <w:color w:val="5C5C5C"/>
          <w:sz w:val="18"/>
          <w:szCs w:val="18"/>
        </w:rPr>
      </w:pPr>
      <w:r w:rsidRPr="00CC282F">
        <w:rPr>
          <w:rStyle w:val="comment2"/>
          <w:rFonts w:ascii="Consolas" w:eastAsia="Times New Roman" w:hAnsi="Consolas"/>
          <w:sz w:val="18"/>
          <w:szCs w:val="18"/>
        </w:rPr>
        <w:t>*/</w:t>
      </w:r>
      <w:r w:rsidRPr="00CC282F">
        <w:rPr>
          <w:rFonts w:ascii="Consolas" w:eastAsia="Times New Roman" w:hAnsi="Consolas"/>
          <w:color w:val="000000"/>
          <w:sz w:val="18"/>
          <w:szCs w:val="18"/>
          <w:bdr w:val="none" w:sz="0" w:space="0" w:color="auto" w:frame="1"/>
        </w:rPr>
        <w:t>  </w:t>
      </w:r>
    </w:p>
    <w:p w14:paraId="5F4F5EC1" w14:textId="77777777" w:rsidR="00CC282F" w:rsidRPr="00CC282F" w:rsidRDefault="00C91995" w:rsidP="00C91995">
      <w:pPr>
        <w:widowControl/>
        <w:numPr>
          <w:ilvl w:val="0"/>
          <w:numId w:val="11"/>
        </w:numPr>
        <w:pBdr>
          <w:left w:val="single" w:sz="18" w:space="0" w:color="6CE26C"/>
        </w:pBdr>
        <w:shd w:val="clear" w:color="auto" w:fill="F8F8F8"/>
        <w:suppressAutoHyphens w:val="0"/>
        <w:spacing w:line="210" w:lineRule="atLeast"/>
        <w:ind w:left="0"/>
        <w:divId w:val="576940768"/>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for</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i = 0; i &lt; n; i++) { </w:t>
      </w:r>
    </w:p>
    <w:p w14:paraId="60D6319B" w14:textId="789E48BD" w:rsidR="00C91995" w:rsidRDefault="00CC282F" w:rsidP="00C91995">
      <w:pPr>
        <w:widowControl/>
        <w:numPr>
          <w:ilvl w:val="0"/>
          <w:numId w:val="11"/>
        </w:numPr>
        <w:pBdr>
          <w:left w:val="single" w:sz="18" w:space="0" w:color="6CE26C"/>
        </w:pBdr>
        <w:shd w:val="clear" w:color="auto" w:fill="F8F8F8"/>
        <w:suppressAutoHyphens w:val="0"/>
        <w:spacing w:line="210" w:lineRule="atLeast"/>
        <w:ind w:left="0"/>
        <w:divId w:val="576940768"/>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xml:space="preserve">        </w:t>
      </w:r>
      <w:r w:rsidR="00C91995">
        <w:rPr>
          <w:rStyle w:val="comment2"/>
          <w:rFonts w:ascii="Consolas" w:eastAsia="Times New Roman" w:hAnsi="Consolas"/>
          <w:sz w:val="18"/>
          <w:szCs w:val="18"/>
        </w:rPr>
        <w:t>//a-н i-р элемент baga- хувьсагчийн утгаас бага бавал нөхцөл биелэнэ</w:t>
      </w:r>
      <w:r w:rsidR="00C91995">
        <w:rPr>
          <w:rFonts w:ascii="Consolas" w:eastAsia="Times New Roman" w:hAnsi="Consolas"/>
          <w:color w:val="000000"/>
          <w:sz w:val="18"/>
          <w:szCs w:val="18"/>
          <w:bdr w:val="none" w:sz="0" w:space="0" w:color="auto" w:frame="1"/>
        </w:rPr>
        <w:t>  </w:t>
      </w:r>
    </w:p>
    <w:p w14:paraId="723E0295" w14:textId="77777777" w:rsidR="00CC282F" w:rsidRPr="00CC282F" w:rsidRDefault="00C91995" w:rsidP="00C91995">
      <w:pPr>
        <w:widowControl/>
        <w:numPr>
          <w:ilvl w:val="0"/>
          <w:numId w:val="11"/>
        </w:numPr>
        <w:pBdr>
          <w:left w:val="single" w:sz="18" w:space="0" w:color="6CE26C"/>
        </w:pBdr>
        <w:shd w:val="clear" w:color="auto" w:fill="FFFFFF"/>
        <w:suppressAutoHyphens w:val="0"/>
        <w:spacing w:line="210" w:lineRule="atLeast"/>
        <w:ind w:left="0"/>
        <w:divId w:val="576940768"/>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(a[i] &lt; baga) { </w:t>
      </w:r>
    </w:p>
    <w:p w14:paraId="1439E93E" w14:textId="7418A421" w:rsidR="00C91995" w:rsidRDefault="00CC282F" w:rsidP="00C91995">
      <w:pPr>
        <w:widowControl/>
        <w:numPr>
          <w:ilvl w:val="0"/>
          <w:numId w:val="11"/>
        </w:numPr>
        <w:pBdr>
          <w:left w:val="single" w:sz="18" w:space="0" w:color="6CE26C"/>
        </w:pBdr>
        <w:shd w:val="clear" w:color="auto" w:fill="FFFFFF"/>
        <w:suppressAutoHyphens w:val="0"/>
        <w:spacing w:line="210" w:lineRule="atLeast"/>
        <w:ind w:left="0"/>
        <w:divId w:val="576940768"/>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xml:space="preserve">            </w:t>
      </w:r>
      <w:r w:rsidR="00C91995">
        <w:rPr>
          <w:rStyle w:val="comment2"/>
          <w:rFonts w:ascii="Consolas" w:eastAsia="Times New Roman" w:hAnsi="Consolas"/>
          <w:sz w:val="18"/>
          <w:szCs w:val="18"/>
        </w:rPr>
        <w:t>//baga -д a[i] -р елементийг өгч байна.</w:t>
      </w:r>
      <w:r w:rsidR="00C91995">
        <w:rPr>
          <w:rFonts w:ascii="Consolas" w:eastAsia="Times New Roman" w:hAnsi="Consolas"/>
          <w:color w:val="000000"/>
          <w:sz w:val="18"/>
          <w:szCs w:val="18"/>
          <w:bdr w:val="none" w:sz="0" w:space="0" w:color="auto" w:frame="1"/>
        </w:rPr>
        <w:t>  </w:t>
      </w:r>
    </w:p>
    <w:p w14:paraId="0CB5B283" w14:textId="77777777" w:rsidR="00C91995" w:rsidRDefault="00C91995" w:rsidP="00C91995">
      <w:pPr>
        <w:widowControl/>
        <w:numPr>
          <w:ilvl w:val="0"/>
          <w:numId w:val="11"/>
        </w:numPr>
        <w:pBdr>
          <w:left w:val="single" w:sz="18" w:space="0" w:color="6CE26C"/>
        </w:pBdr>
        <w:shd w:val="clear" w:color="auto" w:fill="F8F8F8"/>
        <w:suppressAutoHyphens w:val="0"/>
        <w:spacing w:line="210" w:lineRule="atLeast"/>
        <w:ind w:left="0"/>
        <w:divId w:val="576940768"/>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baga = a[i];  </w:t>
      </w:r>
    </w:p>
    <w:p w14:paraId="1421FFF8" w14:textId="77777777" w:rsidR="00CC282F" w:rsidRPr="00CC282F" w:rsidRDefault="00C91995" w:rsidP="00C91995">
      <w:pPr>
        <w:widowControl/>
        <w:numPr>
          <w:ilvl w:val="0"/>
          <w:numId w:val="11"/>
        </w:numPr>
        <w:pBdr>
          <w:left w:val="single" w:sz="18" w:space="0" w:color="6CE26C"/>
        </w:pBdr>
        <w:shd w:val="clear" w:color="auto" w:fill="FFFFFF"/>
        <w:suppressAutoHyphens w:val="0"/>
        <w:spacing w:line="210" w:lineRule="atLeast"/>
        <w:ind w:left="0"/>
        <w:divId w:val="576940768"/>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318E0DE7" w14:textId="1421A7DA" w:rsidR="00C91995" w:rsidRDefault="00CC282F" w:rsidP="00C91995">
      <w:pPr>
        <w:widowControl/>
        <w:numPr>
          <w:ilvl w:val="0"/>
          <w:numId w:val="11"/>
        </w:numPr>
        <w:pBdr>
          <w:left w:val="single" w:sz="18" w:space="0" w:color="6CE26C"/>
        </w:pBdr>
        <w:shd w:val="clear" w:color="auto" w:fill="FFFFFF"/>
        <w:suppressAutoHyphens w:val="0"/>
        <w:spacing w:line="210" w:lineRule="atLeast"/>
        <w:ind w:left="0"/>
        <w:divId w:val="576940768"/>
        <w:rPr>
          <w:rFonts w:ascii="Consolas" w:eastAsia="Times New Roman" w:hAnsi="Consolas"/>
          <w:color w:val="5C5C5C"/>
          <w:sz w:val="18"/>
          <w:szCs w:val="18"/>
        </w:rPr>
      </w:pPr>
      <w:r>
        <w:rPr>
          <w:rStyle w:val="comment2"/>
          <w:rFonts w:ascii="Consolas" w:eastAsia="Times New Roman" w:hAnsi="Consolas"/>
          <w:sz w:val="18"/>
          <w:szCs w:val="18"/>
        </w:rPr>
        <w:t xml:space="preserve">        </w:t>
      </w:r>
      <w:r w:rsidR="00C91995">
        <w:rPr>
          <w:rStyle w:val="comment2"/>
          <w:rFonts w:ascii="Consolas" w:eastAsia="Times New Roman" w:hAnsi="Consolas"/>
          <w:sz w:val="18"/>
          <w:szCs w:val="18"/>
        </w:rPr>
        <w:t>//a-н i-р элемент ih- хувьсагчийн утгаас их бавал нөхцөл биелэнэ</w:t>
      </w:r>
      <w:r w:rsidR="00C91995">
        <w:rPr>
          <w:rFonts w:ascii="Consolas" w:eastAsia="Times New Roman" w:hAnsi="Consolas"/>
          <w:color w:val="000000"/>
          <w:sz w:val="18"/>
          <w:szCs w:val="18"/>
          <w:bdr w:val="none" w:sz="0" w:space="0" w:color="auto" w:frame="1"/>
        </w:rPr>
        <w:t>  </w:t>
      </w:r>
    </w:p>
    <w:p w14:paraId="1730AC25" w14:textId="77777777" w:rsidR="00CC282F" w:rsidRPr="00CC282F" w:rsidRDefault="00C91995" w:rsidP="00C91995">
      <w:pPr>
        <w:widowControl/>
        <w:numPr>
          <w:ilvl w:val="0"/>
          <w:numId w:val="11"/>
        </w:numPr>
        <w:pBdr>
          <w:left w:val="single" w:sz="18" w:space="0" w:color="6CE26C"/>
        </w:pBdr>
        <w:shd w:val="clear" w:color="auto" w:fill="F8F8F8"/>
        <w:suppressAutoHyphens w:val="0"/>
        <w:spacing w:line="210" w:lineRule="atLeast"/>
        <w:ind w:left="0"/>
        <w:divId w:val="576940768"/>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(a[i] &gt; ih) { </w:t>
      </w:r>
    </w:p>
    <w:p w14:paraId="31B8273E" w14:textId="524F489F" w:rsidR="00C91995" w:rsidRDefault="00CC282F" w:rsidP="00C91995">
      <w:pPr>
        <w:widowControl/>
        <w:numPr>
          <w:ilvl w:val="0"/>
          <w:numId w:val="11"/>
        </w:numPr>
        <w:pBdr>
          <w:left w:val="single" w:sz="18" w:space="0" w:color="6CE26C"/>
        </w:pBdr>
        <w:shd w:val="clear" w:color="auto" w:fill="F8F8F8"/>
        <w:suppressAutoHyphens w:val="0"/>
        <w:spacing w:line="210" w:lineRule="atLeast"/>
        <w:ind w:left="0"/>
        <w:divId w:val="576940768"/>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xml:space="preserve">           </w:t>
      </w:r>
      <w:r w:rsidR="00C91995">
        <w:rPr>
          <w:rStyle w:val="comment2"/>
          <w:rFonts w:ascii="Consolas" w:eastAsia="Times New Roman" w:hAnsi="Consolas"/>
          <w:sz w:val="18"/>
          <w:szCs w:val="18"/>
        </w:rPr>
        <w:t>//ih -д a[i] -р елементийг өгч байна.</w:t>
      </w:r>
      <w:r w:rsidR="00C91995">
        <w:rPr>
          <w:rFonts w:ascii="Consolas" w:eastAsia="Times New Roman" w:hAnsi="Consolas"/>
          <w:color w:val="000000"/>
          <w:sz w:val="18"/>
          <w:szCs w:val="18"/>
          <w:bdr w:val="none" w:sz="0" w:space="0" w:color="auto" w:frame="1"/>
        </w:rPr>
        <w:t>  </w:t>
      </w:r>
    </w:p>
    <w:p w14:paraId="00C64494" w14:textId="77777777" w:rsidR="00C91995" w:rsidRDefault="00C91995" w:rsidP="00C91995">
      <w:pPr>
        <w:widowControl/>
        <w:numPr>
          <w:ilvl w:val="0"/>
          <w:numId w:val="11"/>
        </w:numPr>
        <w:pBdr>
          <w:left w:val="single" w:sz="18" w:space="0" w:color="6CE26C"/>
        </w:pBdr>
        <w:shd w:val="clear" w:color="auto" w:fill="FFFFFF"/>
        <w:suppressAutoHyphens w:val="0"/>
        <w:spacing w:line="210" w:lineRule="atLeast"/>
        <w:ind w:left="0"/>
        <w:divId w:val="576940768"/>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ih = a[i];  </w:t>
      </w:r>
    </w:p>
    <w:p w14:paraId="51418714" w14:textId="77777777" w:rsidR="00C91995" w:rsidRDefault="00C91995" w:rsidP="00C91995">
      <w:pPr>
        <w:widowControl/>
        <w:numPr>
          <w:ilvl w:val="0"/>
          <w:numId w:val="11"/>
        </w:numPr>
        <w:pBdr>
          <w:left w:val="single" w:sz="18" w:space="0" w:color="6CE26C"/>
        </w:pBdr>
        <w:shd w:val="clear" w:color="auto" w:fill="F8F8F8"/>
        <w:suppressAutoHyphens w:val="0"/>
        <w:spacing w:line="210" w:lineRule="atLeast"/>
        <w:ind w:left="0"/>
        <w:divId w:val="576940768"/>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2266DC08" w14:textId="77777777" w:rsidR="00CC282F" w:rsidRPr="00CC282F" w:rsidRDefault="00C91995" w:rsidP="00C91995">
      <w:pPr>
        <w:widowControl/>
        <w:numPr>
          <w:ilvl w:val="0"/>
          <w:numId w:val="11"/>
        </w:numPr>
        <w:pBdr>
          <w:left w:val="single" w:sz="18" w:space="0" w:color="6CE26C"/>
        </w:pBdr>
        <w:shd w:val="clear" w:color="auto" w:fill="FFFFFF"/>
        <w:suppressAutoHyphens w:val="0"/>
        <w:spacing w:line="210" w:lineRule="atLeast"/>
        <w:ind w:left="0"/>
        <w:divId w:val="576940768"/>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328906D5" w14:textId="1E7E32F0" w:rsidR="00CC282F" w:rsidRPr="00CC282F" w:rsidRDefault="00CC282F" w:rsidP="00C91995">
      <w:pPr>
        <w:widowControl/>
        <w:numPr>
          <w:ilvl w:val="0"/>
          <w:numId w:val="11"/>
        </w:numPr>
        <w:pBdr>
          <w:left w:val="single" w:sz="18" w:space="0" w:color="6CE26C"/>
        </w:pBdr>
        <w:shd w:val="clear" w:color="auto" w:fill="FFFFFF"/>
        <w:suppressAutoHyphens w:val="0"/>
        <w:spacing w:line="210" w:lineRule="atLeast"/>
        <w:ind w:left="0"/>
        <w:divId w:val="576940768"/>
        <w:rPr>
          <w:rStyle w:val="comment2"/>
          <w:rFonts w:ascii="Consolas" w:eastAsia="Times New Roman" w:hAnsi="Consolas"/>
          <w:color w:val="5C5C5C"/>
          <w:sz w:val="18"/>
          <w:szCs w:val="18"/>
          <w:bdr w:val="none" w:sz="0" w:space="0" w:color="auto"/>
        </w:rPr>
      </w:pPr>
      <w:r>
        <w:rPr>
          <w:rStyle w:val="comment2"/>
          <w:rFonts w:ascii="Consolas" w:eastAsia="Times New Roman" w:hAnsi="Consolas"/>
          <w:sz w:val="18"/>
          <w:szCs w:val="18"/>
        </w:rPr>
        <w:t xml:space="preserve">     </w:t>
      </w:r>
      <w:r w:rsidR="00C91995">
        <w:rPr>
          <w:rStyle w:val="comment2"/>
          <w:rFonts w:ascii="Consolas" w:eastAsia="Times New Roman" w:hAnsi="Consolas"/>
          <w:sz w:val="18"/>
          <w:szCs w:val="18"/>
        </w:rPr>
        <w:t>//count объектийн &lt;&lt; операторыг ашиглаж ih ба baga хувьсагчын утгиг дэлгэцлэж байна </w:t>
      </w:r>
    </w:p>
    <w:p w14:paraId="59E7F5A3" w14:textId="428FA29C" w:rsidR="00C91995" w:rsidRDefault="00CC282F" w:rsidP="00C91995">
      <w:pPr>
        <w:widowControl/>
        <w:numPr>
          <w:ilvl w:val="0"/>
          <w:numId w:val="11"/>
        </w:numPr>
        <w:pBdr>
          <w:left w:val="single" w:sz="18" w:space="0" w:color="6CE26C"/>
        </w:pBdr>
        <w:shd w:val="clear" w:color="auto" w:fill="FFFFFF"/>
        <w:suppressAutoHyphens w:val="0"/>
        <w:spacing w:line="210" w:lineRule="atLeast"/>
        <w:ind w:left="0"/>
        <w:divId w:val="576940768"/>
        <w:rPr>
          <w:rFonts w:ascii="Consolas" w:eastAsia="Times New Roman" w:hAnsi="Consolas"/>
          <w:color w:val="5C5C5C"/>
          <w:sz w:val="18"/>
          <w:szCs w:val="18"/>
        </w:rPr>
      </w:pPr>
      <w:r>
        <w:rPr>
          <w:rStyle w:val="comment2"/>
          <w:rFonts w:ascii="Consolas" w:eastAsia="Times New Roman" w:hAnsi="Consolas"/>
          <w:sz w:val="18"/>
          <w:szCs w:val="18"/>
        </w:rPr>
        <w:t xml:space="preserve">     </w:t>
      </w:r>
      <w:r w:rsidR="00C91995">
        <w:rPr>
          <w:rStyle w:val="comment2"/>
          <w:rFonts w:ascii="Consolas" w:eastAsia="Times New Roman" w:hAnsi="Consolas"/>
          <w:sz w:val="18"/>
          <w:szCs w:val="18"/>
        </w:rPr>
        <w:t>//endl нь догол мөрөнд шилжүүлдэг</w:t>
      </w:r>
      <w:r w:rsidR="00C91995">
        <w:rPr>
          <w:rFonts w:ascii="Consolas" w:eastAsia="Times New Roman" w:hAnsi="Consolas"/>
          <w:color w:val="000000"/>
          <w:sz w:val="18"/>
          <w:szCs w:val="18"/>
          <w:bdr w:val="none" w:sz="0" w:space="0" w:color="auto" w:frame="1"/>
        </w:rPr>
        <w:t>  </w:t>
      </w:r>
    </w:p>
    <w:p w14:paraId="32C75EAF" w14:textId="77777777" w:rsidR="00C91995" w:rsidRDefault="00C91995" w:rsidP="00C91995">
      <w:pPr>
        <w:widowControl/>
        <w:numPr>
          <w:ilvl w:val="0"/>
          <w:numId w:val="11"/>
        </w:numPr>
        <w:pBdr>
          <w:left w:val="single" w:sz="18" w:space="0" w:color="6CE26C"/>
        </w:pBdr>
        <w:shd w:val="clear" w:color="auto" w:fill="F8F8F8"/>
        <w:suppressAutoHyphens w:val="0"/>
        <w:spacing w:line="210" w:lineRule="atLeast"/>
        <w:ind w:left="0"/>
        <w:divId w:val="576940768"/>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cout &lt;&lt; </w:t>
      </w:r>
      <w:r>
        <w:rPr>
          <w:rStyle w:val="string2"/>
          <w:rFonts w:ascii="Consolas" w:eastAsia="Times New Roman" w:hAnsi="Consolas"/>
          <w:sz w:val="18"/>
          <w:szCs w:val="18"/>
        </w:rPr>
        <w:t>"ih: "</w:t>
      </w:r>
      <w:r>
        <w:rPr>
          <w:rFonts w:ascii="Consolas" w:eastAsia="Times New Roman" w:hAnsi="Consolas"/>
          <w:color w:val="000000"/>
          <w:sz w:val="18"/>
          <w:szCs w:val="18"/>
          <w:bdr w:val="none" w:sz="0" w:space="0" w:color="auto" w:frame="1"/>
        </w:rPr>
        <w:t> &lt;&lt; ih &lt;&lt; </w:t>
      </w:r>
      <w:r>
        <w:rPr>
          <w:rStyle w:val="string2"/>
          <w:rFonts w:ascii="Consolas" w:eastAsia="Times New Roman" w:hAnsi="Consolas"/>
          <w:sz w:val="18"/>
          <w:szCs w:val="18"/>
        </w:rPr>
        <w:t>"\nbaga: "</w:t>
      </w:r>
      <w:r>
        <w:rPr>
          <w:rFonts w:ascii="Consolas" w:eastAsia="Times New Roman" w:hAnsi="Consolas"/>
          <w:color w:val="000000"/>
          <w:sz w:val="18"/>
          <w:szCs w:val="18"/>
          <w:bdr w:val="none" w:sz="0" w:space="0" w:color="auto" w:frame="1"/>
        </w:rPr>
        <w:t> &lt;&lt; baga &lt;&lt; endl;  </w:t>
      </w:r>
    </w:p>
    <w:p w14:paraId="25882BB4" w14:textId="77777777" w:rsidR="00C91995" w:rsidRDefault="00C91995" w:rsidP="00C91995">
      <w:pPr>
        <w:widowControl/>
        <w:numPr>
          <w:ilvl w:val="0"/>
          <w:numId w:val="11"/>
        </w:numPr>
        <w:pBdr>
          <w:left w:val="single" w:sz="18" w:space="0" w:color="6CE26C"/>
        </w:pBdr>
        <w:shd w:val="clear" w:color="auto" w:fill="FFFFFF"/>
        <w:suppressAutoHyphens w:val="0"/>
        <w:spacing w:line="210" w:lineRule="atLeast"/>
        <w:ind w:left="0"/>
        <w:divId w:val="576940768"/>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return</w:t>
      </w:r>
      <w:r>
        <w:rPr>
          <w:rFonts w:ascii="Consolas" w:eastAsia="Times New Roman" w:hAnsi="Consolas"/>
          <w:color w:val="000000"/>
          <w:sz w:val="18"/>
          <w:szCs w:val="18"/>
          <w:bdr w:val="none" w:sz="0" w:space="0" w:color="auto" w:frame="1"/>
        </w:rPr>
        <w:t> 0;  </w:t>
      </w:r>
    </w:p>
    <w:p w14:paraId="740160D8" w14:textId="77777777" w:rsidR="00C91995" w:rsidRDefault="00C91995" w:rsidP="00C91995">
      <w:pPr>
        <w:widowControl/>
        <w:numPr>
          <w:ilvl w:val="0"/>
          <w:numId w:val="11"/>
        </w:numPr>
        <w:pBdr>
          <w:left w:val="single" w:sz="18" w:space="0" w:color="6CE26C"/>
        </w:pBdr>
        <w:shd w:val="clear" w:color="auto" w:fill="F8F8F8"/>
        <w:suppressAutoHyphens w:val="0"/>
        <w:spacing w:line="210" w:lineRule="atLeast"/>
        <w:ind w:left="0"/>
        <w:divId w:val="576940768"/>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6A52B0B1" w14:textId="77777777" w:rsidR="004770DC" w:rsidRDefault="004770DC" w:rsidP="004770DC"/>
    <w:p w14:paraId="29313318" w14:textId="04E45E66" w:rsidR="004770DC" w:rsidRDefault="004770DC" w:rsidP="001F5AAA">
      <w:pPr>
        <w:pStyle w:val="Heading2"/>
        <w:rPr>
          <w:lang w:val="mn-MN"/>
        </w:rPr>
      </w:pPr>
      <w:r>
        <w:lastRenderedPageBreak/>
        <w:t>7.</w:t>
      </w:r>
      <w:r>
        <w:rPr>
          <w:lang w:val="mn-MN"/>
        </w:rPr>
        <w:t>3</w:t>
      </w:r>
      <w:r>
        <w:t xml:space="preserve"> </w:t>
      </w:r>
      <w:r>
        <w:rPr>
          <w:lang w:val="mn-MN"/>
        </w:rPr>
        <w:t>Бодлого 3</w:t>
      </w:r>
    </w:p>
    <w:p w14:paraId="02E1117F" w14:textId="77777777" w:rsidR="00C91995" w:rsidRPr="00C91995" w:rsidRDefault="00C91995" w:rsidP="00C91995">
      <w:pPr>
        <w:widowControl/>
        <w:numPr>
          <w:ilvl w:val="0"/>
          <w:numId w:val="10"/>
        </w:numPr>
        <w:pBdr>
          <w:left w:val="single" w:sz="18" w:space="0" w:color="6CE26C"/>
        </w:pBdr>
        <w:shd w:val="clear" w:color="auto" w:fill="FFFFFF"/>
        <w:suppressAutoHyphens w:val="0"/>
        <w:spacing w:line="210" w:lineRule="atLeast"/>
        <w:ind w:left="0"/>
        <w:divId w:val="1520200515"/>
        <w:rPr>
          <w:rFonts w:ascii="Consolas" w:eastAsia="Times New Roman" w:hAnsi="Consolas"/>
          <w:color w:val="5C5C5C"/>
          <w:sz w:val="18"/>
          <w:szCs w:val="18"/>
          <w:lang w:val="mn-MN"/>
        </w:rPr>
      </w:pPr>
      <w:r w:rsidRPr="00C91995">
        <w:rPr>
          <w:rStyle w:val="comment2"/>
          <w:rFonts w:ascii="Consolas" w:eastAsia="Times New Roman" w:hAnsi="Consolas"/>
          <w:sz w:val="18"/>
          <w:szCs w:val="18"/>
          <w:lang w:val="mn-MN"/>
        </w:rPr>
        <w:t>//cin cout обьектыг ашиглахын тулд хамаарагдах санг зааж өгч байна.</w:t>
      </w:r>
      <w:r w:rsidRPr="00C91995">
        <w:rPr>
          <w:rFonts w:ascii="Consolas" w:eastAsia="Times New Roman" w:hAnsi="Consolas"/>
          <w:color w:val="000000"/>
          <w:sz w:val="18"/>
          <w:szCs w:val="18"/>
          <w:bdr w:val="none" w:sz="0" w:space="0" w:color="auto" w:frame="1"/>
          <w:lang w:val="mn-MN"/>
        </w:rPr>
        <w:t>  </w:t>
      </w:r>
    </w:p>
    <w:p w14:paraId="0DD67013" w14:textId="77777777" w:rsidR="009B6D2B" w:rsidRPr="009B6D2B" w:rsidRDefault="00C91995" w:rsidP="009B6D2B">
      <w:pPr>
        <w:widowControl/>
        <w:numPr>
          <w:ilvl w:val="0"/>
          <w:numId w:val="10"/>
        </w:numPr>
        <w:pBdr>
          <w:left w:val="single" w:sz="18" w:space="0" w:color="6CE26C"/>
        </w:pBdr>
        <w:shd w:val="clear" w:color="auto" w:fill="F8F8F8"/>
        <w:suppressAutoHyphens w:val="0"/>
        <w:spacing w:line="210" w:lineRule="atLeast"/>
        <w:ind w:left="0"/>
        <w:divId w:val="1520200515"/>
        <w:rPr>
          <w:rFonts w:ascii="Consolas" w:eastAsia="Times New Roman" w:hAnsi="Consolas"/>
          <w:color w:val="5C5C5C"/>
          <w:sz w:val="18"/>
          <w:szCs w:val="18"/>
        </w:rPr>
      </w:pPr>
      <w:r>
        <w:rPr>
          <w:rStyle w:val="preprocessor2"/>
          <w:rFonts w:ascii="Consolas" w:eastAsia="Times New Roman" w:hAnsi="Consolas"/>
          <w:sz w:val="18"/>
          <w:szCs w:val="18"/>
        </w:rPr>
        <w:t>#</w:t>
      </w:r>
      <w:r w:rsidR="009B6D2B">
        <w:rPr>
          <w:rFonts w:ascii="Consolas" w:eastAsia="Times New Roman" w:hAnsi="Consolas"/>
          <w:color w:val="000000"/>
          <w:sz w:val="18"/>
          <w:szCs w:val="18"/>
          <w:bdr w:val="none" w:sz="0" w:space="0" w:color="auto" w:frame="1"/>
        </w:rPr>
        <w:t>include &lt;iostream</w:t>
      </w:r>
      <w:r w:rsidRPr="009B6D2B">
        <w:rPr>
          <w:rFonts w:ascii="Consolas" w:eastAsia="Times New Roman" w:hAnsi="Consolas"/>
          <w:color w:val="000000"/>
          <w:sz w:val="18"/>
          <w:szCs w:val="18"/>
          <w:bdr w:val="none" w:sz="0" w:space="0" w:color="auto" w:frame="1"/>
        </w:rPr>
        <w:t>&gt; </w:t>
      </w:r>
    </w:p>
    <w:p w14:paraId="46910222" w14:textId="2F8B4B59" w:rsidR="00C91995" w:rsidRPr="009B6D2B" w:rsidRDefault="00C91995" w:rsidP="009B6D2B">
      <w:pPr>
        <w:widowControl/>
        <w:numPr>
          <w:ilvl w:val="0"/>
          <w:numId w:val="10"/>
        </w:numPr>
        <w:pBdr>
          <w:left w:val="single" w:sz="18" w:space="0" w:color="6CE26C"/>
        </w:pBdr>
        <w:shd w:val="clear" w:color="auto" w:fill="F8F8F8"/>
        <w:suppressAutoHyphens w:val="0"/>
        <w:spacing w:line="210" w:lineRule="atLeast"/>
        <w:ind w:left="0"/>
        <w:divId w:val="1520200515"/>
        <w:rPr>
          <w:rFonts w:ascii="Consolas" w:eastAsia="Times New Roman" w:hAnsi="Consolas"/>
          <w:color w:val="5C5C5C"/>
          <w:sz w:val="18"/>
          <w:szCs w:val="18"/>
        </w:rPr>
      </w:pPr>
      <w:r w:rsidRPr="009B6D2B">
        <w:rPr>
          <w:rFonts w:ascii="Consolas" w:eastAsia="Times New Roman" w:hAnsi="Consolas"/>
          <w:color w:val="000000"/>
          <w:sz w:val="18"/>
          <w:szCs w:val="18"/>
          <w:bdr w:val="none" w:sz="0" w:space="0" w:color="auto" w:frame="1"/>
        </w:rPr>
        <w:t>using namespace std;  </w:t>
      </w:r>
    </w:p>
    <w:p w14:paraId="3513C1D2" w14:textId="77777777" w:rsidR="00CC282F" w:rsidRPr="00CC282F" w:rsidRDefault="00C91995" w:rsidP="00C91995">
      <w:pPr>
        <w:widowControl/>
        <w:numPr>
          <w:ilvl w:val="0"/>
          <w:numId w:val="10"/>
        </w:numPr>
        <w:pBdr>
          <w:left w:val="single" w:sz="18" w:space="0" w:color="6CE26C"/>
        </w:pBdr>
        <w:shd w:val="clear" w:color="auto" w:fill="F8F8F8"/>
        <w:suppressAutoHyphens w:val="0"/>
        <w:spacing w:line="210" w:lineRule="atLeast"/>
        <w:ind w:left="0"/>
        <w:divId w:val="1520200515"/>
        <w:rPr>
          <w:rStyle w:val="comment2"/>
          <w:rFonts w:ascii="Consolas" w:eastAsia="Times New Roman" w:hAnsi="Consolas"/>
          <w:color w:val="5C5C5C"/>
          <w:sz w:val="18"/>
          <w:szCs w:val="18"/>
          <w:bdr w:val="none" w:sz="0" w:space="0" w:color="auto"/>
        </w:rPr>
      </w:pPr>
      <w:r>
        <w:rPr>
          <w:rStyle w:val="comment2"/>
          <w:rFonts w:ascii="Consolas" w:eastAsia="Times New Roman" w:hAnsi="Consolas"/>
          <w:sz w:val="18"/>
          <w:szCs w:val="18"/>
        </w:rPr>
        <w:t>/*</w:t>
      </w:r>
    </w:p>
    <w:p w14:paraId="0BA67396" w14:textId="77777777" w:rsidR="00CC282F" w:rsidRPr="00CC282F" w:rsidRDefault="00C91995" w:rsidP="00C91995">
      <w:pPr>
        <w:widowControl/>
        <w:numPr>
          <w:ilvl w:val="0"/>
          <w:numId w:val="10"/>
        </w:numPr>
        <w:pBdr>
          <w:left w:val="single" w:sz="18" w:space="0" w:color="6CE26C"/>
        </w:pBdr>
        <w:shd w:val="clear" w:color="auto" w:fill="F8F8F8"/>
        <w:suppressAutoHyphens w:val="0"/>
        <w:spacing w:line="210" w:lineRule="atLeast"/>
        <w:ind w:left="0"/>
        <w:divId w:val="1520200515"/>
        <w:rPr>
          <w:rStyle w:val="comment2"/>
          <w:rFonts w:ascii="Consolas" w:eastAsia="Times New Roman" w:hAnsi="Consolas"/>
          <w:color w:val="5C5C5C"/>
          <w:sz w:val="18"/>
          <w:szCs w:val="18"/>
          <w:bdr w:val="none" w:sz="0" w:space="0" w:color="auto"/>
        </w:rPr>
      </w:pPr>
      <w:r>
        <w:rPr>
          <w:rStyle w:val="comment2"/>
          <w:rFonts w:ascii="Consolas" w:eastAsia="Times New Roman" w:hAnsi="Consolas"/>
          <w:sz w:val="18"/>
          <w:szCs w:val="18"/>
        </w:rPr>
        <w:t>Үйлдэл: Функц зарлаж байна</w:t>
      </w:r>
    </w:p>
    <w:p w14:paraId="1ACB7EBE" w14:textId="77777777" w:rsidR="00CC282F" w:rsidRPr="00CC282F" w:rsidRDefault="00C91995" w:rsidP="00C91995">
      <w:pPr>
        <w:widowControl/>
        <w:numPr>
          <w:ilvl w:val="0"/>
          <w:numId w:val="10"/>
        </w:numPr>
        <w:pBdr>
          <w:left w:val="single" w:sz="18" w:space="0" w:color="6CE26C"/>
        </w:pBdr>
        <w:shd w:val="clear" w:color="auto" w:fill="F8F8F8"/>
        <w:suppressAutoHyphens w:val="0"/>
        <w:spacing w:line="210" w:lineRule="atLeast"/>
        <w:ind w:left="0"/>
        <w:divId w:val="1520200515"/>
        <w:rPr>
          <w:rStyle w:val="comment2"/>
          <w:rFonts w:ascii="Consolas" w:eastAsia="Times New Roman" w:hAnsi="Consolas"/>
          <w:color w:val="5C5C5C"/>
          <w:sz w:val="18"/>
          <w:szCs w:val="18"/>
          <w:bdr w:val="none" w:sz="0" w:space="0" w:color="auto"/>
        </w:rPr>
      </w:pPr>
      <w:r>
        <w:rPr>
          <w:rStyle w:val="comment2"/>
          <w:rFonts w:ascii="Consolas" w:eastAsia="Times New Roman" w:hAnsi="Consolas"/>
          <w:sz w:val="18"/>
          <w:szCs w:val="18"/>
        </w:rPr>
        <w:t>Функцийн нэр: findEvenNumber</w:t>
      </w:r>
    </w:p>
    <w:p w14:paraId="038A41E3" w14:textId="77777777" w:rsidR="00CC282F" w:rsidRPr="00CC282F" w:rsidRDefault="00C91995" w:rsidP="00C91995">
      <w:pPr>
        <w:widowControl/>
        <w:numPr>
          <w:ilvl w:val="0"/>
          <w:numId w:val="10"/>
        </w:numPr>
        <w:pBdr>
          <w:left w:val="single" w:sz="18" w:space="0" w:color="6CE26C"/>
        </w:pBdr>
        <w:shd w:val="clear" w:color="auto" w:fill="F8F8F8"/>
        <w:suppressAutoHyphens w:val="0"/>
        <w:spacing w:line="210" w:lineRule="atLeast"/>
        <w:ind w:left="0"/>
        <w:divId w:val="1520200515"/>
        <w:rPr>
          <w:rStyle w:val="comment2"/>
          <w:rFonts w:ascii="Consolas" w:eastAsia="Times New Roman" w:hAnsi="Consolas"/>
          <w:color w:val="5C5C5C"/>
          <w:sz w:val="18"/>
          <w:szCs w:val="18"/>
          <w:bdr w:val="none" w:sz="0" w:space="0" w:color="auto"/>
        </w:rPr>
      </w:pPr>
      <w:r>
        <w:rPr>
          <w:rStyle w:val="comment2"/>
          <w:rFonts w:ascii="Consolas" w:eastAsia="Times New Roman" w:hAnsi="Consolas"/>
          <w:sz w:val="18"/>
          <w:szCs w:val="18"/>
        </w:rPr>
        <w:t>Функцийн үүрэг: Хэрэглэгчээс өгөгдсөн тоон цуваанд хэдэнд тэгш тоо байгааг олж буцаах</w:t>
      </w:r>
    </w:p>
    <w:p w14:paraId="62DBD6AA" w14:textId="77777777" w:rsidR="00CC282F" w:rsidRPr="00CC282F" w:rsidRDefault="00C91995" w:rsidP="00C91995">
      <w:pPr>
        <w:widowControl/>
        <w:numPr>
          <w:ilvl w:val="0"/>
          <w:numId w:val="10"/>
        </w:numPr>
        <w:pBdr>
          <w:left w:val="single" w:sz="18" w:space="0" w:color="6CE26C"/>
        </w:pBdr>
        <w:shd w:val="clear" w:color="auto" w:fill="F8F8F8"/>
        <w:suppressAutoHyphens w:val="0"/>
        <w:spacing w:line="210" w:lineRule="atLeast"/>
        <w:ind w:left="0"/>
        <w:divId w:val="1520200515"/>
        <w:rPr>
          <w:rStyle w:val="comment2"/>
          <w:rFonts w:ascii="Consolas" w:eastAsia="Times New Roman" w:hAnsi="Consolas"/>
          <w:color w:val="5C5C5C"/>
          <w:sz w:val="18"/>
          <w:szCs w:val="18"/>
          <w:bdr w:val="none" w:sz="0" w:space="0" w:color="auto"/>
        </w:rPr>
      </w:pPr>
      <w:proofErr w:type="gramStart"/>
      <w:r>
        <w:rPr>
          <w:rStyle w:val="comment2"/>
          <w:rFonts w:ascii="Consolas" w:eastAsia="Times New Roman" w:hAnsi="Consolas"/>
          <w:sz w:val="18"/>
          <w:szCs w:val="18"/>
        </w:rPr>
        <w:t>функцийн</w:t>
      </w:r>
      <w:proofErr w:type="gramEnd"/>
      <w:r>
        <w:rPr>
          <w:rStyle w:val="comment2"/>
          <w:rFonts w:ascii="Consolas" w:eastAsia="Times New Roman" w:hAnsi="Consolas"/>
          <w:sz w:val="18"/>
          <w:szCs w:val="18"/>
        </w:rPr>
        <w:t> тухай: Функц нь массивийн хаяг болон уртыг параметрээр авч дотрох элементүүдийг2-р үлдэгдэлтэй хувааж үлдэгдэлийг жиших аргаар тэгш тоог олно.</w:t>
      </w:r>
    </w:p>
    <w:p w14:paraId="2BDF6E72" w14:textId="77777777" w:rsidR="00CC282F" w:rsidRPr="00CC282F" w:rsidRDefault="00C91995" w:rsidP="00C91995">
      <w:pPr>
        <w:widowControl/>
        <w:numPr>
          <w:ilvl w:val="0"/>
          <w:numId w:val="10"/>
        </w:numPr>
        <w:pBdr>
          <w:left w:val="single" w:sz="18" w:space="0" w:color="6CE26C"/>
        </w:pBdr>
        <w:shd w:val="clear" w:color="auto" w:fill="F8F8F8"/>
        <w:suppressAutoHyphens w:val="0"/>
        <w:spacing w:line="210" w:lineRule="atLeast"/>
        <w:ind w:left="0"/>
        <w:divId w:val="1520200515"/>
        <w:rPr>
          <w:rStyle w:val="comment2"/>
          <w:rFonts w:ascii="Consolas" w:eastAsia="Times New Roman" w:hAnsi="Consolas"/>
          <w:color w:val="5C5C5C"/>
          <w:sz w:val="18"/>
          <w:szCs w:val="18"/>
          <w:bdr w:val="none" w:sz="0" w:space="0" w:color="auto"/>
        </w:rPr>
      </w:pPr>
      <w:r>
        <w:rPr>
          <w:rStyle w:val="comment2"/>
          <w:rFonts w:ascii="Consolas" w:eastAsia="Times New Roman" w:hAnsi="Consolas"/>
          <w:sz w:val="18"/>
          <w:szCs w:val="18"/>
        </w:rPr>
        <w:t>Хувьсагчийн үүрэг:    </w:t>
      </w:r>
    </w:p>
    <w:p w14:paraId="32BD93DB" w14:textId="6D3DE3F0" w:rsidR="00CC282F" w:rsidRPr="00CC282F" w:rsidRDefault="00CC282F" w:rsidP="00C91995">
      <w:pPr>
        <w:widowControl/>
        <w:numPr>
          <w:ilvl w:val="0"/>
          <w:numId w:val="10"/>
        </w:numPr>
        <w:pBdr>
          <w:left w:val="single" w:sz="18" w:space="0" w:color="6CE26C"/>
        </w:pBdr>
        <w:shd w:val="clear" w:color="auto" w:fill="F8F8F8"/>
        <w:suppressAutoHyphens w:val="0"/>
        <w:spacing w:line="210" w:lineRule="atLeast"/>
        <w:ind w:left="0"/>
        <w:divId w:val="1520200515"/>
        <w:rPr>
          <w:rStyle w:val="comment2"/>
          <w:rFonts w:ascii="Consolas" w:eastAsia="Times New Roman" w:hAnsi="Consolas"/>
          <w:color w:val="5C5C5C"/>
          <w:sz w:val="18"/>
          <w:szCs w:val="18"/>
          <w:bdr w:val="none" w:sz="0" w:space="0" w:color="auto"/>
        </w:rPr>
      </w:pPr>
      <w:r>
        <w:rPr>
          <w:rStyle w:val="comment2"/>
          <w:rFonts w:ascii="Consolas" w:eastAsia="Times New Roman" w:hAnsi="Consolas"/>
          <w:sz w:val="18"/>
          <w:szCs w:val="18"/>
        </w:rPr>
        <w:t xml:space="preserve"> </w:t>
      </w:r>
      <w:r w:rsidR="00C91995">
        <w:rPr>
          <w:rStyle w:val="comment2"/>
          <w:rFonts w:ascii="Consolas" w:eastAsia="Times New Roman" w:hAnsi="Consolas"/>
          <w:sz w:val="18"/>
          <w:szCs w:val="18"/>
        </w:rPr>
        <w:t>a - хаяган хувьсагч, эх функцээс массивийн хаяг ирэхэд хадгалах    </w:t>
      </w:r>
    </w:p>
    <w:p w14:paraId="436E7E5C" w14:textId="4EB494E0" w:rsidR="00CC282F" w:rsidRPr="00CC282F" w:rsidRDefault="00CC282F" w:rsidP="00C91995">
      <w:pPr>
        <w:widowControl/>
        <w:numPr>
          <w:ilvl w:val="0"/>
          <w:numId w:val="10"/>
        </w:numPr>
        <w:pBdr>
          <w:left w:val="single" w:sz="18" w:space="0" w:color="6CE26C"/>
        </w:pBdr>
        <w:shd w:val="clear" w:color="auto" w:fill="F8F8F8"/>
        <w:suppressAutoHyphens w:val="0"/>
        <w:spacing w:line="210" w:lineRule="atLeast"/>
        <w:ind w:left="0"/>
        <w:divId w:val="1520200515"/>
        <w:rPr>
          <w:rStyle w:val="comment2"/>
          <w:rFonts w:ascii="Consolas" w:eastAsia="Times New Roman" w:hAnsi="Consolas"/>
          <w:color w:val="5C5C5C"/>
          <w:sz w:val="18"/>
          <w:szCs w:val="18"/>
          <w:bdr w:val="none" w:sz="0" w:space="0" w:color="auto"/>
        </w:rPr>
      </w:pPr>
      <w:r>
        <w:rPr>
          <w:rStyle w:val="comment2"/>
          <w:rFonts w:ascii="Consolas" w:eastAsia="Times New Roman" w:hAnsi="Consolas"/>
          <w:sz w:val="18"/>
          <w:szCs w:val="18"/>
        </w:rPr>
        <w:t xml:space="preserve"> </w:t>
      </w:r>
      <w:r w:rsidR="00C91995">
        <w:rPr>
          <w:rStyle w:val="comment2"/>
          <w:rFonts w:ascii="Consolas" w:eastAsia="Times New Roman" w:hAnsi="Consolas"/>
          <w:sz w:val="18"/>
          <w:szCs w:val="18"/>
        </w:rPr>
        <w:t>n - массивийн урт</w:t>
      </w:r>
    </w:p>
    <w:p w14:paraId="440BA359" w14:textId="6D6E8197" w:rsidR="00C91995" w:rsidRDefault="00C91995" w:rsidP="00C91995">
      <w:pPr>
        <w:widowControl/>
        <w:numPr>
          <w:ilvl w:val="0"/>
          <w:numId w:val="10"/>
        </w:numPr>
        <w:pBdr>
          <w:left w:val="single" w:sz="18" w:space="0" w:color="6CE26C"/>
        </w:pBdr>
        <w:shd w:val="clear" w:color="auto" w:fill="F8F8F8"/>
        <w:suppressAutoHyphens w:val="0"/>
        <w:spacing w:line="210" w:lineRule="atLeast"/>
        <w:ind w:left="0"/>
        <w:divId w:val="1520200515"/>
        <w:rPr>
          <w:rFonts w:ascii="Consolas" w:eastAsia="Times New Roman" w:hAnsi="Consolas"/>
          <w:color w:val="5C5C5C"/>
          <w:sz w:val="18"/>
          <w:szCs w:val="18"/>
        </w:rPr>
      </w:pPr>
      <w:r>
        <w:rPr>
          <w:rStyle w:val="comment2"/>
          <w:rFonts w:ascii="Consolas" w:eastAsia="Times New Roman" w:hAnsi="Consolas"/>
          <w:sz w:val="18"/>
          <w:szCs w:val="18"/>
        </w:rPr>
        <w:t>*/</w:t>
      </w:r>
      <w:r>
        <w:rPr>
          <w:rFonts w:ascii="Consolas" w:eastAsia="Times New Roman" w:hAnsi="Consolas"/>
          <w:color w:val="000000"/>
          <w:sz w:val="18"/>
          <w:szCs w:val="18"/>
          <w:bdr w:val="none" w:sz="0" w:space="0" w:color="auto" w:frame="1"/>
        </w:rPr>
        <w:t>  </w:t>
      </w:r>
    </w:p>
    <w:p w14:paraId="6472C34E" w14:textId="77777777" w:rsidR="00CC282F" w:rsidRPr="00CC282F" w:rsidRDefault="00C91995" w:rsidP="00C91995">
      <w:pPr>
        <w:widowControl/>
        <w:numPr>
          <w:ilvl w:val="0"/>
          <w:numId w:val="10"/>
        </w:numPr>
        <w:pBdr>
          <w:left w:val="single" w:sz="18" w:space="0" w:color="6CE26C"/>
        </w:pBdr>
        <w:shd w:val="clear" w:color="auto" w:fill="FFFFFF"/>
        <w:suppressAutoHyphens w:val="0"/>
        <w:spacing w:line="210" w:lineRule="atLeast"/>
        <w:ind w:left="0"/>
        <w:divId w:val="1520200515"/>
        <w:rPr>
          <w:rFonts w:ascii="Consolas" w:eastAsia="Times New Roman" w:hAnsi="Consolas"/>
          <w:color w:val="5C5C5C"/>
          <w:sz w:val="18"/>
          <w:szCs w:val="18"/>
        </w:rPr>
      </w:pP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findEvenNumber(</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 a,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n); </w:t>
      </w:r>
    </w:p>
    <w:p w14:paraId="0D8674BD" w14:textId="3E94905B" w:rsidR="00C91995" w:rsidRDefault="00C91995" w:rsidP="00C91995">
      <w:pPr>
        <w:widowControl/>
        <w:numPr>
          <w:ilvl w:val="0"/>
          <w:numId w:val="10"/>
        </w:numPr>
        <w:pBdr>
          <w:left w:val="single" w:sz="18" w:space="0" w:color="6CE26C"/>
        </w:pBdr>
        <w:shd w:val="clear" w:color="auto" w:fill="FFFFFF"/>
        <w:suppressAutoHyphens w:val="0"/>
        <w:spacing w:line="210" w:lineRule="atLeast"/>
        <w:ind w:left="0"/>
        <w:divId w:val="1520200515"/>
        <w:rPr>
          <w:rFonts w:ascii="Consolas" w:eastAsia="Times New Roman" w:hAnsi="Consolas"/>
          <w:color w:val="5C5C5C"/>
          <w:sz w:val="18"/>
          <w:szCs w:val="18"/>
        </w:rPr>
      </w:pPr>
      <w:r>
        <w:rPr>
          <w:rStyle w:val="comment2"/>
          <w:rFonts w:ascii="Consolas" w:eastAsia="Times New Roman" w:hAnsi="Consolas"/>
          <w:sz w:val="18"/>
          <w:szCs w:val="18"/>
        </w:rPr>
        <w:t>// СИ хэлэнд програм main функцээс эхэлж ажиллана.</w:t>
      </w:r>
      <w:r>
        <w:rPr>
          <w:rFonts w:ascii="Consolas" w:eastAsia="Times New Roman" w:hAnsi="Consolas"/>
          <w:color w:val="000000"/>
          <w:sz w:val="18"/>
          <w:szCs w:val="18"/>
          <w:bdr w:val="none" w:sz="0" w:space="0" w:color="auto" w:frame="1"/>
        </w:rPr>
        <w:t>  </w:t>
      </w:r>
    </w:p>
    <w:p w14:paraId="66EAD2A2" w14:textId="77777777" w:rsidR="00CC282F" w:rsidRPr="00CC282F" w:rsidRDefault="00C91995" w:rsidP="00C91995">
      <w:pPr>
        <w:widowControl/>
        <w:numPr>
          <w:ilvl w:val="0"/>
          <w:numId w:val="10"/>
        </w:numPr>
        <w:pBdr>
          <w:left w:val="single" w:sz="18" w:space="0" w:color="6CE26C"/>
        </w:pBdr>
        <w:shd w:val="clear" w:color="auto" w:fill="F8F8F8"/>
        <w:suppressAutoHyphens w:val="0"/>
        <w:spacing w:line="210" w:lineRule="atLeast"/>
        <w:ind w:left="0"/>
        <w:divId w:val="1520200515"/>
        <w:rPr>
          <w:rFonts w:ascii="Consolas" w:eastAsia="Times New Roman" w:hAnsi="Consolas"/>
          <w:color w:val="5C5C5C"/>
          <w:sz w:val="18"/>
          <w:szCs w:val="18"/>
        </w:rPr>
      </w:pP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main() { </w:t>
      </w:r>
    </w:p>
    <w:p w14:paraId="4E3CD36B" w14:textId="6AA214DA" w:rsidR="003F59BD" w:rsidRPr="003F59BD" w:rsidRDefault="003F59BD" w:rsidP="00C91995">
      <w:pPr>
        <w:widowControl/>
        <w:numPr>
          <w:ilvl w:val="0"/>
          <w:numId w:val="10"/>
        </w:numPr>
        <w:pBdr>
          <w:left w:val="single" w:sz="18" w:space="0" w:color="6CE26C"/>
        </w:pBdr>
        <w:shd w:val="clear" w:color="auto" w:fill="F8F8F8"/>
        <w:suppressAutoHyphens w:val="0"/>
        <w:spacing w:line="210" w:lineRule="atLeast"/>
        <w:ind w:left="0"/>
        <w:divId w:val="1520200515"/>
        <w:rPr>
          <w:rStyle w:val="comment2"/>
          <w:rFonts w:ascii="Consolas" w:eastAsia="Times New Roman" w:hAnsi="Consolas"/>
          <w:color w:val="5C5C5C"/>
          <w:sz w:val="18"/>
          <w:szCs w:val="18"/>
          <w:bdr w:val="none" w:sz="0" w:space="0" w:color="auto"/>
        </w:rPr>
      </w:pPr>
      <w:r>
        <w:rPr>
          <w:rStyle w:val="comment2"/>
          <w:rFonts w:ascii="Consolas" w:eastAsia="Times New Roman" w:hAnsi="Consolas"/>
          <w:sz w:val="18"/>
          <w:szCs w:val="18"/>
        </w:rPr>
        <w:t xml:space="preserve">        </w:t>
      </w:r>
      <w:r w:rsidR="00CC282F">
        <w:rPr>
          <w:rStyle w:val="comment2"/>
          <w:rFonts w:ascii="Consolas" w:eastAsia="Times New Roman" w:hAnsi="Consolas"/>
          <w:sz w:val="18"/>
          <w:szCs w:val="18"/>
        </w:rPr>
        <w:t xml:space="preserve">/* </w:t>
      </w:r>
      <w:r w:rsidR="00C91995">
        <w:rPr>
          <w:rStyle w:val="comment2"/>
          <w:rFonts w:ascii="Consolas" w:eastAsia="Times New Roman" w:hAnsi="Consolas"/>
          <w:sz w:val="18"/>
          <w:szCs w:val="18"/>
        </w:rPr>
        <w:t>Хэдэн тооноос тэгш тоог хайх, хэрэглэгчээс хэдэн элемент авах, </w:t>
      </w:r>
    </w:p>
    <w:p w14:paraId="360FA093" w14:textId="5E998483" w:rsidR="00CC282F" w:rsidRPr="00CC282F" w:rsidRDefault="003F59BD" w:rsidP="00C91995">
      <w:pPr>
        <w:widowControl/>
        <w:numPr>
          <w:ilvl w:val="0"/>
          <w:numId w:val="10"/>
        </w:numPr>
        <w:pBdr>
          <w:left w:val="single" w:sz="18" w:space="0" w:color="6CE26C"/>
        </w:pBdr>
        <w:shd w:val="clear" w:color="auto" w:fill="F8F8F8"/>
        <w:suppressAutoHyphens w:val="0"/>
        <w:spacing w:line="210" w:lineRule="atLeast"/>
        <w:ind w:left="0"/>
        <w:divId w:val="1520200515"/>
        <w:rPr>
          <w:rStyle w:val="comment2"/>
          <w:rFonts w:ascii="Consolas" w:eastAsia="Times New Roman" w:hAnsi="Consolas"/>
          <w:color w:val="5C5C5C"/>
          <w:sz w:val="18"/>
          <w:szCs w:val="18"/>
          <w:bdr w:val="none" w:sz="0" w:space="0" w:color="auto"/>
        </w:rPr>
      </w:pPr>
      <w:r>
        <w:rPr>
          <w:rStyle w:val="comment2"/>
          <w:rFonts w:ascii="Consolas" w:eastAsia="Times New Roman" w:hAnsi="Consolas"/>
          <w:sz w:val="18"/>
          <w:szCs w:val="18"/>
        </w:rPr>
        <w:t xml:space="preserve">        </w:t>
      </w:r>
      <w:r w:rsidR="00C91995">
        <w:rPr>
          <w:rStyle w:val="comment2"/>
          <w:rFonts w:ascii="Consolas" w:eastAsia="Times New Roman" w:hAnsi="Consolas"/>
          <w:sz w:val="18"/>
          <w:szCs w:val="18"/>
        </w:rPr>
        <w:t>хэр урттай массив байгуулах зэрэгт ашиглагдах тоог хадгалах </w:t>
      </w:r>
    </w:p>
    <w:p w14:paraId="6289DB02" w14:textId="77777777" w:rsidR="003F59BD" w:rsidRPr="003F59BD" w:rsidRDefault="003F59BD" w:rsidP="00C91995">
      <w:pPr>
        <w:widowControl/>
        <w:numPr>
          <w:ilvl w:val="0"/>
          <w:numId w:val="10"/>
        </w:numPr>
        <w:pBdr>
          <w:left w:val="single" w:sz="18" w:space="0" w:color="6CE26C"/>
        </w:pBdr>
        <w:shd w:val="clear" w:color="auto" w:fill="F8F8F8"/>
        <w:suppressAutoHyphens w:val="0"/>
        <w:spacing w:line="210" w:lineRule="atLeast"/>
        <w:ind w:left="0"/>
        <w:divId w:val="1520200515"/>
        <w:rPr>
          <w:rStyle w:val="comment2"/>
          <w:rFonts w:ascii="Consolas" w:eastAsia="Times New Roman" w:hAnsi="Consolas"/>
          <w:color w:val="5C5C5C"/>
          <w:sz w:val="18"/>
          <w:szCs w:val="18"/>
          <w:bdr w:val="none" w:sz="0" w:space="0" w:color="auto"/>
        </w:rPr>
      </w:pPr>
      <w:r>
        <w:rPr>
          <w:rStyle w:val="comment2"/>
          <w:rFonts w:ascii="Consolas" w:eastAsia="Times New Roman" w:hAnsi="Consolas"/>
          <w:sz w:val="18"/>
          <w:szCs w:val="18"/>
        </w:rPr>
        <w:t xml:space="preserve">        </w:t>
      </w:r>
      <w:r w:rsidR="00C91995">
        <w:rPr>
          <w:rStyle w:val="comment2"/>
          <w:rFonts w:ascii="Consolas" w:eastAsia="Times New Roman" w:hAnsi="Consolas"/>
          <w:sz w:val="18"/>
          <w:szCs w:val="18"/>
        </w:rPr>
        <w:t>хэдэн элемент оруулах вэ эхэд 6.6 буюу бутарай оруулах нь утгагүй тул int </w:t>
      </w:r>
    </w:p>
    <w:p w14:paraId="7A391D3F" w14:textId="4A3F97BC" w:rsidR="00C91995" w:rsidRPr="00CC282F" w:rsidRDefault="003F59BD" w:rsidP="00C91995">
      <w:pPr>
        <w:widowControl/>
        <w:numPr>
          <w:ilvl w:val="0"/>
          <w:numId w:val="10"/>
        </w:numPr>
        <w:pBdr>
          <w:left w:val="single" w:sz="18" w:space="0" w:color="6CE26C"/>
        </w:pBdr>
        <w:shd w:val="clear" w:color="auto" w:fill="F8F8F8"/>
        <w:suppressAutoHyphens w:val="0"/>
        <w:spacing w:line="210" w:lineRule="atLeast"/>
        <w:ind w:left="0"/>
        <w:divId w:val="1520200515"/>
        <w:rPr>
          <w:rFonts w:ascii="Consolas" w:eastAsia="Times New Roman" w:hAnsi="Consolas"/>
          <w:color w:val="5C5C5C"/>
          <w:sz w:val="18"/>
          <w:szCs w:val="18"/>
        </w:rPr>
      </w:pPr>
      <w:r>
        <w:rPr>
          <w:rStyle w:val="comment2"/>
          <w:rFonts w:ascii="Consolas" w:eastAsia="Times New Roman" w:hAnsi="Consolas"/>
          <w:sz w:val="18"/>
          <w:szCs w:val="18"/>
        </w:rPr>
        <w:t xml:space="preserve">        </w:t>
      </w:r>
      <w:r w:rsidR="00C91995">
        <w:rPr>
          <w:rStyle w:val="comment2"/>
          <w:rFonts w:ascii="Consolas" w:eastAsia="Times New Roman" w:hAnsi="Consolas"/>
          <w:sz w:val="18"/>
          <w:szCs w:val="18"/>
        </w:rPr>
        <w:t>төрлөөр зарлав</w:t>
      </w:r>
      <w:r w:rsidR="00C91995">
        <w:rPr>
          <w:rFonts w:ascii="Consolas" w:eastAsia="Times New Roman" w:hAnsi="Consolas"/>
          <w:color w:val="000000"/>
          <w:sz w:val="18"/>
          <w:szCs w:val="18"/>
          <w:bdr w:val="none" w:sz="0" w:space="0" w:color="auto" w:frame="1"/>
        </w:rPr>
        <w:t>  </w:t>
      </w:r>
    </w:p>
    <w:p w14:paraId="171BF23D" w14:textId="4EB69D32" w:rsidR="00CC282F" w:rsidRDefault="003F59BD" w:rsidP="00C91995">
      <w:pPr>
        <w:widowControl/>
        <w:numPr>
          <w:ilvl w:val="0"/>
          <w:numId w:val="10"/>
        </w:numPr>
        <w:pBdr>
          <w:left w:val="single" w:sz="18" w:space="0" w:color="6CE26C"/>
        </w:pBdr>
        <w:shd w:val="clear" w:color="auto" w:fill="F8F8F8"/>
        <w:suppressAutoHyphens w:val="0"/>
        <w:spacing w:line="210" w:lineRule="atLeast"/>
        <w:ind w:left="0"/>
        <w:divId w:val="152020051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xml:space="preserve">        </w:t>
      </w:r>
      <w:r w:rsidR="00CC282F">
        <w:rPr>
          <w:rFonts w:ascii="Consolas" w:eastAsia="Times New Roman" w:hAnsi="Consolas"/>
          <w:color w:val="000000"/>
          <w:sz w:val="18"/>
          <w:szCs w:val="18"/>
          <w:bdr w:val="none" w:sz="0" w:space="0" w:color="auto" w:frame="1"/>
        </w:rPr>
        <w:t>*/</w:t>
      </w:r>
    </w:p>
    <w:p w14:paraId="6833AC15" w14:textId="77777777" w:rsidR="003F59BD" w:rsidRPr="003F59BD" w:rsidRDefault="00C91995" w:rsidP="00C91995">
      <w:pPr>
        <w:widowControl/>
        <w:numPr>
          <w:ilvl w:val="0"/>
          <w:numId w:val="10"/>
        </w:numPr>
        <w:pBdr>
          <w:left w:val="single" w:sz="18" w:space="0" w:color="6CE26C"/>
        </w:pBdr>
        <w:shd w:val="clear" w:color="auto" w:fill="FFFFFF"/>
        <w:suppressAutoHyphens w:val="0"/>
        <w:spacing w:line="210" w:lineRule="atLeast"/>
        <w:ind w:left="0"/>
        <w:divId w:val="152020051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n; </w:t>
      </w:r>
    </w:p>
    <w:p w14:paraId="38C1A523" w14:textId="26226D17" w:rsidR="003F59BD" w:rsidRPr="003F59BD" w:rsidRDefault="003F59BD" w:rsidP="00C91995">
      <w:pPr>
        <w:widowControl/>
        <w:numPr>
          <w:ilvl w:val="0"/>
          <w:numId w:val="10"/>
        </w:numPr>
        <w:pBdr>
          <w:left w:val="single" w:sz="18" w:space="0" w:color="6CE26C"/>
        </w:pBdr>
        <w:shd w:val="clear" w:color="auto" w:fill="FFFFFF"/>
        <w:suppressAutoHyphens w:val="0"/>
        <w:spacing w:line="210" w:lineRule="atLeast"/>
        <w:ind w:left="0"/>
        <w:divId w:val="1520200515"/>
        <w:rPr>
          <w:rStyle w:val="comment2"/>
          <w:rFonts w:ascii="Consolas" w:eastAsia="Times New Roman" w:hAnsi="Consolas"/>
          <w:color w:val="5C5C5C"/>
          <w:sz w:val="18"/>
          <w:szCs w:val="18"/>
          <w:bdr w:val="none" w:sz="0" w:space="0" w:color="auto"/>
        </w:rPr>
      </w:pPr>
      <w:r>
        <w:rPr>
          <w:rStyle w:val="comment2"/>
          <w:rFonts w:ascii="Consolas" w:eastAsia="Times New Roman" w:hAnsi="Consolas"/>
          <w:sz w:val="18"/>
          <w:szCs w:val="18"/>
        </w:rPr>
        <w:t xml:space="preserve">        </w:t>
      </w:r>
      <w:r w:rsidR="00C91995">
        <w:rPr>
          <w:rStyle w:val="comment2"/>
          <w:rFonts w:ascii="Consolas" w:eastAsia="Times New Roman" w:hAnsi="Consolas"/>
          <w:sz w:val="18"/>
          <w:szCs w:val="18"/>
        </w:rPr>
        <w:t>//Хэрэглэгчид хялбар  байх үүднээс cout объектын &lt;&lt; операторыг </w:t>
      </w:r>
    </w:p>
    <w:p w14:paraId="7C23E8A1" w14:textId="3893FBD6" w:rsidR="00C91995" w:rsidRDefault="003F59BD" w:rsidP="00C91995">
      <w:pPr>
        <w:widowControl/>
        <w:numPr>
          <w:ilvl w:val="0"/>
          <w:numId w:val="10"/>
        </w:numPr>
        <w:pBdr>
          <w:left w:val="single" w:sz="18" w:space="0" w:color="6CE26C"/>
        </w:pBdr>
        <w:shd w:val="clear" w:color="auto" w:fill="FFFFFF"/>
        <w:suppressAutoHyphens w:val="0"/>
        <w:spacing w:line="210" w:lineRule="atLeast"/>
        <w:ind w:left="0"/>
        <w:divId w:val="1520200515"/>
        <w:rPr>
          <w:rFonts w:ascii="Consolas" w:eastAsia="Times New Roman" w:hAnsi="Consolas"/>
          <w:color w:val="5C5C5C"/>
          <w:sz w:val="18"/>
          <w:szCs w:val="18"/>
        </w:rPr>
      </w:pPr>
      <w:r>
        <w:rPr>
          <w:rStyle w:val="comment2"/>
          <w:rFonts w:ascii="Consolas" w:eastAsia="Times New Roman" w:hAnsi="Consolas"/>
          <w:sz w:val="18"/>
          <w:szCs w:val="18"/>
        </w:rPr>
        <w:t xml:space="preserve">        //</w:t>
      </w:r>
      <w:r w:rsidR="00C91995">
        <w:rPr>
          <w:rStyle w:val="comment2"/>
          <w:rFonts w:ascii="Consolas" w:eastAsia="Times New Roman" w:hAnsi="Consolas"/>
          <w:sz w:val="18"/>
          <w:szCs w:val="18"/>
        </w:rPr>
        <w:t>ашиглаж дэлгэцэн заавар харуулж байна</w:t>
      </w:r>
      <w:r w:rsidR="00C91995">
        <w:rPr>
          <w:rFonts w:ascii="Consolas" w:eastAsia="Times New Roman" w:hAnsi="Consolas"/>
          <w:color w:val="000000"/>
          <w:sz w:val="18"/>
          <w:szCs w:val="18"/>
          <w:bdr w:val="none" w:sz="0" w:space="0" w:color="auto" w:frame="1"/>
        </w:rPr>
        <w:t>  </w:t>
      </w:r>
    </w:p>
    <w:p w14:paraId="7C585073" w14:textId="77777777" w:rsidR="003F59BD" w:rsidRPr="003F59BD" w:rsidRDefault="00C91995" w:rsidP="00C91995">
      <w:pPr>
        <w:widowControl/>
        <w:numPr>
          <w:ilvl w:val="0"/>
          <w:numId w:val="10"/>
        </w:numPr>
        <w:pBdr>
          <w:left w:val="single" w:sz="18" w:space="0" w:color="6CE26C"/>
        </w:pBdr>
        <w:shd w:val="clear" w:color="auto" w:fill="F8F8F8"/>
        <w:suppressAutoHyphens w:val="0"/>
        <w:spacing w:line="210" w:lineRule="atLeast"/>
        <w:ind w:left="0"/>
        <w:divId w:val="152020051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gramStart"/>
      <w:r>
        <w:rPr>
          <w:rFonts w:ascii="Consolas" w:eastAsia="Times New Roman" w:hAnsi="Consolas"/>
          <w:color w:val="000000"/>
          <w:sz w:val="18"/>
          <w:szCs w:val="18"/>
          <w:bdr w:val="none" w:sz="0" w:space="0" w:color="auto" w:frame="1"/>
        </w:rPr>
        <w:t>cout</w:t>
      </w:r>
      <w:proofErr w:type="gramEnd"/>
      <w:r>
        <w:rPr>
          <w:rFonts w:ascii="Consolas" w:eastAsia="Times New Roman" w:hAnsi="Consolas"/>
          <w:color w:val="000000"/>
          <w:sz w:val="18"/>
          <w:szCs w:val="18"/>
          <w:bdr w:val="none" w:sz="0" w:space="0" w:color="auto" w:frame="1"/>
        </w:rPr>
        <w:t> &lt;&lt; </w:t>
      </w:r>
      <w:r>
        <w:rPr>
          <w:rStyle w:val="string2"/>
          <w:rFonts w:ascii="Consolas" w:eastAsia="Times New Roman" w:hAnsi="Consolas"/>
          <w:sz w:val="18"/>
          <w:szCs w:val="18"/>
        </w:rPr>
        <w:t>"Heden oron oruulah we?-&gt;"</w:t>
      </w:r>
      <w:r>
        <w:rPr>
          <w:rFonts w:ascii="Consolas" w:eastAsia="Times New Roman" w:hAnsi="Consolas"/>
          <w:color w:val="000000"/>
          <w:sz w:val="18"/>
          <w:szCs w:val="18"/>
          <w:bdr w:val="none" w:sz="0" w:space="0" w:color="auto" w:frame="1"/>
        </w:rPr>
        <w:t>; </w:t>
      </w:r>
    </w:p>
    <w:p w14:paraId="72ACE1B6" w14:textId="1054B8FC" w:rsidR="003F59BD" w:rsidRPr="003F59BD" w:rsidRDefault="003F59BD" w:rsidP="00C91995">
      <w:pPr>
        <w:widowControl/>
        <w:numPr>
          <w:ilvl w:val="0"/>
          <w:numId w:val="10"/>
        </w:numPr>
        <w:pBdr>
          <w:left w:val="single" w:sz="18" w:space="0" w:color="6CE26C"/>
        </w:pBdr>
        <w:shd w:val="clear" w:color="auto" w:fill="F8F8F8"/>
        <w:suppressAutoHyphens w:val="0"/>
        <w:spacing w:line="210" w:lineRule="atLeast"/>
        <w:ind w:left="0"/>
        <w:divId w:val="1520200515"/>
        <w:rPr>
          <w:rStyle w:val="comment2"/>
          <w:rFonts w:ascii="Consolas" w:eastAsia="Times New Roman" w:hAnsi="Consolas"/>
          <w:color w:val="5C5C5C"/>
          <w:sz w:val="18"/>
          <w:szCs w:val="18"/>
          <w:bdr w:val="none" w:sz="0" w:space="0" w:color="auto"/>
        </w:rPr>
      </w:pPr>
      <w:r>
        <w:rPr>
          <w:rFonts w:ascii="Consolas" w:eastAsia="Times New Roman" w:hAnsi="Consolas"/>
          <w:color w:val="000000"/>
          <w:sz w:val="18"/>
          <w:szCs w:val="18"/>
          <w:bdr w:val="none" w:sz="0" w:space="0" w:color="auto" w:frame="1"/>
        </w:rPr>
        <w:t xml:space="preserve">        </w:t>
      </w:r>
      <w:r w:rsidR="00C91995">
        <w:rPr>
          <w:rStyle w:val="comment2"/>
          <w:rFonts w:ascii="Consolas" w:eastAsia="Times New Roman" w:hAnsi="Consolas"/>
          <w:sz w:val="18"/>
          <w:szCs w:val="18"/>
        </w:rPr>
        <w:t>//cin объектыг ашиглаж n хувьсагчид хэрэглэгчээс утга авч байна. </w:t>
      </w:r>
    </w:p>
    <w:p w14:paraId="2E32D45D" w14:textId="248D9AC9" w:rsidR="003F59BD" w:rsidRPr="003F59BD" w:rsidRDefault="003F59BD" w:rsidP="00C91995">
      <w:pPr>
        <w:widowControl/>
        <w:numPr>
          <w:ilvl w:val="0"/>
          <w:numId w:val="10"/>
        </w:numPr>
        <w:pBdr>
          <w:left w:val="single" w:sz="18" w:space="0" w:color="6CE26C"/>
        </w:pBdr>
        <w:shd w:val="clear" w:color="auto" w:fill="F8F8F8"/>
        <w:suppressAutoHyphens w:val="0"/>
        <w:spacing w:line="210" w:lineRule="atLeast"/>
        <w:ind w:left="0"/>
        <w:divId w:val="1520200515"/>
        <w:rPr>
          <w:rStyle w:val="comment2"/>
          <w:rFonts w:ascii="Consolas" w:eastAsia="Times New Roman" w:hAnsi="Consolas"/>
          <w:color w:val="5C5C5C"/>
          <w:sz w:val="18"/>
          <w:szCs w:val="18"/>
          <w:bdr w:val="none" w:sz="0" w:space="0" w:color="auto"/>
        </w:rPr>
      </w:pPr>
      <w:r>
        <w:rPr>
          <w:rStyle w:val="comment2"/>
          <w:rFonts w:ascii="Consolas" w:eastAsia="Times New Roman" w:hAnsi="Consolas"/>
          <w:sz w:val="18"/>
          <w:szCs w:val="18"/>
        </w:rPr>
        <w:t xml:space="preserve">        //</w:t>
      </w:r>
      <w:r w:rsidR="00C91995">
        <w:rPr>
          <w:rStyle w:val="comment2"/>
          <w:rFonts w:ascii="Consolas" w:eastAsia="Times New Roman" w:hAnsi="Consolas"/>
          <w:sz w:val="18"/>
          <w:szCs w:val="18"/>
        </w:rPr>
        <w:t>Дараах хувьсагчид оноогдох утга нь дараах зүйлүүдэд ашиглагдана </w:t>
      </w:r>
    </w:p>
    <w:p w14:paraId="1543FFF0" w14:textId="212368D6" w:rsidR="003F59BD" w:rsidRPr="003F59BD" w:rsidRDefault="003F59BD" w:rsidP="00C91995">
      <w:pPr>
        <w:widowControl/>
        <w:numPr>
          <w:ilvl w:val="0"/>
          <w:numId w:val="10"/>
        </w:numPr>
        <w:pBdr>
          <w:left w:val="single" w:sz="18" w:space="0" w:color="6CE26C"/>
        </w:pBdr>
        <w:shd w:val="clear" w:color="auto" w:fill="F8F8F8"/>
        <w:suppressAutoHyphens w:val="0"/>
        <w:spacing w:line="210" w:lineRule="atLeast"/>
        <w:ind w:left="0"/>
        <w:divId w:val="1520200515"/>
        <w:rPr>
          <w:rStyle w:val="comment2"/>
          <w:rFonts w:ascii="Consolas" w:eastAsia="Times New Roman" w:hAnsi="Consolas"/>
          <w:color w:val="5C5C5C"/>
          <w:sz w:val="18"/>
          <w:szCs w:val="18"/>
          <w:bdr w:val="none" w:sz="0" w:space="0" w:color="auto"/>
        </w:rPr>
      </w:pPr>
      <w:r>
        <w:rPr>
          <w:rStyle w:val="comment2"/>
          <w:rFonts w:ascii="Consolas" w:eastAsia="Times New Roman" w:hAnsi="Consolas"/>
          <w:sz w:val="18"/>
          <w:szCs w:val="18"/>
        </w:rPr>
        <w:t xml:space="preserve">        </w:t>
      </w:r>
      <w:r w:rsidR="00C91995">
        <w:rPr>
          <w:rStyle w:val="comment2"/>
          <w:rFonts w:ascii="Consolas" w:eastAsia="Times New Roman" w:hAnsi="Consolas"/>
          <w:sz w:val="18"/>
          <w:szCs w:val="18"/>
        </w:rPr>
        <w:t>//Тэгш тоог хайх нийт тоо, хэрэглэгчээс хэдэн элемент авах,</w:t>
      </w:r>
    </w:p>
    <w:p w14:paraId="08A05450" w14:textId="5AD33395" w:rsidR="00C91995" w:rsidRDefault="003F59BD" w:rsidP="00C91995">
      <w:pPr>
        <w:widowControl/>
        <w:numPr>
          <w:ilvl w:val="0"/>
          <w:numId w:val="10"/>
        </w:numPr>
        <w:pBdr>
          <w:left w:val="single" w:sz="18" w:space="0" w:color="6CE26C"/>
        </w:pBdr>
        <w:shd w:val="clear" w:color="auto" w:fill="F8F8F8"/>
        <w:suppressAutoHyphens w:val="0"/>
        <w:spacing w:line="210" w:lineRule="atLeast"/>
        <w:ind w:left="0"/>
        <w:divId w:val="1520200515"/>
        <w:rPr>
          <w:rFonts w:ascii="Consolas" w:eastAsia="Times New Roman" w:hAnsi="Consolas"/>
          <w:color w:val="5C5C5C"/>
          <w:sz w:val="18"/>
          <w:szCs w:val="18"/>
        </w:rPr>
      </w:pPr>
      <w:r>
        <w:rPr>
          <w:rStyle w:val="comment2"/>
          <w:rFonts w:ascii="Consolas" w:eastAsia="Times New Roman" w:hAnsi="Consolas"/>
          <w:sz w:val="18"/>
          <w:szCs w:val="18"/>
        </w:rPr>
        <w:t xml:space="preserve">        //</w:t>
      </w:r>
      <w:r w:rsidR="00C91995">
        <w:rPr>
          <w:rStyle w:val="comment2"/>
          <w:rFonts w:ascii="Consolas" w:eastAsia="Times New Roman" w:hAnsi="Consolas"/>
          <w:sz w:val="18"/>
          <w:szCs w:val="18"/>
        </w:rPr>
        <w:t> хэр урттай массив байгуулах зэрэгт ашиглагдах</w:t>
      </w:r>
      <w:r w:rsidR="00C91995">
        <w:rPr>
          <w:rFonts w:ascii="Consolas" w:eastAsia="Times New Roman" w:hAnsi="Consolas"/>
          <w:color w:val="000000"/>
          <w:sz w:val="18"/>
          <w:szCs w:val="18"/>
          <w:bdr w:val="none" w:sz="0" w:space="0" w:color="auto" w:frame="1"/>
        </w:rPr>
        <w:t>  </w:t>
      </w:r>
    </w:p>
    <w:p w14:paraId="3400D044" w14:textId="77777777" w:rsidR="003F59BD" w:rsidRPr="003F59BD" w:rsidRDefault="00C91995" w:rsidP="00C91995">
      <w:pPr>
        <w:widowControl/>
        <w:numPr>
          <w:ilvl w:val="0"/>
          <w:numId w:val="10"/>
        </w:numPr>
        <w:pBdr>
          <w:left w:val="single" w:sz="18" w:space="0" w:color="6CE26C"/>
        </w:pBdr>
        <w:shd w:val="clear" w:color="auto" w:fill="FFFFFF"/>
        <w:suppressAutoHyphens w:val="0"/>
        <w:spacing w:line="210" w:lineRule="atLeast"/>
        <w:ind w:left="0"/>
        <w:divId w:val="152020051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cin &gt;&gt; n; </w:t>
      </w:r>
    </w:p>
    <w:p w14:paraId="09CF433A" w14:textId="741CFCEB" w:rsidR="00C91995" w:rsidRDefault="003F59BD" w:rsidP="00C91995">
      <w:pPr>
        <w:widowControl/>
        <w:numPr>
          <w:ilvl w:val="0"/>
          <w:numId w:val="10"/>
        </w:numPr>
        <w:pBdr>
          <w:left w:val="single" w:sz="18" w:space="0" w:color="6CE26C"/>
        </w:pBdr>
        <w:shd w:val="clear" w:color="auto" w:fill="FFFFFF"/>
        <w:suppressAutoHyphens w:val="0"/>
        <w:spacing w:line="210" w:lineRule="atLeast"/>
        <w:ind w:left="0"/>
        <w:divId w:val="152020051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xml:space="preserve">        </w:t>
      </w:r>
      <w:r w:rsidR="00C91995">
        <w:rPr>
          <w:rStyle w:val="comment2"/>
          <w:rFonts w:ascii="Consolas" w:eastAsia="Times New Roman" w:hAnsi="Consolas"/>
          <w:sz w:val="18"/>
          <w:szCs w:val="18"/>
        </w:rPr>
        <w:t>//Хэрэглээс авсан утгын адил хэмжээгээр нийт тоог хадгалах массив зарлаж байна.</w:t>
      </w:r>
      <w:r w:rsidR="00C91995">
        <w:rPr>
          <w:rFonts w:ascii="Consolas" w:eastAsia="Times New Roman" w:hAnsi="Consolas"/>
          <w:color w:val="000000"/>
          <w:sz w:val="18"/>
          <w:szCs w:val="18"/>
          <w:bdr w:val="none" w:sz="0" w:space="0" w:color="auto" w:frame="1"/>
        </w:rPr>
        <w:t>  </w:t>
      </w:r>
    </w:p>
    <w:p w14:paraId="6F52CA74" w14:textId="77777777" w:rsidR="00C91995" w:rsidRDefault="00C91995" w:rsidP="00C91995">
      <w:pPr>
        <w:widowControl/>
        <w:numPr>
          <w:ilvl w:val="0"/>
          <w:numId w:val="10"/>
        </w:numPr>
        <w:pBdr>
          <w:left w:val="single" w:sz="18" w:space="0" w:color="6CE26C"/>
        </w:pBdr>
        <w:shd w:val="clear" w:color="auto" w:fill="F8F8F8"/>
        <w:suppressAutoHyphens w:val="0"/>
        <w:spacing w:line="210" w:lineRule="atLeast"/>
        <w:ind w:left="0"/>
        <w:divId w:val="152020051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a[n];  </w:t>
      </w:r>
    </w:p>
    <w:p w14:paraId="67F6C934" w14:textId="77777777" w:rsidR="003F59BD" w:rsidRPr="003F59BD" w:rsidRDefault="00C91995" w:rsidP="00C91995">
      <w:pPr>
        <w:widowControl/>
        <w:numPr>
          <w:ilvl w:val="0"/>
          <w:numId w:val="10"/>
        </w:numPr>
        <w:pBdr>
          <w:left w:val="single" w:sz="18" w:space="0" w:color="6CE26C"/>
        </w:pBdr>
        <w:shd w:val="clear" w:color="auto" w:fill="FFFFFF"/>
        <w:suppressAutoHyphens w:val="0"/>
        <w:spacing w:line="210" w:lineRule="atLeast"/>
        <w:ind w:left="0"/>
        <w:divId w:val="1520200515"/>
        <w:rPr>
          <w:rStyle w:val="comment2"/>
          <w:rFonts w:ascii="Consolas" w:eastAsia="Times New Roman" w:hAnsi="Consolas"/>
          <w:color w:val="5C5C5C"/>
          <w:sz w:val="18"/>
          <w:szCs w:val="18"/>
          <w:bdr w:val="none" w:sz="0" w:space="0" w:color="auto"/>
        </w:rPr>
      </w:pPr>
      <w:r>
        <w:rPr>
          <w:rFonts w:ascii="Consolas" w:eastAsia="Times New Roman" w:hAnsi="Consolas"/>
          <w:color w:val="000000"/>
          <w:sz w:val="18"/>
          <w:szCs w:val="18"/>
          <w:bdr w:val="none" w:sz="0" w:space="0" w:color="auto" w:frame="1"/>
        </w:rPr>
        <w:t>        </w:t>
      </w:r>
      <w:r>
        <w:rPr>
          <w:rStyle w:val="comment2"/>
          <w:rFonts w:ascii="Consolas" w:eastAsia="Times New Roman" w:hAnsi="Consolas"/>
          <w:sz w:val="18"/>
          <w:szCs w:val="18"/>
        </w:rPr>
        <w:t>/*    </w:t>
      </w:r>
    </w:p>
    <w:p w14:paraId="0051D694" w14:textId="761631A3" w:rsidR="003F59BD" w:rsidRPr="003F59BD" w:rsidRDefault="003F59BD" w:rsidP="00C91995">
      <w:pPr>
        <w:widowControl/>
        <w:numPr>
          <w:ilvl w:val="0"/>
          <w:numId w:val="10"/>
        </w:numPr>
        <w:pBdr>
          <w:left w:val="single" w:sz="18" w:space="0" w:color="6CE26C"/>
        </w:pBdr>
        <w:shd w:val="clear" w:color="auto" w:fill="FFFFFF"/>
        <w:suppressAutoHyphens w:val="0"/>
        <w:spacing w:line="210" w:lineRule="atLeast"/>
        <w:ind w:left="0"/>
        <w:divId w:val="1520200515"/>
        <w:rPr>
          <w:rStyle w:val="comment2"/>
          <w:rFonts w:ascii="Consolas" w:eastAsia="Times New Roman" w:hAnsi="Consolas"/>
          <w:color w:val="5C5C5C"/>
          <w:sz w:val="18"/>
          <w:szCs w:val="18"/>
          <w:bdr w:val="none" w:sz="0" w:space="0" w:color="auto"/>
        </w:rPr>
      </w:pPr>
      <w:r>
        <w:rPr>
          <w:rStyle w:val="comment2"/>
          <w:rFonts w:ascii="Consolas" w:eastAsia="Times New Roman" w:hAnsi="Consolas"/>
          <w:sz w:val="18"/>
          <w:szCs w:val="18"/>
        </w:rPr>
        <w:t xml:space="preserve">        </w:t>
      </w:r>
      <w:r w:rsidR="00C91995">
        <w:rPr>
          <w:rStyle w:val="comment2"/>
          <w:rFonts w:ascii="Consolas" w:eastAsia="Times New Roman" w:hAnsi="Consolas"/>
          <w:sz w:val="18"/>
          <w:szCs w:val="18"/>
        </w:rPr>
        <w:t>Доорх for давталтаар дээрх зарласан массивт хэрэглээс утга авч байна. </w:t>
      </w:r>
    </w:p>
    <w:p w14:paraId="5C706A20" w14:textId="77777777" w:rsidR="003F59BD" w:rsidRPr="003F59BD" w:rsidRDefault="003F59BD" w:rsidP="00C91995">
      <w:pPr>
        <w:widowControl/>
        <w:numPr>
          <w:ilvl w:val="0"/>
          <w:numId w:val="10"/>
        </w:numPr>
        <w:pBdr>
          <w:left w:val="single" w:sz="18" w:space="0" w:color="6CE26C"/>
        </w:pBdr>
        <w:shd w:val="clear" w:color="auto" w:fill="FFFFFF"/>
        <w:suppressAutoHyphens w:val="0"/>
        <w:spacing w:line="210" w:lineRule="atLeast"/>
        <w:ind w:left="0"/>
        <w:divId w:val="1520200515"/>
        <w:rPr>
          <w:rStyle w:val="comment2"/>
          <w:rFonts w:ascii="Consolas" w:eastAsia="Times New Roman" w:hAnsi="Consolas"/>
          <w:color w:val="5C5C5C"/>
          <w:sz w:val="18"/>
          <w:szCs w:val="18"/>
          <w:bdr w:val="none" w:sz="0" w:space="0" w:color="auto"/>
        </w:rPr>
      </w:pPr>
      <w:r>
        <w:rPr>
          <w:rStyle w:val="comment2"/>
          <w:rFonts w:ascii="Consolas" w:eastAsia="Times New Roman" w:hAnsi="Consolas"/>
          <w:sz w:val="18"/>
          <w:szCs w:val="18"/>
        </w:rPr>
        <w:t xml:space="preserve">        </w:t>
      </w:r>
      <w:r w:rsidR="00C91995">
        <w:rPr>
          <w:rStyle w:val="comment2"/>
          <w:rFonts w:ascii="Consolas" w:eastAsia="Times New Roman" w:hAnsi="Consolas"/>
          <w:sz w:val="18"/>
          <w:szCs w:val="18"/>
        </w:rPr>
        <w:t>Давталт дуусхад хэрэглээс n удаа утга авч массивийн 0</w:t>
      </w:r>
      <w:r>
        <w:rPr>
          <w:rStyle w:val="comment2"/>
          <w:rFonts w:ascii="Consolas" w:eastAsia="Times New Roman" w:hAnsi="Consolas"/>
          <w:sz w:val="18"/>
          <w:szCs w:val="18"/>
        </w:rPr>
        <w:t xml:space="preserve">-ээс(n-1)   </w:t>
      </w:r>
    </w:p>
    <w:p w14:paraId="201B3A46" w14:textId="266E4551" w:rsidR="003F59BD" w:rsidRPr="003F59BD" w:rsidRDefault="003F59BD" w:rsidP="00C91995">
      <w:pPr>
        <w:widowControl/>
        <w:numPr>
          <w:ilvl w:val="0"/>
          <w:numId w:val="10"/>
        </w:numPr>
        <w:pBdr>
          <w:left w:val="single" w:sz="18" w:space="0" w:color="6CE26C"/>
        </w:pBdr>
        <w:shd w:val="clear" w:color="auto" w:fill="FFFFFF"/>
        <w:suppressAutoHyphens w:val="0"/>
        <w:spacing w:line="210" w:lineRule="atLeast"/>
        <w:ind w:left="0"/>
        <w:divId w:val="1520200515"/>
        <w:rPr>
          <w:rStyle w:val="comment2"/>
          <w:rFonts w:ascii="Consolas" w:eastAsia="Times New Roman" w:hAnsi="Consolas"/>
          <w:color w:val="5C5C5C"/>
          <w:sz w:val="18"/>
          <w:szCs w:val="18"/>
          <w:bdr w:val="none" w:sz="0" w:space="0" w:color="auto"/>
        </w:rPr>
      </w:pPr>
      <w:r>
        <w:rPr>
          <w:rStyle w:val="comment2"/>
          <w:rFonts w:ascii="Consolas" w:eastAsia="Times New Roman" w:hAnsi="Consolas"/>
          <w:sz w:val="18"/>
          <w:szCs w:val="18"/>
        </w:rPr>
        <w:t xml:space="preserve">        </w:t>
      </w:r>
      <w:proofErr w:type="gramStart"/>
      <w:r w:rsidR="00C91995">
        <w:rPr>
          <w:rStyle w:val="comment2"/>
          <w:rFonts w:ascii="Consolas" w:eastAsia="Times New Roman" w:hAnsi="Consolas"/>
          <w:sz w:val="18"/>
          <w:szCs w:val="18"/>
        </w:rPr>
        <w:t>индекст</w:t>
      </w:r>
      <w:proofErr w:type="gramEnd"/>
      <w:r w:rsidR="00C91995">
        <w:rPr>
          <w:rStyle w:val="comment2"/>
          <w:rFonts w:ascii="Consolas" w:eastAsia="Times New Roman" w:hAnsi="Consolas"/>
          <w:sz w:val="18"/>
          <w:szCs w:val="18"/>
        </w:rPr>
        <w:t> хадгалсан байна.    </w:t>
      </w:r>
    </w:p>
    <w:p w14:paraId="60085F5A" w14:textId="77777777" w:rsidR="003F59BD" w:rsidRPr="003F59BD" w:rsidRDefault="003F59BD" w:rsidP="00C91995">
      <w:pPr>
        <w:widowControl/>
        <w:numPr>
          <w:ilvl w:val="0"/>
          <w:numId w:val="10"/>
        </w:numPr>
        <w:pBdr>
          <w:left w:val="single" w:sz="18" w:space="0" w:color="6CE26C"/>
        </w:pBdr>
        <w:shd w:val="clear" w:color="auto" w:fill="FFFFFF"/>
        <w:suppressAutoHyphens w:val="0"/>
        <w:spacing w:line="210" w:lineRule="atLeast"/>
        <w:ind w:left="0"/>
        <w:divId w:val="1520200515"/>
        <w:rPr>
          <w:rStyle w:val="comment2"/>
          <w:rFonts w:ascii="Consolas" w:eastAsia="Times New Roman" w:hAnsi="Consolas"/>
          <w:color w:val="5C5C5C"/>
          <w:sz w:val="18"/>
          <w:szCs w:val="18"/>
          <w:bdr w:val="none" w:sz="0" w:space="0" w:color="auto"/>
        </w:rPr>
      </w:pPr>
      <w:r>
        <w:rPr>
          <w:rStyle w:val="comment2"/>
          <w:rFonts w:ascii="Consolas" w:eastAsia="Times New Roman" w:hAnsi="Consolas"/>
          <w:sz w:val="18"/>
          <w:szCs w:val="18"/>
        </w:rPr>
        <w:t xml:space="preserve">        </w:t>
      </w:r>
    </w:p>
    <w:p w14:paraId="4FCAB2CB" w14:textId="45492CD9" w:rsidR="003F59BD" w:rsidRPr="003F59BD" w:rsidRDefault="003F59BD" w:rsidP="00C91995">
      <w:pPr>
        <w:widowControl/>
        <w:numPr>
          <w:ilvl w:val="0"/>
          <w:numId w:val="10"/>
        </w:numPr>
        <w:pBdr>
          <w:left w:val="single" w:sz="18" w:space="0" w:color="6CE26C"/>
        </w:pBdr>
        <w:shd w:val="clear" w:color="auto" w:fill="FFFFFF"/>
        <w:suppressAutoHyphens w:val="0"/>
        <w:spacing w:line="210" w:lineRule="atLeast"/>
        <w:ind w:left="0"/>
        <w:divId w:val="1520200515"/>
        <w:rPr>
          <w:rStyle w:val="comment2"/>
          <w:rFonts w:ascii="Consolas" w:eastAsia="Times New Roman" w:hAnsi="Consolas"/>
          <w:color w:val="5C5C5C"/>
          <w:sz w:val="18"/>
          <w:szCs w:val="18"/>
          <w:bdr w:val="none" w:sz="0" w:space="0" w:color="auto"/>
        </w:rPr>
      </w:pPr>
      <w:r>
        <w:rPr>
          <w:rStyle w:val="comment2"/>
          <w:rFonts w:ascii="Consolas" w:eastAsia="Times New Roman" w:hAnsi="Consolas"/>
          <w:sz w:val="18"/>
          <w:szCs w:val="18"/>
        </w:rPr>
        <w:t xml:space="preserve">        </w:t>
      </w:r>
      <w:r w:rsidR="00C91995">
        <w:rPr>
          <w:rStyle w:val="comment2"/>
          <w:rFonts w:ascii="Consolas" w:eastAsia="Times New Roman" w:hAnsi="Consolas"/>
          <w:sz w:val="18"/>
          <w:szCs w:val="18"/>
        </w:rPr>
        <w:t>Хувьсагчийн тайлбар:        </w:t>
      </w:r>
    </w:p>
    <w:p w14:paraId="48DD2D17" w14:textId="3CFEF3E0" w:rsidR="003F59BD" w:rsidRPr="003F59BD" w:rsidRDefault="003F59BD" w:rsidP="00C91995">
      <w:pPr>
        <w:widowControl/>
        <w:numPr>
          <w:ilvl w:val="0"/>
          <w:numId w:val="10"/>
        </w:numPr>
        <w:pBdr>
          <w:left w:val="single" w:sz="18" w:space="0" w:color="6CE26C"/>
        </w:pBdr>
        <w:shd w:val="clear" w:color="auto" w:fill="FFFFFF"/>
        <w:suppressAutoHyphens w:val="0"/>
        <w:spacing w:line="210" w:lineRule="atLeast"/>
        <w:ind w:left="0"/>
        <w:divId w:val="1520200515"/>
        <w:rPr>
          <w:rStyle w:val="comment2"/>
          <w:rFonts w:ascii="Consolas" w:eastAsia="Times New Roman" w:hAnsi="Consolas"/>
          <w:color w:val="5C5C5C"/>
          <w:sz w:val="18"/>
          <w:szCs w:val="18"/>
          <w:bdr w:val="none" w:sz="0" w:space="0" w:color="auto"/>
        </w:rPr>
      </w:pPr>
      <w:r>
        <w:rPr>
          <w:rStyle w:val="comment2"/>
          <w:rFonts w:ascii="Consolas" w:eastAsia="Times New Roman" w:hAnsi="Consolas"/>
          <w:sz w:val="18"/>
          <w:szCs w:val="18"/>
        </w:rPr>
        <w:t xml:space="preserve">           </w:t>
      </w:r>
      <w:r w:rsidR="00C91995">
        <w:rPr>
          <w:rStyle w:val="comment2"/>
          <w:rFonts w:ascii="Consolas" w:eastAsia="Times New Roman" w:hAnsi="Consolas"/>
          <w:sz w:val="18"/>
          <w:szCs w:val="18"/>
        </w:rPr>
        <w:t>i- давталтын тоолуур        </w:t>
      </w:r>
    </w:p>
    <w:p w14:paraId="37AD5119" w14:textId="5EEC0578" w:rsidR="003F59BD" w:rsidRPr="003F59BD" w:rsidRDefault="003F59BD" w:rsidP="00C91995">
      <w:pPr>
        <w:widowControl/>
        <w:numPr>
          <w:ilvl w:val="0"/>
          <w:numId w:val="10"/>
        </w:numPr>
        <w:pBdr>
          <w:left w:val="single" w:sz="18" w:space="0" w:color="6CE26C"/>
        </w:pBdr>
        <w:shd w:val="clear" w:color="auto" w:fill="FFFFFF"/>
        <w:suppressAutoHyphens w:val="0"/>
        <w:spacing w:line="210" w:lineRule="atLeast"/>
        <w:ind w:left="0"/>
        <w:divId w:val="1520200515"/>
        <w:rPr>
          <w:rStyle w:val="comment2"/>
          <w:rFonts w:ascii="Consolas" w:eastAsia="Times New Roman" w:hAnsi="Consolas"/>
          <w:color w:val="5C5C5C"/>
          <w:sz w:val="18"/>
          <w:szCs w:val="18"/>
          <w:bdr w:val="none" w:sz="0" w:space="0" w:color="auto"/>
        </w:rPr>
      </w:pPr>
      <w:r>
        <w:rPr>
          <w:rStyle w:val="comment2"/>
          <w:rFonts w:ascii="Consolas" w:eastAsia="Times New Roman" w:hAnsi="Consolas"/>
          <w:sz w:val="18"/>
          <w:szCs w:val="18"/>
        </w:rPr>
        <w:t xml:space="preserve">           </w:t>
      </w:r>
      <w:r w:rsidR="00C91995">
        <w:rPr>
          <w:rStyle w:val="comment2"/>
          <w:rFonts w:ascii="Consolas" w:eastAsia="Times New Roman" w:hAnsi="Consolas"/>
          <w:sz w:val="18"/>
          <w:szCs w:val="18"/>
        </w:rPr>
        <w:t>n- давталтын хязгаар    </w:t>
      </w:r>
    </w:p>
    <w:p w14:paraId="16A22F1A" w14:textId="16BA74C5" w:rsidR="003F59BD" w:rsidRPr="003F59BD" w:rsidRDefault="003F59BD" w:rsidP="00C91995">
      <w:pPr>
        <w:widowControl/>
        <w:numPr>
          <w:ilvl w:val="0"/>
          <w:numId w:val="10"/>
        </w:numPr>
        <w:pBdr>
          <w:left w:val="single" w:sz="18" w:space="0" w:color="6CE26C"/>
        </w:pBdr>
        <w:shd w:val="clear" w:color="auto" w:fill="FFFFFF"/>
        <w:suppressAutoHyphens w:val="0"/>
        <w:spacing w:line="210" w:lineRule="atLeast"/>
        <w:ind w:left="0"/>
        <w:divId w:val="1520200515"/>
        <w:rPr>
          <w:rStyle w:val="comment2"/>
          <w:rFonts w:ascii="Consolas" w:eastAsia="Times New Roman" w:hAnsi="Consolas"/>
          <w:color w:val="5C5C5C"/>
          <w:sz w:val="18"/>
          <w:szCs w:val="18"/>
          <w:bdr w:val="none" w:sz="0" w:space="0" w:color="auto"/>
        </w:rPr>
      </w:pPr>
      <w:r>
        <w:rPr>
          <w:rStyle w:val="comment2"/>
          <w:rFonts w:ascii="Consolas" w:eastAsia="Times New Roman" w:hAnsi="Consolas"/>
          <w:sz w:val="18"/>
          <w:szCs w:val="18"/>
        </w:rPr>
        <w:t xml:space="preserve">           </w:t>
      </w:r>
      <w:r w:rsidR="00C91995">
        <w:rPr>
          <w:rStyle w:val="comment2"/>
          <w:rFonts w:ascii="Consolas" w:eastAsia="Times New Roman" w:hAnsi="Consolas"/>
          <w:sz w:val="18"/>
          <w:szCs w:val="18"/>
        </w:rPr>
        <w:t>давталт биелэх нөхцөл: i нь n-с бага үед    </w:t>
      </w:r>
    </w:p>
    <w:p w14:paraId="50B5171D" w14:textId="57DDE08D" w:rsidR="003F59BD" w:rsidRPr="003F59BD" w:rsidRDefault="003F59BD" w:rsidP="00C91995">
      <w:pPr>
        <w:widowControl/>
        <w:numPr>
          <w:ilvl w:val="0"/>
          <w:numId w:val="10"/>
        </w:numPr>
        <w:pBdr>
          <w:left w:val="single" w:sz="18" w:space="0" w:color="6CE26C"/>
        </w:pBdr>
        <w:shd w:val="clear" w:color="auto" w:fill="FFFFFF"/>
        <w:suppressAutoHyphens w:val="0"/>
        <w:spacing w:line="210" w:lineRule="atLeast"/>
        <w:ind w:left="0"/>
        <w:divId w:val="1520200515"/>
        <w:rPr>
          <w:rStyle w:val="comment2"/>
          <w:rFonts w:ascii="Consolas" w:eastAsia="Times New Roman" w:hAnsi="Consolas"/>
          <w:color w:val="5C5C5C"/>
          <w:sz w:val="18"/>
          <w:szCs w:val="18"/>
          <w:bdr w:val="none" w:sz="0" w:space="0" w:color="auto"/>
        </w:rPr>
      </w:pPr>
      <w:r>
        <w:rPr>
          <w:rStyle w:val="comment2"/>
          <w:rFonts w:ascii="Consolas" w:eastAsia="Times New Roman" w:hAnsi="Consolas"/>
          <w:sz w:val="18"/>
          <w:szCs w:val="18"/>
        </w:rPr>
        <w:t xml:space="preserve">           </w:t>
      </w:r>
      <w:r w:rsidR="00C91995">
        <w:rPr>
          <w:rStyle w:val="comment2"/>
          <w:rFonts w:ascii="Consolas" w:eastAsia="Times New Roman" w:hAnsi="Consolas"/>
          <w:sz w:val="18"/>
          <w:szCs w:val="18"/>
        </w:rPr>
        <w:t>давталт биелэх тоо: n-1 (массив 0-с эхлэж индекслдэг тул)    </w:t>
      </w:r>
    </w:p>
    <w:p w14:paraId="562DC1CB" w14:textId="0739D535" w:rsidR="00C91995" w:rsidRDefault="00C91995" w:rsidP="00C91995">
      <w:pPr>
        <w:widowControl/>
        <w:numPr>
          <w:ilvl w:val="0"/>
          <w:numId w:val="10"/>
        </w:numPr>
        <w:pBdr>
          <w:left w:val="single" w:sz="18" w:space="0" w:color="6CE26C"/>
        </w:pBdr>
        <w:shd w:val="clear" w:color="auto" w:fill="FFFFFF"/>
        <w:suppressAutoHyphens w:val="0"/>
        <w:spacing w:line="210" w:lineRule="atLeast"/>
        <w:ind w:left="0"/>
        <w:divId w:val="1520200515"/>
        <w:rPr>
          <w:rFonts w:ascii="Consolas" w:eastAsia="Times New Roman" w:hAnsi="Consolas"/>
          <w:color w:val="5C5C5C"/>
          <w:sz w:val="18"/>
          <w:szCs w:val="18"/>
        </w:rPr>
      </w:pPr>
      <w:r>
        <w:rPr>
          <w:rStyle w:val="comment2"/>
          <w:rFonts w:ascii="Consolas" w:eastAsia="Times New Roman" w:hAnsi="Consolas"/>
          <w:sz w:val="18"/>
          <w:szCs w:val="18"/>
        </w:rPr>
        <w:t>*/</w:t>
      </w:r>
      <w:r>
        <w:rPr>
          <w:rFonts w:ascii="Consolas" w:eastAsia="Times New Roman" w:hAnsi="Consolas"/>
          <w:color w:val="000000"/>
          <w:sz w:val="18"/>
          <w:szCs w:val="18"/>
          <w:bdr w:val="none" w:sz="0" w:space="0" w:color="auto" w:frame="1"/>
        </w:rPr>
        <w:t>  </w:t>
      </w:r>
    </w:p>
    <w:p w14:paraId="1696ACB4" w14:textId="77777777" w:rsidR="003F59BD" w:rsidRPr="003F59BD" w:rsidRDefault="00C91995" w:rsidP="00C91995">
      <w:pPr>
        <w:widowControl/>
        <w:numPr>
          <w:ilvl w:val="0"/>
          <w:numId w:val="10"/>
        </w:numPr>
        <w:pBdr>
          <w:left w:val="single" w:sz="18" w:space="0" w:color="6CE26C"/>
        </w:pBdr>
        <w:shd w:val="clear" w:color="auto" w:fill="F8F8F8"/>
        <w:suppressAutoHyphens w:val="0"/>
        <w:spacing w:line="210" w:lineRule="atLeast"/>
        <w:ind w:left="0"/>
        <w:divId w:val="152020051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for</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i = 0; i &lt; n; i++) { </w:t>
      </w:r>
    </w:p>
    <w:p w14:paraId="34707A1D" w14:textId="5509E781" w:rsidR="00C91995" w:rsidRDefault="003F59BD" w:rsidP="00C91995">
      <w:pPr>
        <w:widowControl/>
        <w:numPr>
          <w:ilvl w:val="0"/>
          <w:numId w:val="10"/>
        </w:numPr>
        <w:pBdr>
          <w:left w:val="single" w:sz="18" w:space="0" w:color="6CE26C"/>
        </w:pBdr>
        <w:shd w:val="clear" w:color="auto" w:fill="F8F8F8"/>
        <w:suppressAutoHyphens w:val="0"/>
        <w:spacing w:line="210" w:lineRule="atLeast"/>
        <w:ind w:left="0"/>
        <w:divId w:val="152020051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xml:space="preserve">            </w:t>
      </w:r>
      <w:r w:rsidR="00C91995">
        <w:rPr>
          <w:rStyle w:val="comment2"/>
          <w:rFonts w:ascii="Consolas" w:eastAsia="Times New Roman" w:hAnsi="Consolas"/>
          <w:sz w:val="18"/>
          <w:szCs w:val="18"/>
        </w:rPr>
        <w:t>//cin объектын &gt;&gt; оператороор a массивын i-р элементэд утга авч байна.</w:t>
      </w:r>
      <w:r w:rsidR="00C91995">
        <w:rPr>
          <w:rFonts w:ascii="Consolas" w:eastAsia="Times New Roman" w:hAnsi="Consolas"/>
          <w:color w:val="000000"/>
          <w:sz w:val="18"/>
          <w:szCs w:val="18"/>
          <w:bdr w:val="none" w:sz="0" w:space="0" w:color="auto" w:frame="1"/>
        </w:rPr>
        <w:t>  </w:t>
      </w:r>
    </w:p>
    <w:p w14:paraId="5A097D8E" w14:textId="77777777" w:rsidR="00C91995" w:rsidRDefault="00C91995" w:rsidP="00C91995">
      <w:pPr>
        <w:widowControl/>
        <w:numPr>
          <w:ilvl w:val="0"/>
          <w:numId w:val="10"/>
        </w:numPr>
        <w:pBdr>
          <w:left w:val="single" w:sz="18" w:space="0" w:color="6CE26C"/>
        </w:pBdr>
        <w:shd w:val="clear" w:color="auto" w:fill="FFFFFF"/>
        <w:suppressAutoHyphens w:val="0"/>
        <w:spacing w:line="210" w:lineRule="atLeast"/>
        <w:ind w:left="0"/>
        <w:divId w:val="152020051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cin &gt;&gt; a[i];  </w:t>
      </w:r>
    </w:p>
    <w:p w14:paraId="0E3AF682" w14:textId="77777777" w:rsidR="003F59BD" w:rsidRPr="003F59BD" w:rsidRDefault="00C91995" w:rsidP="00C91995">
      <w:pPr>
        <w:widowControl/>
        <w:numPr>
          <w:ilvl w:val="0"/>
          <w:numId w:val="10"/>
        </w:numPr>
        <w:pBdr>
          <w:left w:val="single" w:sz="18" w:space="0" w:color="6CE26C"/>
        </w:pBdr>
        <w:shd w:val="clear" w:color="auto" w:fill="F8F8F8"/>
        <w:suppressAutoHyphens w:val="0"/>
        <w:spacing w:line="210" w:lineRule="atLeast"/>
        <w:ind w:left="0"/>
        <w:divId w:val="152020051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190734AA" w14:textId="3EBEFA5D" w:rsidR="003F59BD" w:rsidRPr="003F59BD" w:rsidRDefault="003F59BD" w:rsidP="00C91995">
      <w:pPr>
        <w:widowControl/>
        <w:numPr>
          <w:ilvl w:val="0"/>
          <w:numId w:val="10"/>
        </w:numPr>
        <w:pBdr>
          <w:left w:val="single" w:sz="18" w:space="0" w:color="6CE26C"/>
        </w:pBdr>
        <w:shd w:val="clear" w:color="auto" w:fill="F8F8F8"/>
        <w:suppressAutoHyphens w:val="0"/>
        <w:spacing w:line="210" w:lineRule="atLeast"/>
        <w:ind w:left="0"/>
        <w:divId w:val="1520200515"/>
        <w:rPr>
          <w:rStyle w:val="comment2"/>
          <w:rFonts w:ascii="Consolas" w:eastAsia="Times New Roman" w:hAnsi="Consolas"/>
          <w:color w:val="5C5C5C"/>
          <w:sz w:val="18"/>
          <w:szCs w:val="18"/>
          <w:bdr w:val="none" w:sz="0" w:space="0" w:color="auto"/>
        </w:rPr>
      </w:pPr>
      <w:r>
        <w:rPr>
          <w:rStyle w:val="comment2"/>
          <w:rFonts w:ascii="Consolas" w:eastAsia="Times New Roman" w:hAnsi="Consolas"/>
          <w:sz w:val="18"/>
          <w:szCs w:val="18"/>
        </w:rPr>
        <w:t xml:space="preserve">        </w:t>
      </w:r>
      <w:r w:rsidR="00C91995">
        <w:rPr>
          <w:rStyle w:val="comment2"/>
          <w:rFonts w:ascii="Consolas" w:eastAsia="Times New Roman" w:hAnsi="Consolas"/>
          <w:sz w:val="18"/>
          <w:szCs w:val="18"/>
        </w:rPr>
        <w:t>// cout объектын &lt;&lt; операторыг ашиглаж дэлгэцэнд findEvenumber </w:t>
      </w:r>
    </w:p>
    <w:p w14:paraId="39229451" w14:textId="2EC1ED9C" w:rsidR="00C91995" w:rsidRDefault="003F59BD" w:rsidP="00C91995">
      <w:pPr>
        <w:widowControl/>
        <w:numPr>
          <w:ilvl w:val="0"/>
          <w:numId w:val="10"/>
        </w:numPr>
        <w:pBdr>
          <w:left w:val="single" w:sz="18" w:space="0" w:color="6CE26C"/>
        </w:pBdr>
        <w:shd w:val="clear" w:color="auto" w:fill="F8F8F8"/>
        <w:suppressAutoHyphens w:val="0"/>
        <w:spacing w:line="210" w:lineRule="atLeast"/>
        <w:ind w:left="0"/>
        <w:divId w:val="1520200515"/>
        <w:rPr>
          <w:rFonts w:ascii="Consolas" w:eastAsia="Times New Roman" w:hAnsi="Consolas"/>
          <w:color w:val="5C5C5C"/>
          <w:sz w:val="18"/>
          <w:szCs w:val="18"/>
        </w:rPr>
      </w:pPr>
      <w:r>
        <w:rPr>
          <w:rStyle w:val="comment2"/>
          <w:rFonts w:ascii="Consolas" w:eastAsia="Times New Roman" w:hAnsi="Consolas"/>
          <w:sz w:val="18"/>
          <w:szCs w:val="18"/>
        </w:rPr>
        <w:t xml:space="preserve">        // </w:t>
      </w:r>
      <w:r w:rsidR="00C91995">
        <w:rPr>
          <w:rStyle w:val="comment2"/>
          <w:rFonts w:ascii="Consolas" w:eastAsia="Times New Roman" w:hAnsi="Consolas"/>
          <w:sz w:val="18"/>
          <w:szCs w:val="18"/>
        </w:rPr>
        <w:t>функцээс буцаж ирэх хариуг дэлгэцлэж байна.</w:t>
      </w:r>
      <w:r w:rsidR="00C91995">
        <w:rPr>
          <w:rFonts w:ascii="Consolas" w:eastAsia="Times New Roman" w:hAnsi="Consolas"/>
          <w:color w:val="000000"/>
          <w:sz w:val="18"/>
          <w:szCs w:val="18"/>
          <w:bdr w:val="none" w:sz="0" w:space="0" w:color="auto" w:frame="1"/>
        </w:rPr>
        <w:t>  </w:t>
      </w:r>
    </w:p>
    <w:p w14:paraId="7EA0B832" w14:textId="77777777" w:rsidR="00C91995" w:rsidRDefault="00C91995" w:rsidP="00C91995">
      <w:pPr>
        <w:widowControl/>
        <w:numPr>
          <w:ilvl w:val="0"/>
          <w:numId w:val="10"/>
        </w:numPr>
        <w:pBdr>
          <w:left w:val="single" w:sz="18" w:space="0" w:color="6CE26C"/>
        </w:pBdr>
        <w:shd w:val="clear" w:color="auto" w:fill="FFFFFF"/>
        <w:suppressAutoHyphens w:val="0"/>
        <w:spacing w:line="210" w:lineRule="atLeast"/>
        <w:ind w:left="0"/>
        <w:divId w:val="152020051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cout &lt;&lt; </w:t>
      </w:r>
      <w:r>
        <w:rPr>
          <w:rStyle w:val="string2"/>
          <w:rFonts w:ascii="Consolas" w:eastAsia="Times New Roman" w:hAnsi="Consolas"/>
          <w:sz w:val="18"/>
          <w:szCs w:val="18"/>
        </w:rPr>
        <w:t>"Tegsh - "</w:t>
      </w:r>
      <w:r>
        <w:rPr>
          <w:rFonts w:ascii="Consolas" w:eastAsia="Times New Roman" w:hAnsi="Consolas"/>
          <w:color w:val="000000"/>
          <w:sz w:val="18"/>
          <w:szCs w:val="18"/>
          <w:bdr w:val="none" w:sz="0" w:space="0" w:color="auto" w:frame="1"/>
        </w:rPr>
        <w:t> &lt;&lt; findEvenNumber(a, n);  </w:t>
      </w:r>
    </w:p>
    <w:p w14:paraId="76C74F05" w14:textId="77777777" w:rsidR="00C91995" w:rsidRDefault="00C91995" w:rsidP="00C91995">
      <w:pPr>
        <w:widowControl/>
        <w:numPr>
          <w:ilvl w:val="0"/>
          <w:numId w:val="10"/>
        </w:numPr>
        <w:pBdr>
          <w:left w:val="single" w:sz="18" w:space="0" w:color="6CE26C"/>
        </w:pBdr>
        <w:shd w:val="clear" w:color="auto" w:fill="F8F8F8"/>
        <w:suppressAutoHyphens w:val="0"/>
        <w:spacing w:line="210" w:lineRule="atLeast"/>
        <w:ind w:left="0"/>
        <w:divId w:val="152020051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return</w:t>
      </w:r>
      <w:r>
        <w:rPr>
          <w:rFonts w:ascii="Consolas" w:eastAsia="Times New Roman" w:hAnsi="Consolas"/>
          <w:color w:val="000000"/>
          <w:sz w:val="18"/>
          <w:szCs w:val="18"/>
          <w:bdr w:val="none" w:sz="0" w:space="0" w:color="auto" w:frame="1"/>
        </w:rPr>
        <w:t> 0;  </w:t>
      </w:r>
    </w:p>
    <w:p w14:paraId="572F7291" w14:textId="77777777" w:rsidR="00C91995" w:rsidRDefault="00C91995" w:rsidP="00C91995">
      <w:pPr>
        <w:widowControl/>
        <w:numPr>
          <w:ilvl w:val="0"/>
          <w:numId w:val="10"/>
        </w:numPr>
        <w:pBdr>
          <w:left w:val="single" w:sz="18" w:space="0" w:color="6CE26C"/>
        </w:pBdr>
        <w:shd w:val="clear" w:color="auto" w:fill="FFFFFF"/>
        <w:suppressAutoHyphens w:val="0"/>
        <w:spacing w:line="210" w:lineRule="atLeast"/>
        <w:ind w:left="0"/>
        <w:divId w:val="152020051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32810DFA" w14:textId="77777777" w:rsidR="003F59BD" w:rsidRPr="003F59BD" w:rsidRDefault="00C91995" w:rsidP="00C91995">
      <w:pPr>
        <w:widowControl/>
        <w:numPr>
          <w:ilvl w:val="0"/>
          <w:numId w:val="10"/>
        </w:numPr>
        <w:pBdr>
          <w:left w:val="single" w:sz="18" w:space="0" w:color="6CE26C"/>
        </w:pBdr>
        <w:shd w:val="clear" w:color="auto" w:fill="F8F8F8"/>
        <w:suppressAutoHyphens w:val="0"/>
        <w:spacing w:line="210" w:lineRule="atLeast"/>
        <w:ind w:left="0"/>
        <w:divId w:val="1520200515"/>
        <w:rPr>
          <w:rStyle w:val="comment2"/>
          <w:rFonts w:ascii="Consolas" w:eastAsia="Times New Roman" w:hAnsi="Consolas"/>
          <w:color w:val="5C5C5C"/>
          <w:sz w:val="18"/>
          <w:szCs w:val="18"/>
          <w:bdr w:val="none" w:sz="0" w:space="0" w:color="auto"/>
        </w:rPr>
      </w:pPr>
      <w:r>
        <w:rPr>
          <w:rFonts w:ascii="Consolas" w:eastAsia="Times New Roman" w:hAnsi="Consolas"/>
          <w:color w:val="000000"/>
          <w:sz w:val="18"/>
          <w:szCs w:val="18"/>
          <w:bdr w:val="none" w:sz="0" w:space="0" w:color="auto" w:frame="1"/>
        </w:rPr>
        <w:t>    </w:t>
      </w:r>
      <w:r>
        <w:rPr>
          <w:rStyle w:val="comment2"/>
          <w:rFonts w:ascii="Consolas" w:eastAsia="Times New Roman" w:hAnsi="Consolas"/>
          <w:sz w:val="18"/>
          <w:szCs w:val="18"/>
        </w:rPr>
        <w:t>/*</w:t>
      </w:r>
    </w:p>
    <w:p w14:paraId="268C0C51" w14:textId="77777777" w:rsidR="003F59BD" w:rsidRPr="003F59BD" w:rsidRDefault="003F59BD" w:rsidP="00C91995">
      <w:pPr>
        <w:widowControl/>
        <w:numPr>
          <w:ilvl w:val="0"/>
          <w:numId w:val="10"/>
        </w:numPr>
        <w:pBdr>
          <w:left w:val="single" w:sz="18" w:space="0" w:color="6CE26C"/>
        </w:pBdr>
        <w:shd w:val="clear" w:color="auto" w:fill="F8F8F8"/>
        <w:suppressAutoHyphens w:val="0"/>
        <w:spacing w:line="210" w:lineRule="atLeast"/>
        <w:ind w:left="0"/>
        <w:divId w:val="1520200515"/>
        <w:rPr>
          <w:rStyle w:val="comment2"/>
          <w:rFonts w:ascii="Consolas" w:eastAsia="Times New Roman" w:hAnsi="Consolas"/>
          <w:color w:val="5C5C5C"/>
          <w:sz w:val="18"/>
          <w:szCs w:val="18"/>
          <w:bdr w:val="none" w:sz="0" w:space="0" w:color="auto"/>
        </w:rPr>
      </w:pPr>
      <w:r>
        <w:rPr>
          <w:rStyle w:val="comment2"/>
          <w:rFonts w:ascii="Consolas" w:eastAsia="Times New Roman" w:hAnsi="Consolas"/>
          <w:sz w:val="18"/>
          <w:szCs w:val="18"/>
        </w:rPr>
        <w:t xml:space="preserve"> </w:t>
      </w:r>
      <w:r w:rsidR="00C91995">
        <w:rPr>
          <w:rStyle w:val="comment2"/>
          <w:rFonts w:ascii="Consolas" w:eastAsia="Times New Roman" w:hAnsi="Consolas"/>
          <w:sz w:val="18"/>
          <w:szCs w:val="18"/>
        </w:rPr>
        <w:t>Үйлдэл: Функц тодорхойлж байна</w:t>
      </w:r>
    </w:p>
    <w:p w14:paraId="512CFC79" w14:textId="77777777" w:rsidR="003F59BD" w:rsidRPr="003F59BD" w:rsidRDefault="00C91995" w:rsidP="00C91995">
      <w:pPr>
        <w:widowControl/>
        <w:numPr>
          <w:ilvl w:val="0"/>
          <w:numId w:val="10"/>
        </w:numPr>
        <w:pBdr>
          <w:left w:val="single" w:sz="18" w:space="0" w:color="6CE26C"/>
        </w:pBdr>
        <w:shd w:val="clear" w:color="auto" w:fill="F8F8F8"/>
        <w:suppressAutoHyphens w:val="0"/>
        <w:spacing w:line="210" w:lineRule="atLeast"/>
        <w:ind w:left="0"/>
        <w:divId w:val="1520200515"/>
        <w:rPr>
          <w:rStyle w:val="comment2"/>
          <w:rFonts w:ascii="Consolas" w:eastAsia="Times New Roman" w:hAnsi="Consolas"/>
          <w:color w:val="5C5C5C"/>
          <w:sz w:val="18"/>
          <w:szCs w:val="18"/>
          <w:bdr w:val="none" w:sz="0" w:space="0" w:color="auto"/>
        </w:rPr>
      </w:pPr>
      <w:r>
        <w:rPr>
          <w:rStyle w:val="comment2"/>
          <w:rFonts w:ascii="Consolas" w:eastAsia="Times New Roman" w:hAnsi="Consolas"/>
          <w:sz w:val="18"/>
          <w:szCs w:val="18"/>
        </w:rPr>
        <w:t>Функцийн нэр: findEvenNumber</w:t>
      </w:r>
    </w:p>
    <w:p w14:paraId="261ACB2A" w14:textId="77777777" w:rsidR="003F59BD" w:rsidRPr="003F59BD" w:rsidRDefault="00C91995" w:rsidP="00C91995">
      <w:pPr>
        <w:widowControl/>
        <w:numPr>
          <w:ilvl w:val="0"/>
          <w:numId w:val="10"/>
        </w:numPr>
        <w:pBdr>
          <w:left w:val="single" w:sz="18" w:space="0" w:color="6CE26C"/>
        </w:pBdr>
        <w:shd w:val="clear" w:color="auto" w:fill="F8F8F8"/>
        <w:suppressAutoHyphens w:val="0"/>
        <w:spacing w:line="210" w:lineRule="atLeast"/>
        <w:ind w:left="0"/>
        <w:divId w:val="1520200515"/>
        <w:rPr>
          <w:rStyle w:val="comment2"/>
          <w:rFonts w:ascii="Consolas" w:eastAsia="Times New Roman" w:hAnsi="Consolas"/>
          <w:color w:val="5C5C5C"/>
          <w:sz w:val="18"/>
          <w:szCs w:val="18"/>
          <w:bdr w:val="none" w:sz="0" w:space="0" w:color="auto"/>
        </w:rPr>
      </w:pPr>
      <w:r>
        <w:rPr>
          <w:rStyle w:val="comment2"/>
          <w:rFonts w:ascii="Consolas" w:eastAsia="Times New Roman" w:hAnsi="Consolas"/>
          <w:sz w:val="18"/>
          <w:szCs w:val="18"/>
        </w:rPr>
        <w:t>Функцийн үүрэг: Хэрэглэгчээс өгөгдсөн тоон цуваанд хэдэнд тэгш тоо байгааг олж буцаах</w:t>
      </w:r>
    </w:p>
    <w:p w14:paraId="28DE639E" w14:textId="77777777" w:rsidR="003F59BD" w:rsidRPr="003F59BD" w:rsidRDefault="00C91995" w:rsidP="00C91995">
      <w:pPr>
        <w:widowControl/>
        <w:numPr>
          <w:ilvl w:val="0"/>
          <w:numId w:val="10"/>
        </w:numPr>
        <w:pBdr>
          <w:left w:val="single" w:sz="18" w:space="0" w:color="6CE26C"/>
        </w:pBdr>
        <w:shd w:val="clear" w:color="auto" w:fill="F8F8F8"/>
        <w:suppressAutoHyphens w:val="0"/>
        <w:spacing w:line="210" w:lineRule="atLeast"/>
        <w:ind w:left="0"/>
        <w:divId w:val="1520200515"/>
        <w:rPr>
          <w:rStyle w:val="comment2"/>
          <w:rFonts w:ascii="Consolas" w:eastAsia="Times New Roman" w:hAnsi="Consolas"/>
          <w:color w:val="5C5C5C"/>
          <w:sz w:val="18"/>
          <w:szCs w:val="18"/>
          <w:bdr w:val="none" w:sz="0" w:space="0" w:color="auto"/>
        </w:rPr>
      </w:pPr>
      <w:proofErr w:type="gramStart"/>
      <w:r>
        <w:rPr>
          <w:rStyle w:val="comment2"/>
          <w:rFonts w:ascii="Consolas" w:eastAsia="Times New Roman" w:hAnsi="Consolas"/>
          <w:sz w:val="18"/>
          <w:szCs w:val="18"/>
        </w:rPr>
        <w:t>функцийн</w:t>
      </w:r>
      <w:proofErr w:type="gramEnd"/>
      <w:r>
        <w:rPr>
          <w:rStyle w:val="comment2"/>
          <w:rFonts w:ascii="Consolas" w:eastAsia="Times New Roman" w:hAnsi="Consolas"/>
          <w:sz w:val="18"/>
          <w:szCs w:val="18"/>
        </w:rPr>
        <w:t> тухай: Функц нь массивийн хаяг болон уртыг параметрээр авч дотрох элементүүдийг2-р үлдэгдэлтэй хувааж үлдэгдэлийг жиших аргаар тэгш тоог олно.</w:t>
      </w:r>
    </w:p>
    <w:p w14:paraId="6E815DB7" w14:textId="77777777" w:rsidR="003F59BD" w:rsidRPr="003F59BD" w:rsidRDefault="00C91995" w:rsidP="00C91995">
      <w:pPr>
        <w:widowControl/>
        <w:numPr>
          <w:ilvl w:val="0"/>
          <w:numId w:val="10"/>
        </w:numPr>
        <w:pBdr>
          <w:left w:val="single" w:sz="18" w:space="0" w:color="6CE26C"/>
        </w:pBdr>
        <w:shd w:val="clear" w:color="auto" w:fill="F8F8F8"/>
        <w:suppressAutoHyphens w:val="0"/>
        <w:spacing w:line="210" w:lineRule="atLeast"/>
        <w:ind w:left="0"/>
        <w:divId w:val="1520200515"/>
        <w:rPr>
          <w:rStyle w:val="comment2"/>
          <w:rFonts w:ascii="Consolas" w:eastAsia="Times New Roman" w:hAnsi="Consolas"/>
          <w:color w:val="5C5C5C"/>
          <w:sz w:val="18"/>
          <w:szCs w:val="18"/>
          <w:bdr w:val="none" w:sz="0" w:space="0" w:color="auto"/>
        </w:rPr>
      </w:pPr>
      <w:r>
        <w:rPr>
          <w:rStyle w:val="comment2"/>
          <w:rFonts w:ascii="Consolas" w:eastAsia="Times New Roman" w:hAnsi="Consolas"/>
          <w:sz w:val="18"/>
          <w:szCs w:val="18"/>
        </w:rPr>
        <w:t>Хувьсагчийн үүрэг:    </w:t>
      </w:r>
    </w:p>
    <w:p w14:paraId="63D1F9F9" w14:textId="3A14B386" w:rsidR="003F59BD" w:rsidRPr="003F59BD" w:rsidRDefault="003F59BD" w:rsidP="00C91995">
      <w:pPr>
        <w:widowControl/>
        <w:numPr>
          <w:ilvl w:val="0"/>
          <w:numId w:val="10"/>
        </w:numPr>
        <w:pBdr>
          <w:left w:val="single" w:sz="18" w:space="0" w:color="6CE26C"/>
        </w:pBdr>
        <w:shd w:val="clear" w:color="auto" w:fill="F8F8F8"/>
        <w:suppressAutoHyphens w:val="0"/>
        <w:spacing w:line="210" w:lineRule="atLeast"/>
        <w:ind w:left="0"/>
        <w:divId w:val="1520200515"/>
        <w:rPr>
          <w:rStyle w:val="comment2"/>
          <w:rFonts w:ascii="Consolas" w:eastAsia="Times New Roman" w:hAnsi="Consolas"/>
          <w:color w:val="5C5C5C"/>
          <w:sz w:val="18"/>
          <w:szCs w:val="18"/>
          <w:bdr w:val="none" w:sz="0" w:space="0" w:color="auto"/>
        </w:rPr>
      </w:pPr>
      <w:r>
        <w:rPr>
          <w:rStyle w:val="comment2"/>
          <w:rFonts w:ascii="Consolas" w:eastAsia="Times New Roman" w:hAnsi="Consolas"/>
          <w:sz w:val="18"/>
          <w:szCs w:val="18"/>
        </w:rPr>
        <w:t xml:space="preserve"> </w:t>
      </w:r>
      <w:r w:rsidR="00C91995">
        <w:rPr>
          <w:rStyle w:val="comment2"/>
          <w:rFonts w:ascii="Consolas" w:eastAsia="Times New Roman" w:hAnsi="Consolas"/>
          <w:sz w:val="18"/>
          <w:szCs w:val="18"/>
        </w:rPr>
        <w:t>a - хаяган хувьсагч, эх функцээс ма</w:t>
      </w:r>
      <w:r>
        <w:rPr>
          <w:rStyle w:val="comment2"/>
          <w:rFonts w:ascii="Consolas" w:eastAsia="Times New Roman" w:hAnsi="Consolas"/>
          <w:sz w:val="18"/>
          <w:szCs w:val="18"/>
        </w:rPr>
        <w:t>ссивийн хаяг ирэхэд хадгалах </w:t>
      </w:r>
    </w:p>
    <w:p w14:paraId="19FD1B84" w14:textId="1238EBF5" w:rsidR="003F59BD" w:rsidRPr="003F59BD" w:rsidRDefault="003F59BD" w:rsidP="00C91995">
      <w:pPr>
        <w:widowControl/>
        <w:numPr>
          <w:ilvl w:val="0"/>
          <w:numId w:val="10"/>
        </w:numPr>
        <w:pBdr>
          <w:left w:val="single" w:sz="18" w:space="0" w:color="6CE26C"/>
        </w:pBdr>
        <w:shd w:val="clear" w:color="auto" w:fill="F8F8F8"/>
        <w:suppressAutoHyphens w:val="0"/>
        <w:spacing w:line="210" w:lineRule="atLeast"/>
        <w:ind w:left="0"/>
        <w:divId w:val="1520200515"/>
        <w:rPr>
          <w:rStyle w:val="comment2"/>
          <w:rFonts w:ascii="Consolas" w:eastAsia="Times New Roman" w:hAnsi="Consolas"/>
          <w:color w:val="5C5C5C"/>
          <w:sz w:val="18"/>
          <w:szCs w:val="18"/>
          <w:bdr w:val="none" w:sz="0" w:space="0" w:color="auto"/>
        </w:rPr>
      </w:pPr>
      <w:r>
        <w:rPr>
          <w:rStyle w:val="comment2"/>
          <w:rFonts w:ascii="Consolas" w:eastAsia="Times New Roman" w:hAnsi="Consolas"/>
          <w:sz w:val="18"/>
          <w:szCs w:val="18"/>
        </w:rPr>
        <w:t xml:space="preserve"> </w:t>
      </w:r>
      <w:r w:rsidR="00C91995">
        <w:rPr>
          <w:rStyle w:val="comment2"/>
          <w:rFonts w:ascii="Consolas" w:eastAsia="Times New Roman" w:hAnsi="Consolas"/>
          <w:sz w:val="18"/>
          <w:szCs w:val="18"/>
        </w:rPr>
        <w:t>n - массивийн урт    </w:t>
      </w:r>
    </w:p>
    <w:p w14:paraId="4F7CA10F" w14:textId="1A96DA0B" w:rsidR="003F59BD" w:rsidRPr="003F59BD" w:rsidRDefault="003F59BD" w:rsidP="00C91995">
      <w:pPr>
        <w:widowControl/>
        <w:numPr>
          <w:ilvl w:val="0"/>
          <w:numId w:val="10"/>
        </w:numPr>
        <w:pBdr>
          <w:left w:val="single" w:sz="18" w:space="0" w:color="6CE26C"/>
        </w:pBdr>
        <w:shd w:val="clear" w:color="auto" w:fill="F8F8F8"/>
        <w:suppressAutoHyphens w:val="0"/>
        <w:spacing w:line="210" w:lineRule="atLeast"/>
        <w:ind w:left="0"/>
        <w:divId w:val="1520200515"/>
        <w:rPr>
          <w:rStyle w:val="comment2"/>
          <w:rFonts w:ascii="Consolas" w:eastAsia="Times New Roman" w:hAnsi="Consolas"/>
          <w:color w:val="5C5C5C"/>
          <w:sz w:val="18"/>
          <w:szCs w:val="18"/>
          <w:bdr w:val="none" w:sz="0" w:space="0" w:color="auto"/>
        </w:rPr>
      </w:pPr>
      <w:r>
        <w:rPr>
          <w:rStyle w:val="comment2"/>
          <w:rFonts w:ascii="Consolas" w:eastAsia="Times New Roman" w:hAnsi="Consolas"/>
          <w:sz w:val="18"/>
          <w:szCs w:val="18"/>
        </w:rPr>
        <w:lastRenderedPageBreak/>
        <w:t xml:space="preserve"> </w:t>
      </w:r>
      <w:r w:rsidR="00C91995">
        <w:rPr>
          <w:rStyle w:val="comment2"/>
          <w:rFonts w:ascii="Consolas" w:eastAsia="Times New Roman" w:hAnsi="Consolas"/>
          <w:sz w:val="18"/>
          <w:szCs w:val="18"/>
        </w:rPr>
        <w:t>total - нийт хэдэн тэгш тоо байгааг хадгалах</w:t>
      </w:r>
    </w:p>
    <w:p w14:paraId="524B1957" w14:textId="519B579A" w:rsidR="00C91995" w:rsidRDefault="00C91995" w:rsidP="00C91995">
      <w:pPr>
        <w:widowControl/>
        <w:numPr>
          <w:ilvl w:val="0"/>
          <w:numId w:val="10"/>
        </w:numPr>
        <w:pBdr>
          <w:left w:val="single" w:sz="18" w:space="0" w:color="6CE26C"/>
        </w:pBdr>
        <w:shd w:val="clear" w:color="auto" w:fill="F8F8F8"/>
        <w:suppressAutoHyphens w:val="0"/>
        <w:spacing w:line="210" w:lineRule="atLeast"/>
        <w:ind w:left="0"/>
        <w:divId w:val="1520200515"/>
        <w:rPr>
          <w:rFonts w:ascii="Consolas" w:eastAsia="Times New Roman" w:hAnsi="Consolas"/>
          <w:color w:val="5C5C5C"/>
          <w:sz w:val="18"/>
          <w:szCs w:val="18"/>
        </w:rPr>
      </w:pPr>
      <w:r>
        <w:rPr>
          <w:rStyle w:val="comment2"/>
          <w:rFonts w:ascii="Consolas" w:eastAsia="Times New Roman" w:hAnsi="Consolas"/>
          <w:sz w:val="18"/>
          <w:szCs w:val="18"/>
        </w:rPr>
        <w:t>*/</w:t>
      </w:r>
      <w:r>
        <w:rPr>
          <w:rFonts w:ascii="Consolas" w:eastAsia="Times New Roman" w:hAnsi="Consolas"/>
          <w:color w:val="000000"/>
          <w:sz w:val="18"/>
          <w:szCs w:val="18"/>
          <w:bdr w:val="none" w:sz="0" w:space="0" w:color="auto" w:frame="1"/>
        </w:rPr>
        <w:t>  </w:t>
      </w:r>
    </w:p>
    <w:p w14:paraId="1ED71FD7" w14:textId="77777777" w:rsidR="003F59BD" w:rsidRPr="003F59BD" w:rsidRDefault="00C91995" w:rsidP="00C91995">
      <w:pPr>
        <w:widowControl/>
        <w:numPr>
          <w:ilvl w:val="0"/>
          <w:numId w:val="10"/>
        </w:numPr>
        <w:pBdr>
          <w:left w:val="single" w:sz="18" w:space="0" w:color="6CE26C"/>
        </w:pBdr>
        <w:shd w:val="clear" w:color="auto" w:fill="FFFFFF"/>
        <w:suppressAutoHyphens w:val="0"/>
        <w:spacing w:line="210" w:lineRule="atLeast"/>
        <w:ind w:left="0"/>
        <w:divId w:val="1520200515"/>
        <w:rPr>
          <w:rFonts w:ascii="Consolas" w:eastAsia="Times New Roman" w:hAnsi="Consolas"/>
          <w:color w:val="5C5C5C"/>
          <w:sz w:val="18"/>
          <w:szCs w:val="18"/>
        </w:rPr>
      </w:pP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findEvenNumber(</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 a,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n) { </w:t>
      </w:r>
    </w:p>
    <w:p w14:paraId="43394C91" w14:textId="57F380BC" w:rsidR="003F59BD" w:rsidRPr="003F59BD" w:rsidRDefault="003F59BD" w:rsidP="00C91995">
      <w:pPr>
        <w:widowControl/>
        <w:numPr>
          <w:ilvl w:val="0"/>
          <w:numId w:val="10"/>
        </w:numPr>
        <w:pBdr>
          <w:left w:val="single" w:sz="18" w:space="0" w:color="6CE26C"/>
        </w:pBdr>
        <w:shd w:val="clear" w:color="auto" w:fill="FFFFFF"/>
        <w:suppressAutoHyphens w:val="0"/>
        <w:spacing w:line="210" w:lineRule="atLeast"/>
        <w:ind w:left="0"/>
        <w:divId w:val="1520200515"/>
        <w:rPr>
          <w:rStyle w:val="comment2"/>
          <w:rFonts w:ascii="Consolas" w:eastAsia="Times New Roman" w:hAnsi="Consolas"/>
          <w:color w:val="5C5C5C"/>
          <w:sz w:val="18"/>
          <w:szCs w:val="18"/>
          <w:bdr w:val="none" w:sz="0" w:space="0" w:color="auto"/>
        </w:rPr>
      </w:pPr>
      <w:r>
        <w:rPr>
          <w:rStyle w:val="keyword2"/>
          <w:rFonts w:ascii="Consolas" w:eastAsia="Times New Roman" w:hAnsi="Consolas"/>
          <w:sz w:val="18"/>
          <w:szCs w:val="18"/>
        </w:rPr>
        <w:t xml:space="preserve">    </w:t>
      </w:r>
      <w:r w:rsidR="00C91995">
        <w:rPr>
          <w:rStyle w:val="comment2"/>
          <w:rFonts w:ascii="Consolas" w:eastAsia="Times New Roman" w:hAnsi="Consolas"/>
          <w:sz w:val="18"/>
          <w:szCs w:val="18"/>
        </w:rPr>
        <w:t>//</w:t>
      </w:r>
      <w:r>
        <w:rPr>
          <w:rStyle w:val="comment2"/>
          <w:rFonts w:ascii="Consolas" w:eastAsia="Times New Roman" w:hAnsi="Consolas"/>
          <w:sz w:val="18"/>
          <w:szCs w:val="18"/>
        </w:rPr>
        <w:t xml:space="preserve"> </w:t>
      </w:r>
      <w:r w:rsidR="00C91995">
        <w:rPr>
          <w:rStyle w:val="comment2"/>
          <w:rFonts w:ascii="Consolas" w:eastAsia="Times New Roman" w:hAnsi="Consolas"/>
          <w:sz w:val="18"/>
          <w:szCs w:val="18"/>
        </w:rPr>
        <w:t>хүснэгтэнд нийт хэдэн тэгш утгатай элемент байгааг хадгалахь 0 </w:t>
      </w:r>
    </w:p>
    <w:p w14:paraId="2617F154" w14:textId="44F6A6B6" w:rsidR="00C91995" w:rsidRDefault="003F59BD" w:rsidP="00C91995">
      <w:pPr>
        <w:widowControl/>
        <w:numPr>
          <w:ilvl w:val="0"/>
          <w:numId w:val="10"/>
        </w:numPr>
        <w:pBdr>
          <w:left w:val="single" w:sz="18" w:space="0" w:color="6CE26C"/>
        </w:pBdr>
        <w:shd w:val="clear" w:color="auto" w:fill="FFFFFF"/>
        <w:suppressAutoHyphens w:val="0"/>
        <w:spacing w:line="210" w:lineRule="atLeast"/>
        <w:ind w:left="0"/>
        <w:divId w:val="1520200515"/>
        <w:rPr>
          <w:rFonts w:ascii="Consolas" w:eastAsia="Times New Roman" w:hAnsi="Consolas"/>
          <w:color w:val="5C5C5C"/>
          <w:sz w:val="18"/>
          <w:szCs w:val="18"/>
        </w:rPr>
      </w:pPr>
      <w:r>
        <w:rPr>
          <w:rStyle w:val="comment2"/>
          <w:rFonts w:ascii="Consolas" w:eastAsia="Times New Roman" w:hAnsi="Consolas"/>
          <w:sz w:val="18"/>
          <w:szCs w:val="18"/>
        </w:rPr>
        <w:t xml:space="preserve">    </w:t>
      </w:r>
      <w:r w:rsidR="00C91995">
        <w:rPr>
          <w:rStyle w:val="comment2"/>
          <w:rFonts w:ascii="Consolas" w:eastAsia="Times New Roman" w:hAnsi="Consolas"/>
          <w:sz w:val="18"/>
          <w:szCs w:val="18"/>
        </w:rPr>
        <w:t>//</w:t>
      </w:r>
      <w:r>
        <w:rPr>
          <w:rStyle w:val="comment2"/>
          <w:rFonts w:ascii="Consolas" w:eastAsia="Times New Roman" w:hAnsi="Consolas"/>
          <w:sz w:val="18"/>
          <w:szCs w:val="18"/>
        </w:rPr>
        <w:t xml:space="preserve"> </w:t>
      </w:r>
      <w:r w:rsidR="00C91995">
        <w:rPr>
          <w:rStyle w:val="comment2"/>
          <w:rFonts w:ascii="Consolas" w:eastAsia="Times New Roman" w:hAnsi="Consolas"/>
          <w:sz w:val="18"/>
          <w:szCs w:val="18"/>
        </w:rPr>
        <w:t>0 тэй тэнцүүлж байгаа нь санах ойг хуваарьлахад дотор нь дурын элемент байж болох тул</w:t>
      </w:r>
      <w:r w:rsidR="00C91995">
        <w:rPr>
          <w:rFonts w:ascii="Consolas" w:eastAsia="Times New Roman" w:hAnsi="Consolas"/>
          <w:color w:val="000000"/>
          <w:sz w:val="18"/>
          <w:szCs w:val="18"/>
          <w:bdr w:val="none" w:sz="0" w:space="0" w:color="auto" w:frame="1"/>
        </w:rPr>
        <w:t>  </w:t>
      </w:r>
    </w:p>
    <w:p w14:paraId="7F91EB5E" w14:textId="77777777" w:rsidR="00C91995" w:rsidRDefault="00C91995" w:rsidP="00C91995">
      <w:pPr>
        <w:widowControl/>
        <w:numPr>
          <w:ilvl w:val="0"/>
          <w:numId w:val="10"/>
        </w:numPr>
        <w:pBdr>
          <w:left w:val="single" w:sz="18" w:space="0" w:color="6CE26C"/>
        </w:pBdr>
        <w:shd w:val="clear" w:color="auto" w:fill="F8F8F8"/>
        <w:suppressAutoHyphens w:val="0"/>
        <w:spacing w:line="210" w:lineRule="atLeast"/>
        <w:ind w:left="0"/>
        <w:divId w:val="152020051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total = 0;  </w:t>
      </w:r>
    </w:p>
    <w:p w14:paraId="60831F1A" w14:textId="77777777" w:rsidR="003F59BD" w:rsidRPr="003F59BD" w:rsidRDefault="00C91995" w:rsidP="00C91995">
      <w:pPr>
        <w:widowControl/>
        <w:numPr>
          <w:ilvl w:val="0"/>
          <w:numId w:val="10"/>
        </w:numPr>
        <w:pBdr>
          <w:left w:val="single" w:sz="18" w:space="0" w:color="6CE26C"/>
        </w:pBdr>
        <w:shd w:val="clear" w:color="auto" w:fill="FFFFFF"/>
        <w:suppressAutoHyphens w:val="0"/>
        <w:spacing w:line="210" w:lineRule="atLeast"/>
        <w:ind w:left="0"/>
        <w:divId w:val="1520200515"/>
        <w:rPr>
          <w:rStyle w:val="comment2"/>
          <w:rFonts w:ascii="Consolas" w:eastAsia="Times New Roman" w:hAnsi="Consolas"/>
          <w:color w:val="5C5C5C"/>
          <w:sz w:val="18"/>
          <w:szCs w:val="18"/>
          <w:bdr w:val="none" w:sz="0" w:space="0" w:color="auto"/>
        </w:rPr>
      </w:pPr>
      <w:r>
        <w:rPr>
          <w:rFonts w:ascii="Consolas" w:eastAsia="Times New Roman" w:hAnsi="Consolas"/>
          <w:color w:val="000000"/>
          <w:sz w:val="18"/>
          <w:szCs w:val="18"/>
          <w:bdr w:val="none" w:sz="0" w:space="0" w:color="auto" w:frame="1"/>
        </w:rPr>
        <w:t>    </w:t>
      </w:r>
      <w:r>
        <w:rPr>
          <w:rStyle w:val="comment2"/>
          <w:rFonts w:ascii="Consolas" w:eastAsia="Times New Roman" w:hAnsi="Consolas"/>
          <w:sz w:val="18"/>
          <w:szCs w:val="18"/>
        </w:rPr>
        <w:t>/*    </w:t>
      </w:r>
    </w:p>
    <w:p w14:paraId="6BF14DFB" w14:textId="3EBAD269" w:rsidR="003F59BD" w:rsidRPr="003F59BD" w:rsidRDefault="003F59BD" w:rsidP="00C91995">
      <w:pPr>
        <w:widowControl/>
        <w:numPr>
          <w:ilvl w:val="0"/>
          <w:numId w:val="10"/>
        </w:numPr>
        <w:pBdr>
          <w:left w:val="single" w:sz="18" w:space="0" w:color="6CE26C"/>
        </w:pBdr>
        <w:shd w:val="clear" w:color="auto" w:fill="FFFFFF"/>
        <w:suppressAutoHyphens w:val="0"/>
        <w:spacing w:line="210" w:lineRule="atLeast"/>
        <w:ind w:left="0"/>
        <w:divId w:val="1520200515"/>
        <w:rPr>
          <w:rStyle w:val="comment2"/>
          <w:rFonts w:ascii="Consolas" w:eastAsia="Times New Roman" w:hAnsi="Consolas"/>
          <w:color w:val="5C5C5C"/>
          <w:sz w:val="18"/>
          <w:szCs w:val="18"/>
          <w:bdr w:val="none" w:sz="0" w:space="0" w:color="auto"/>
        </w:rPr>
      </w:pPr>
      <w:r>
        <w:rPr>
          <w:rStyle w:val="comment2"/>
          <w:rFonts w:ascii="Consolas" w:eastAsia="Times New Roman" w:hAnsi="Consolas"/>
          <w:sz w:val="18"/>
          <w:szCs w:val="18"/>
        </w:rPr>
        <w:t xml:space="preserve">    </w:t>
      </w:r>
      <w:r w:rsidR="00C91995">
        <w:rPr>
          <w:rStyle w:val="comment2"/>
          <w:rFonts w:ascii="Consolas" w:eastAsia="Times New Roman" w:hAnsi="Consolas"/>
          <w:sz w:val="18"/>
          <w:szCs w:val="18"/>
        </w:rPr>
        <w:t>Доорх for давталтаар параметрээр орж ирсэн массивийн элемент </w:t>
      </w:r>
    </w:p>
    <w:p w14:paraId="1B5C754D" w14:textId="77777777" w:rsidR="003F59BD" w:rsidRPr="003F59BD" w:rsidRDefault="003F59BD" w:rsidP="00C91995">
      <w:pPr>
        <w:widowControl/>
        <w:numPr>
          <w:ilvl w:val="0"/>
          <w:numId w:val="10"/>
        </w:numPr>
        <w:pBdr>
          <w:left w:val="single" w:sz="18" w:space="0" w:color="6CE26C"/>
        </w:pBdr>
        <w:shd w:val="clear" w:color="auto" w:fill="FFFFFF"/>
        <w:suppressAutoHyphens w:val="0"/>
        <w:spacing w:line="210" w:lineRule="atLeast"/>
        <w:ind w:left="0"/>
        <w:divId w:val="1520200515"/>
        <w:rPr>
          <w:rStyle w:val="comment2"/>
          <w:rFonts w:ascii="Consolas" w:eastAsia="Times New Roman" w:hAnsi="Consolas"/>
          <w:color w:val="5C5C5C"/>
          <w:sz w:val="18"/>
          <w:szCs w:val="18"/>
          <w:bdr w:val="none" w:sz="0" w:space="0" w:color="auto"/>
        </w:rPr>
      </w:pPr>
      <w:r>
        <w:rPr>
          <w:rStyle w:val="comment2"/>
          <w:rFonts w:ascii="Consolas" w:eastAsia="Times New Roman" w:hAnsi="Consolas"/>
          <w:sz w:val="18"/>
          <w:szCs w:val="18"/>
        </w:rPr>
        <w:t xml:space="preserve">    </w:t>
      </w:r>
      <w:proofErr w:type="gramStart"/>
      <w:r w:rsidR="00C91995">
        <w:rPr>
          <w:rStyle w:val="comment2"/>
          <w:rFonts w:ascii="Consolas" w:eastAsia="Times New Roman" w:hAnsi="Consolas"/>
          <w:sz w:val="18"/>
          <w:szCs w:val="18"/>
        </w:rPr>
        <w:t>бүрийг</w:t>
      </w:r>
      <w:proofErr w:type="gramEnd"/>
      <w:r w:rsidR="00C91995">
        <w:rPr>
          <w:rStyle w:val="comment2"/>
          <w:rFonts w:ascii="Consolas" w:eastAsia="Times New Roman" w:hAnsi="Consolas"/>
          <w:sz w:val="18"/>
          <w:szCs w:val="18"/>
        </w:rPr>
        <w:t> тэгш эсэхийг шалгаж мөн байвал total-г 1-р нэмэгдүүлнэ.    </w:t>
      </w:r>
    </w:p>
    <w:p w14:paraId="2CDC770D" w14:textId="77777777" w:rsidR="003F59BD" w:rsidRPr="003F59BD" w:rsidRDefault="003F59BD" w:rsidP="00C91995">
      <w:pPr>
        <w:widowControl/>
        <w:numPr>
          <w:ilvl w:val="0"/>
          <w:numId w:val="10"/>
        </w:numPr>
        <w:pBdr>
          <w:left w:val="single" w:sz="18" w:space="0" w:color="6CE26C"/>
        </w:pBdr>
        <w:shd w:val="clear" w:color="auto" w:fill="FFFFFF"/>
        <w:suppressAutoHyphens w:val="0"/>
        <w:spacing w:line="210" w:lineRule="atLeast"/>
        <w:ind w:left="0"/>
        <w:divId w:val="1520200515"/>
        <w:rPr>
          <w:rStyle w:val="comment2"/>
          <w:rFonts w:ascii="Consolas" w:eastAsia="Times New Roman" w:hAnsi="Consolas"/>
          <w:color w:val="5C5C5C"/>
          <w:sz w:val="18"/>
          <w:szCs w:val="18"/>
          <w:bdr w:val="none" w:sz="0" w:space="0" w:color="auto"/>
        </w:rPr>
      </w:pPr>
      <w:r>
        <w:rPr>
          <w:rStyle w:val="comment2"/>
          <w:rFonts w:ascii="Consolas" w:eastAsia="Times New Roman" w:hAnsi="Consolas"/>
          <w:sz w:val="18"/>
          <w:szCs w:val="18"/>
        </w:rPr>
        <w:t xml:space="preserve">    Давталт дуусхад total-</w:t>
      </w:r>
      <w:r w:rsidR="00C91995">
        <w:rPr>
          <w:rStyle w:val="comment2"/>
          <w:rFonts w:ascii="Consolas" w:eastAsia="Times New Roman" w:hAnsi="Consolas"/>
          <w:sz w:val="18"/>
          <w:szCs w:val="18"/>
        </w:rPr>
        <w:t>д масси</w:t>
      </w:r>
      <w:r>
        <w:rPr>
          <w:rStyle w:val="comment2"/>
          <w:rFonts w:ascii="Consolas" w:eastAsia="Times New Roman" w:hAnsi="Consolas"/>
          <w:sz w:val="18"/>
          <w:szCs w:val="18"/>
        </w:rPr>
        <w:t>вт нийт тэгш тоо байгааг буцаанa</w:t>
      </w:r>
      <w:r w:rsidR="00C91995">
        <w:rPr>
          <w:rStyle w:val="comment2"/>
          <w:rFonts w:ascii="Consolas" w:eastAsia="Times New Roman" w:hAnsi="Consolas"/>
          <w:sz w:val="18"/>
          <w:szCs w:val="18"/>
        </w:rPr>
        <w:t>.    </w:t>
      </w:r>
    </w:p>
    <w:p w14:paraId="394AF213" w14:textId="69C7828A" w:rsidR="003F59BD" w:rsidRPr="003F59BD" w:rsidRDefault="003F59BD" w:rsidP="00C91995">
      <w:pPr>
        <w:widowControl/>
        <w:numPr>
          <w:ilvl w:val="0"/>
          <w:numId w:val="10"/>
        </w:numPr>
        <w:pBdr>
          <w:left w:val="single" w:sz="18" w:space="0" w:color="6CE26C"/>
        </w:pBdr>
        <w:shd w:val="clear" w:color="auto" w:fill="FFFFFF"/>
        <w:suppressAutoHyphens w:val="0"/>
        <w:spacing w:line="210" w:lineRule="atLeast"/>
        <w:ind w:left="0"/>
        <w:divId w:val="1520200515"/>
        <w:rPr>
          <w:rStyle w:val="comment2"/>
          <w:rFonts w:ascii="Consolas" w:eastAsia="Times New Roman" w:hAnsi="Consolas"/>
          <w:color w:val="5C5C5C"/>
          <w:sz w:val="18"/>
          <w:szCs w:val="18"/>
          <w:bdr w:val="none" w:sz="0" w:space="0" w:color="auto"/>
        </w:rPr>
      </w:pPr>
      <w:r>
        <w:rPr>
          <w:rStyle w:val="comment2"/>
          <w:rFonts w:ascii="Consolas" w:eastAsia="Times New Roman" w:hAnsi="Consolas"/>
          <w:sz w:val="18"/>
          <w:szCs w:val="18"/>
        </w:rPr>
        <w:t xml:space="preserve">    </w:t>
      </w:r>
      <w:r w:rsidR="00C91995">
        <w:rPr>
          <w:rStyle w:val="comment2"/>
          <w:rFonts w:ascii="Consolas" w:eastAsia="Times New Roman" w:hAnsi="Consolas"/>
          <w:sz w:val="18"/>
          <w:szCs w:val="18"/>
        </w:rPr>
        <w:t>Хувьсагчийн тайлбар:        </w:t>
      </w:r>
    </w:p>
    <w:p w14:paraId="1E2724FB" w14:textId="620A8460" w:rsidR="003F59BD" w:rsidRPr="003F59BD" w:rsidRDefault="003F59BD" w:rsidP="00C91995">
      <w:pPr>
        <w:widowControl/>
        <w:numPr>
          <w:ilvl w:val="0"/>
          <w:numId w:val="10"/>
        </w:numPr>
        <w:pBdr>
          <w:left w:val="single" w:sz="18" w:space="0" w:color="6CE26C"/>
        </w:pBdr>
        <w:shd w:val="clear" w:color="auto" w:fill="FFFFFF"/>
        <w:suppressAutoHyphens w:val="0"/>
        <w:spacing w:line="210" w:lineRule="atLeast"/>
        <w:ind w:left="0"/>
        <w:divId w:val="1520200515"/>
        <w:rPr>
          <w:rStyle w:val="comment2"/>
          <w:rFonts w:ascii="Consolas" w:eastAsia="Times New Roman" w:hAnsi="Consolas"/>
          <w:color w:val="5C5C5C"/>
          <w:sz w:val="18"/>
          <w:szCs w:val="18"/>
          <w:bdr w:val="none" w:sz="0" w:space="0" w:color="auto"/>
        </w:rPr>
      </w:pPr>
      <w:r>
        <w:rPr>
          <w:rStyle w:val="comment2"/>
          <w:rFonts w:ascii="Consolas" w:eastAsia="Times New Roman" w:hAnsi="Consolas"/>
          <w:sz w:val="18"/>
          <w:szCs w:val="18"/>
        </w:rPr>
        <w:t xml:space="preserve">      </w:t>
      </w:r>
      <w:r w:rsidR="00C91995">
        <w:rPr>
          <w:rStyle w:val="comment2"/>
          <w:rFonts w:ascii="Consolas" w:eastAsia="Times New Roman" w:hAnsi="Consolas"/>
          <w:sz w:val="18"/>
          <w:szCs w:val="18"/>
        </w:rPr>
        <w:t>i- давталтын тоолуур        </w:t>
      </w:r>
    </w:p>
    <w:p w14:paraId="4C8E8589" w14:textId="51BF2ED7" w:rsidR="003F59BD" w:rsidRPr="003F59BD" w:rsidRDefault="003F59BD" w:rsidP="00C91995">
      <w:pPr>
        <w:widowControl/>
        <w:numPr>
          <w:ilvl w:val="0"/>
          <w:numId w:val="10"/>
        </w:numPr>
        <w:pBdr>
          <w:left w:val="single" w:sz="18" w:space="0" w:color="6CE26C"/>
        </w:pBdr>
        <w:shd w:val="clear" w:color="auto" w:fill="FFFFFF"/>
        <w:suppressAutoHyphens w:val="0"/>
        <w:spacing w:line="210" w:lineRule="atLeast"/>
        <w:ind w:left="0"/>
        <w:divId w:val="1520200515"/>
        <w:rPr>
          <w:rStyle w:val="comment2"/>
          <w:rFonts w:ascii="Consolas" w:eastAsia="Times New Roman" w:hAnsi="Consolas"/>
          <w:color w:val="5C5C5C"/>
          <w:sz w:val="18"/>
          <w:szCs w:val="18"/>
          <w:bdr w:val="none" w:sz="0" w:space="0" w:color="auto"/>
        </w:rPr>
      </w:pPr>
      <w:r>
        <w:rPr>
          <w:rStyle w:val="comment2"/>
          <w:rFonts w:ascii="Consolas" w:eastAsia="Times New Roman" w:hAnsi="Consolas"/>
          <w:sz w:val="18"/>
          <w:szCs w:val="18"/>
        </w:rPr>
        <w:t xml:space="preserve">      </w:t>
      </w:r>
      <w:r w:rsidR="00C91995">
        <w:rPr>
          <w:rStyle w:val="comment2"/>
          <w:rFonts w:ascii="Consolas" w:eastAsia="Times New Roman" w:hAnsi="Consolas"/>
          <w:sz w:val="18"/>
          <w:szCs w:val="18"/>
        </w:rPr>
        <w:t>n- давталтын хязгаар        </w:t>
      </w:r>
    </w:p>
    <w:p w14:paraId="2C4F45A2" w14:textId="0DDDAE3F" w:rsidR="003F59BD" w:rsidRPr="003F59BD" w:rsidRDefault="003F59BD" w:rsidP="00C91995">
      <w:pPr>
        <w:widowControl/>
        <w:numPr>
          <w:ilvl w:val="0"/>
          <w:numId w:val="10"/>
        </w:numPr>
        <w:pBdr>
          <w:left w:val="single" w:sz="18" w:space="0" w:color="6CE26C"/>
        </w:pBdr>
        <w:shd w:val="clear" w:color="auto" w:fill="FFFFFF"/>
        <w:suppressAutoHyphens w:val="0"/>
        <w:spacing w:line="210" w:lineRule="atLeast"/>
        <w:ind w:left="0"/>
        <w:divId w:val="1520200515"/>
        <w:rPr>
          <w:rStyle w:val="comment2"/>
          <w:rFonts w:ascii="Consolas" w:eastAsia="Times New Roman" w:hAnsi="Consolas"/>
          <w:color w:val="5C5C5C"/>
          <w:sz w:val="18"/>
          <w:szCs w:val="18"/>
          <w:bdr w:val="none" w:sz="0" w:space="0" w:color="auto"/>
        </w:rPr>
      </w:pPr>
      <w:r>
        <w:rPr>
          <w:rStyle w:val="comment2"/>
          <w:rFonts w:ascii="Consolas" w:eastAsia="Times New Roman" w:hAnsi="Consolas"/>
          <w:sz w:val="18"/>
          <w:szCs w:val="18"/>
        </w:rPr>
        <w:t xml:space="preserve">      </w:t>
      </w:r>
      <w:r w:rsidR="00C91995">
        <w:rPr>
          <w:rStyle w:val="comment2"/>
          <w:rFonts w:ascii="Consolas" w:eastAsia="Times New Roman" w:hAnsi="Consolas"/>
          <w:sz w:val="18"/>
          <w:szCs w:val="18"/>
        </w:rPr>
        <w:t>total - нийт хэдэн тэгш тоо байгааг хадгалах нэмэгдүүлэх    </w:t>
      </w:r>
    </w:p>
    <w:p w14:paraId="080ADDDE" w14:textId="0AAAE649" w:rsidR="003F59BD" w:rsidRPr="003F59BD" w:rsidRDefault="003F59BD" w:rsidP="00C91995">
      <w:pPr>
        <w:widowControl/>
        <w:numPr>
          <w:ilvl w:val="0"/>
          <w:numId w:val="10"/>
        </w:numPr>
        <w:pBdr>
          <w:left w:val="single" w:sz="18" w:space="0" w:color="6CE26C"/>
        </w:pBdr>
        <w:shd w:val="clear" w:color="auto" w:fill="FFFFFF"/>
        <w:suppressAutoHyphens w:val="0"/>
        <w:spacing w:line="210" w:lineRule="atLeast"/>
        <w:ind w:left="0"/>
        <w:divId w:val="1520200515"/>
        <w:rPr>
          <w:rStyle w:val="comment2"/>
          <w:rFonts w:ascii="Consolas" w:eastAsia="Times New Roman" w:hAnsi="Consolas"/>
          <w:color w:val="5C5C5C"/>
          <w:sz w:val="18"/>
          <w:szCs w:val="18"/>
          <w:bdr w:val="none" w:sz="0" w:space="0" w:color="auto"/>
        </w:rPr>
      </w:pPr>
      <w:r>
        <w:rPr>
          <w:rStyle w:val="comment2"/>
          <w:rFonts w:ascii="Consolas" w:eastAsia="Times New Roman" w:hAnsi="Consolas"/>
          <w:sz w:val="18"/>
          <w:szCs w:val="18"/>
        </w:rPr>
        <w:t xml:space="preserve">      </w:t>
      </w:r>
      <w:r w:rsidR="00C91995">
        <w:rPr>
          <w:rStyle w:val="comment2"/>
          <w:rFonts w:ascii="Consolas" w:eastAsia="Times New Roman" w:hAnsi="Consolas"/>
          <w:sz w:val="18"/>
          <w:szCs w:val="18"/>
        </w:rPr>
        <w:t>давталт биелэх нөхцөл: i нь n-с бага үед    </w:t>
      </w:r>
    </w:p>
    <w:p w14:paraId="2B7CA749" w14:textId="77777777" w:rsidR="003F59BD" w:rsidRPr="003F59BD" w:rsidRDefault="003F59BD" w:rsidP="00C91995">
      <w:pPr>
        <w:widowControl/>
        <w:numPr>
          <w:ilvl w:val="0"/>
          <w:numId w:val="10"/>
        </w:numPr>
        <w:pBdr>
          <w:left w:val="single" w:sz="18" w:space="0" w:color="6CE26C"/>
        </w:pBdr>
        <w:shd w:val="clear" w:color="auto" w:fill="FFFFFF"/>
        <w:suppressAutoHyphens w:val="0"/>
        <w:spacing w:line="210" w:lineRule="atLeast"/>
        <w:ind w:left="0"/>
        <w:divId w:val="1520200515"/>
        <w:rPr>
          <w:rStyle w:val="comment2"/>
          <w:rFonts w:ascii="Consolas" w:eastAsia="Times New Roman" w:hAnsi="Consolas"/>
          <w:color w:val="5C5C5C"/>
          <w:sz w:val="18"/>
          <w:szCs w:val="18"/>
          <w:bdr w:val="none" w:sz="0" w:space="0" w:color="auto"/>
        </w:rPr>
      </w:pPr>
      <w:r>
        <w:rPr>
          <w:rStyle w:val="comment2"/>
          <w:rFonts w:ascii="Consolas" w:eastAsia="Times New Roman" w:hAnsi="Consolas"/>
          <w:sz w:val="18"/>
          <w:szCs w:val="18"/>
        </w:rPr>
        <w:t xml:space="preserve">      </w:t>
      </w:r>
      <w:r w:rsidR="00C91995">
        <w:rPr>
          <w:rStyle w:val="comment2"/>
          <w:rFonts w:ascii="Consolas" w:eastAsia="Times New Roman" w:hAnsi="Consolas"/>
          <w:sz w:val="18"/>
          <w:szCs w:val="18"/>
        </w:rPr>
        <w:t>давталт биелэх тоо: n-1 (массив 0-с эхлэж индекслдэг тул)    </w:t>
      </w:r>
    </w:p>
    <w:p w14:paraId="1BFF7CC5" w14:textId="2D7636E1" w:rsidR="00C91995" w:rsidRDefault="003F59BD" w:rsidP="00C91995">
      <w:pPr>
        <w:widowControl/>
        <w:numPr>
          <w:ilvl w:val="0"/>
          <w:numId w:val="10"/>
        </w:numPr>
        <w:pBdr>
          <w:left w:val="single" w:sz="18" w:space="0" w:color="6CE26C"/>
        </w:pBdr>
        <w:shd w:val="clear" w:color="auto" w:fill="FFFFFF"/>
        <w:suppressAutoHyphens w:val="0"/>
        <w:spacing w:line="210" w:lineRule="atLeast"/>
        <w:ind w:left="0"/>
        <w:divId w:val="1520200515"/>
        <w:rPr>
          <w:rFonts w:ascii="Consolas" w:eastAsia="Times New Roman" w:hAnsi="Consolas"/>
          <w:color w:val="5C5C5C"/>
          <w:sz w:val="18"/>
          <w:szCs w:val="18"/>
        </w:rPr>
      </w:pPr>
      <w:r>
        <w:rPr>
          <w:rStyle w:val="comment2"/>
          <w:rFonts w:ascii="Consolas" w:eastAsia="Times New Roman" w:hAnsi="Consolas"/>
          <w:sz w:val="18"/>
          <w:szCs w:val="18"/>
        </w:rPr>
        <w:t xml:space="preserve">    </w:t>
      </w:r>
      <w:r w:rsidR="00C91995">
        <w:rPr>
          <w:rStyle w:val="comment2"/>
          <w:rFonts w:ascii="Consolas" w:eastAsia="Times New Roman" w:hAnsi="Consolas"/>
          <w:sz w:val="18"/>
          <w:szCs w:val="18"/>
        </w:rPr>
        <w:t>*/</w:t>
      </w:r>
      <w:r w:rsidR="00C91995">
        <w:rPr>
          <w:rFonts w:ascii="Consolas" w:eastAsia="Times New Roman" w:hAnsi="Consolas"/>
          <w:color w:val="000000"/>
          <w:sz w:val="18"/>
          <w:szCs w:val="18"/>
          <w:bdr w:val="none" w:sz="0" w:space="0" w:color="auto" w:frame="1"/>
        </w:rPr>
        <w:t>  </w:t>
      </w:r>
    </w:p>
    <w:p w14:paraId="37BDC252" w14:textId="77777777" w:rsidR="003F59BD" w:rsidRPr="003F59BD" w:rsidRDefault="00C91995" w:rsidP="00C91995">
      <w:pPr>
        <w:widowControl/>
        <w:numPr>
          <w:ilvl w:val="0"/>
          <w:numId w:val="10"/>
        </w:numPr>
        <w:pBdr>
          <w:left w:val="single" w:sz="18" w:space="0" w:color="6CE26C"/>
        </w:pBdr>
        <w:shd w:val="clear" w:color="auto" w:fill="F8F8F8"/>
        <w:suppressAutoHyphens w:val="0"/>
        <w:spacing w:line="210" w:lineRule="atLeast"/>
        <w:ind w:left="0"/>
        <w:divId w:val="152020051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for</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i = 0; i &lt; n; i++) { </w:t>
      </w:r>
    </w:p>
    <w:p w14:paraId="5D335D5E" w14:textId="4F1EF8FE" w:rsidR="003F59BD" w:rsidRPr="003F59BD" w:rsidRDefault="003F59BD" w:rsidP="00C91995">
      <w:pPr>
        <w:widowControl/>
        <w:numPr>
          <w:ilvl w:val="0"/>
          <w:numId w:val="10"/>
        </w:numPr>
        <w:pBdr>
          <w:left w:val="single" w:sz="18" w:space="0" w:color="6CE26C"/>
        </w:pBdr>
        <w:shd w:val="clear" w:color="auto" w:fill="F8F8F8"/>
        <w:suppressAutoHyphens w:val="0"/>
        <w:spacing w:line="210" w:lineRule="atLeast"/>
        <w:ind w:left="0"/>
        <w:divId w:val="1520200515"/>
        <w:rPr>
          <w:rStyle w:val="comment2"/>
          <w:rFonts w:ascii="Consolas" w:eastAsia="Times New Roman" w:hAnsi="Consolas"/>
          <w:color w:val="5C5C5C"/>
          <w:sz w:val="18"/>
          <w:szCs w:val="18"/>
          <w:bdr w:val="none" w:sz="0" w:space="0" w:color="auto"/>
        </w:rPr>
      </w:pPr>
      <w:r>
        <w:rPr>
          <w:rStyle w:val="comment2"/>
          <w:rFonts w:ascii="Consolas" w:eastAsia="Times New Roman" w:hAnsi="Consolas"/>
          <w:sz w:val="18"/>
          <w:szCs w:val="18"/>
        </w:rPr>
        <w:t xml:space="preserve">        // a-н i-р элементийн утгийг 2-</w:t>
      </w:r>
      <w:r w:rsidR="00C91995">
        <w:rPr>
          <w:rStyle w:val="comment2"/>
          <w:rFonts w:ascii="Consolas" w:eastAsia="Times New Roman" w:hAnsi="Consolas"/>
          <w:sz w:val="18"/>
          <w:szCs w:val="18"/>
        </w:rPr>
        <w:t>р үлдэгдэлтэй хуваагаад үлдэгдэл нь </w:t>
      </w:r>
    </w:p>
    <w:p w14:paraId="2E509E94" w14:textId="2B5481DE" w:rsidR="003F59BD" w:rsidRPr="003F59BD" w:rsidRDefault="003F59BD" w:rsidP="00C91995">
      <w:pPr>
        <w:widowControl/>
        <w:numPr>
          <w:ilvl w:val="0"/>
          <w:numId w:val="10"/>
        </w:numPr>
        <w:pBdr>
          <w:left w:val="single" w:sz="18" w:space="0" w:color="6CE26C"/>
        </w:pBdr>
        <w:shd w:val="clear" w:color="auto" w:fill="F8F8F8"/>
        <w:suppressAutoHyphens w:val="0"/>
        <w:spacing w:line="210" w:lineRule="atLeast"/>
        <w:ind w:left="0"/>
        <w:divId w:val="1520200515"/>
        <w:rPr>
          <w:rStyle w:val="comment2"/>
          <w:rFonts w:ascii="Consolas" w:eastAsia="Times New Roman" w:hAnsi="Consolas"/>
          <w:color w:val="5C5C5C"/>
          <w:sz w:val="18"/>
          <w:szCs w:val="18"/>
          <w:bdr w:val="none" w:sz="0" w:space="0" w:color="auto"/>
        </w:rPr>
      </w:pPr>
      <w:r>
        <w:rPr>
          <w:rStyle w:val="comment2"/>
          <w:rFonts w:ascii="Consolas" w:eastAsia="Times New Roman" w:hAnsi="Consolas"/>
          <w:sz w:val="18"/>
          <w:szCs w:val="18"/>
        </w:rPr>
        <w:t xml:space="preserve">        // </w:t>
      </w:r>
      <w:r w:rsidR="00C91995">
        <w:rPr>
          <w:rStyle w:val="comment2"/>
          <w:rFonts w:ascii="Consolas" w:eastAsia="Times New Roman" w:hAnsi="Consolas"/>
          <w:sz w:val="18"/>
          <w:szCs w:val="18"/>
        </w:rPr>
        <w:t>0 тэй тэнцүү байва тэгш гэж үзэж </w:t>
      </w:r>
    </w:p>
    <w:p w14:paraId="336262B7" w14:textId="7E7F49BF" w:rsidR="00C91995" w:rsidRDefault="003F59BD" w:rsidP="00C91995">
      <w:pPr>
        <w:widowControl/>
        <w:numPr>
          <w:ilvl w:val="0"/>
          <w:numId w:val="10"/>
        </w:numPr>
        <w:pBdr>
          <w:left w:val="single" w:sz="18" w:space="0" w:color="6CE26C"/>
        </w:pBdr>
        <w:shd w:val="clear" w:color="auto" w:fill="F8F8F8"/>
        <w:suppressAutoHyphens w:val="0"/>
        <w:spacing w:line="210" w:lineRule="atLeast"/>
        <w:ind w:left="0"/>
        <w:divId w:val="1520200515"/>
        <w:rPr>
          <w:rFonts w:ascii="Consolas" w:eastAsia="Times New Roman" w:hAnsi="Consolas"/>
          <w:color w:val="5C5C5C"/>
          <w:sz w:val="18"/>
          <w:szCs w:val="18"/>
        </w:rPr>
      </w:pPr>
      <w:r>
        <w:rPr>
          <w:rStyle w:val="comment2"/>
          <w:rFonts w:ascii="Consolas" w:eastAsia="Times New Roman" w:hAnsi="Consolas"/>
          <w:sz w:val="18"/>
          <w:szCs w:val="18"/>
        </w:rPr>
        <w:t xml:space="preserve">        </w:t>
      </w:r>
      <w:r w:rsidR="00C91995">
        <w:rPr>
          <w:rStyle w:val="comment2"/>
          <w:rFonts w:ascii="Consolas" w:eastAsia="Times New Roman" w:hAnsi="Consolas"/>
          <w:sz w:val="18"/>
          <w:szCs w:val="18"/>
        </w:rPr>
        <w:t>//</w:t>
      </w:r>
      <w:r>
        <w:rPr>
          <w:rStyle w:val="comment2"/>
          <w:rFonts w:ascii="Consolas" w:eastAsia="Times New Roman" w:hAnsi="Consolas"/>
          <w:sz w:val="18"/>
          <w:szCs w:val="18"/>
        </w:rPr>
        <w:t xml:space="preserve"> </w:t>
      </w:r>
      <w:r w:rsidR="00C91995">
        <w:rPr>
          <w:rStyle w:val="comment2"/>
          <w:rFonts w:ascii="Consolas" w:eastAsia="Times New Roman" w:hAnsi="Consolas"/>
          <w:sz w:val="18"/>
          <w:szCs w:val="18"/>
        </w:rPr>
        <w:t>total-г нэгээр нэмэгдүүлнэ</w:t>
      </w:r>
      <w:r w:rsidR="00C91995">
        <w:rPr>
          <w:rFonts w:ascii="Consolas" w:eastAsia="Times New Roman" w:hAnsi="Consolas"/>
          <w:color w:val="000000"/>
          <w:sz w:val="18"/>
          <w:szCs w:val="18"/>
          <w:bdr w:val="none" w:sz="0" w:space="0" w:color="auto" w:frame="1"/>
        </w:rPr>
        <w:t>  </w:t>
      </w:r>
    </w:p>
    <w:p w14:paraId="6071D574" w14:textId="77777777" w:rsidR="00C91995" w:rsidRDefault="00C91995" w:rsidP="00C91995">
      <w:pPr>
        <w:widowControl/>
        <w:numPr>
          <w:ilvl w:val="0"/>
          <w:numId w:val="10"/>
        </w:numPr>
        <w:pBdr>
          <w:left w:val="single" w:sz="18" w:space="0" w:color="6CE26C"/>
        </w:pBdr>
        <w:shd w:val="clear" w:color="auto" w:fill="FFFFFF"/>
        <w:suppressAutoHyphens w:val="0"/>
        <w:spacing w:line="210" w:lineRule="atLeast"/>
        <w:ind w:left="0"/>
        <w:divId w:val="152020051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(a[i] % 2 == 0) total++;  </w:t>
      </w:r>
    </w:p>
    <w:p w14:paraId="497D0919" w14:textId="77777777" w:rsidR="003F59BD" w:rsidRPr="003F59BD" w:rsidRDefault="00C91995" w:rsidP="00C91995">
      <w:pPr>
        <w:widowControl/>
        <w:numPr>
          <w:ilvl w:val="0"/>
          <w:numId w:val="10"/>
        </w:numPr>
        <w:pBdr>
          <w:left w:val="single" w:sz="18" w:space="0" w:color="6CE26C"/>
        </w:pBdr>
        <w:shd w:val="clear" w:color="auto" w:fill="F8F8F8"/>
        <w:suppressAutoHyphens w:val="0"/>
        <w:spacing w:line="210" w:lineRule="atLeast"/>
        <w:ind w:left="0"/>
        <w:divId w:val="152020051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0A16AE37" w14:textId="63D1736E" w:rsidR="00C91995" w:rsidRDefault="003F59BD" w:rsidP="00C91995">
      <w:pPr>
        <w:widowControl/>
        <w:numPr>
          <w:ilvl w:val="0"/>
          <w:numId w:val="10"/>
        </w:numPr>
        <w:pBdr>
          <w:left w:val="single" w:sz="18" w:space="0" w:color="6CE26C"/>
        </w:pBdr>
        <w:shd w:val="clear" w:color="auto" w:fill="F8F8F8"/>
        <w:suppressAutoHyphens w:val="0"/>
        <w:spacing w:line="210" w:lineRule="atLeast"/>
        <w:ind w:left="0"/>
        <w:divId w:val="152020051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xml:space="preserve">    </w:t>
      </w:r>
      <w:r w:rsidR="00C91995">
        <w:rPr>
          <w:rStyle w:val="comment2"/>
          <w:rFonts w:ascii="Consolas" w:eastAsia="Times New Roman" w:hAnsi="Consolas"/>
          <w:sz w:val="18"/>
          <w:szCs w:val="18"/>
        </w:rPr>
        <w:t>//функ total-н утгийг буцааж байна</w:t>
      </w:r>
      <w:r w:rsidR="00C91995">
        <w:rPr>
          <w:rFonts w:ascii="Consolas" w:eastAsia="Times New Roman" w:hAnsi="Consolas"/>
          <w:color w:val="000000"/>
          <w:sz w:val="18"/>
          <w:szCs w:val="18"/>
          <w:bdr w:val="none" w:sz="0" w:space="0" w:color="auto" w:frame="1"/>
        </w:rPr>
        <w:t>  </w:t>
      </w:r>
    </w:p>
    <w:p w14:paraId="23263D1D" w14:textId="77777777" w:rsidR="00C91995" w:rsidRDefault="00C91995" w:rsidP="00C91995">
      <w:pPr>
        <w:widowControl/>
        <w:numPr>
          <w:ilvl w:val="0"/>
          <w:numId w:val="10"/>
        </w:numPr>
        <w:pBdr>
          <w:left w:val="single" w:sz="18" w:space="0" w:color="6CE26C"/>
        </w:pBdr>
        <w:shd w:val="clear" w:color="auto" w:fill="FFFFFF"/>
        <w:suppressAutoHyphens w:val="0"/>
        <w:spacing w:line="210" w:lineRule="atLeast"/>
        <w:ind w:left="0"/>
        <w:divId w:val="152020051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return</w:t>
      </w:r>
      <w:r>
        <w:rPr>
          <w:rFonts w:ascii="Consolas" w:eastAsia="Times New Roman" w:hAnsi="Consolas"/>
          <w:color w:val="000000"/>
          <w:sz w:val="18"/>
          <w:szCs w:val="18"/>
          <w:bdr w:val="none" w:sz="0" w:space="0" w:color="auto" w:frame="1"/>
        </w:rPr>
        <w:t> total;  </w:t>
      </w:r>
    </w:p>
    <w:p w14:paraId="0D033FCE" w14:textId="77777777" w:rsidR="00C91995" w:rsidRDefault="00C91995" w:rsidP="00C91995">
      <w:pPr>
        <w:widowControl/>
        <w:numPr>
          <w:ilvl w:val="0"/>
          <w:numId w:val="10"/>
        </w:numPr>
        <w:pBdr>
          <w:left w:val="single" w:sz="18" w:space="0" w:color="6CE26C"/>
        </w:pBdr>
        <w:shd w:val="clear" w:color="auto" w:fill="F8F8F8"/>
        <w:suppressAutoHyphens w:val="0"/>
        <w:spacing w:line="210" w:lineRule="atLeast"/>
        <w:ind w:left="0"/>
        <w:divId w:val="152020051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4806156B" w14:textId="77777777" w:rsidR="004770DC" w:rsidRPr="004770DC" w:rsidRDefault="004770DC" w:rsidP="004770DC">
      <w:pPr>
        <w:pStyle w:val="BodyText"/>
        <w:rPr>
          <w:lang w:val="mn-MN"/>
        </w:rPr>
      </w:pPr>
    </w:p>
    <w:p w14:paraId="6B9E1188" w14:textId="4C4AA626" w:rsidR="004770DC" w:rsidRDefault="004770DC" w:rsidP="001F5AAA">
      <w:pPr>
        <w:pStyle w:val="Heading2"/>
        <w:rPr>
          <w:lang w:val="mn-MN"/>
        </w:rPr>
      </w:pPr>
      <w:r w:rsidRPr="009D1628">
        <w:rPr>
          <w:lang w:val="mn-MN"/>
        </w:rPr>
        <w:t>7.</w:t>
      </w:r>
      <w:r>
        <w:rPr>
          <w:lang w:val="mn-MN"/>
        </w:rPr>
        <w:t>4</w:t>
      </w:r>
      <w:r w:rsidRPr="009D1628">
        <w:rPr>
          <w:lang w:val="mn-MN"/>
        </w:rPr>
        <w:t xml:space="preserve"> </w:t>
      </w:r>
      <w:r>
        <w:rPr>
          <w:lang w:val="mn-MN"/>
        </w:rPr>
        <w:t>Бодлого 4</w:t>
      </w:r>
    </w:p>
    <w:p w14:paraId="74AFEA5A" w14:textId="77777777" w:rsidR="00C91995" w:rsidRPr="00C91995" w:rsidRDefault="00C91995" w:rsidP="00C91995">
      <w:pPr>
        <w:widowControl/>
        <w:numPr>
          <w:ilvl w:val="0"/>
          <w:numId w:val="9"/>
        </w:numPr>
        <w:pBdr>
          <w:left w:val="single" w:sz="18" w:space="0" w:color="6CE26C"/>
        </w:pBdr>
        <w:shd w:val="clear" w:color="auto" w:fill="FFFFFF"/>
        <w:suppressAutoHyphens w:val="0"/>
        <w:spacing w:line="210" w:lineRule="atLeast"/>
        <w:ind w:left="0"/>
        <w:divId w:val="1364281773"/>
        <w:rPr>
          <w:rFonts w:ascii="Consolas" w:eastAsia="Times New Roman" w:hAnsi="Consolas"/>
          <w:color w:val="5C5C5C"/>
          <w:sz w:val="18"/>
          <w:szCs w:val="18"/>
          <w:lang w:val="mn-MN"/>
        </w:rPr>
      </w:pPr>
      <w:r w:rsidRPr="00C91995">
        <w:rPr>
          <w:rStyle w:val="comment2"/>
          <w:rFonts w:ascii="Consolas" w:eastAsia="Times New Roman" w:hAnsi="Consolas"/>
          <w:sz w:val="18"/>
          <w:szCs w:val="18"/>
          <w:lang w:val="mn-MN"/>
        </w:rPr>
        <w:t>//cin cout обьектыг ашиглахын тулд хамаарагдах санг зааж өгч байна.</w:t>
      </w:r>
      <w:r w:rsidRPr="00C91995">
        <w:rPr>
          <w:rFonts w:ascii="Consolas" w:eastAsia="Times New Roman" w:hAnsi="Consolas"/>
          <w:color w:val="000000"/>
          <w:sz w:val="18"/>
          <w:szCs w:val="18"/>
          <w:bdr w:val="none" w:sz="0" w:space="0" w:color="auto" w:frame="1"/>
          <w:lang w:val="mn-MN"/>
        </w:rPr>
        <w:t>  </w:t>
      </w:r>
    </w:p>
    <w:p w14:paraId="7B3FCBED" w14:textId="77777777" w:rsidR="009B6D2B" w:rsidRPr="009B6D2B" w:rsidRDefault="00C91995" w:rsidP="009B6D2B">
      <w:pPr>
        <w:widowControl/>
        <w:numPr>
          <w:ilvl w:val="0"/>
          <w:numId w:val="9"/>
        </w:numPr>
        <w:pBdr>
          <w:left w:val="single" w:sz="18" w:space="0" w:color="6CE26C"/>
        </w:pBdr>
        <w:shd w:val="clear" w:color="auto" w:fill="F8F8F8"/>
        <w:suppressAutoHyphens w:val="0"/>
        <w:spacing w:line="210" w:lineRule="atLeast"/>
        <w:ind w:left="0"/>
        <w:divId w:val="1364281773"/>
        <w:rPr>
          <w:rFonts w:ascii="Consolas" w:eastAsia="Times New Roman" w:hAnsi="Consolas"/>
          <w:color w:val="5C5C5C"/>
          <w:sz w:val="18"/>
          <w:szCs w:val="18"/>
        </w:rPr>
      </w:pPr>
      <w:r>
        <w:rPr>
          <w:rStyle w:val="preprocessor2"/>
          <w:rFonts w:ascii="Consolas" w:eastAsia="Times New Roman" w:hAnsi="Consolas"/>
          <w:sz w:val="18"/>
          <w:szCs w:val="18"/>
        </w:rPr>
        <w:t>#</w:t>
      </w:r>
      <w:r w:rsidR="009B6D2B">
        <w:rPr>
          <w:rFonts w:ascii="Consolas" w:eastAsia="Times New Roman" w:hAnsi="Consolas"/>
          <w:color w:val="000000"/>
          <w:sz w:val="18"/>
          <w:szCs w:val="18"/>
          <w:bdr w:val="none" w:sz="0" w:space="0" w:color="auto" w:frame="1"/>
        </w:rPr>
        <w:t>include&lt;iostream</w:t>
      </w:r>
      <w:r w:rsidRPr="009B6D2B">
        <w:rPr>
          <w:rFonts w:ascii="Consolas" w:eastAsia="Times New Roman" w:hAnsi="Consolas"/>
          <w:color w:val="000000"/>
          <w:sz w:val="18"/>
          <w:szCs w:val="18"/>
          <w:bdr w:val="none" w:sz="0" w:space="0" w:color="auto" w:frame="1"/>
        </w:rPr>
        <w:t>&gt; </w:t>
      </w:r>
    </w:p>
    <w:p w14:paraId="757336BF" w14:textId="2DBE5E98" w:rsidR="00C91995" w:rsidRPr="009B6D2B" w:rsidRDefault="00C91995" w:rsidP="009B6D2B">
      <w:pPr>
        <w:widowControl/>
        <w:numPr>
          <w:ilvl w:val="0"/>
          <w:numId w:val="9"/>
        </w:numPr>
        <w:pBdr>
          <w:left w:val="single" w:sz="18" w:space="0" w:color="6CE26C"/>
        </w:pBdr>
        <w:shd w:val="clear" w:color="auto" w:fill="F8F8F8"/>
        <w:suppressAutoHyphens w:val="0"/>
        <w:spacing w:line="210" w:lineRule="atLeast"/>
        <w:ind w:left="0"/>
        <w:divId w:val="1364281773"/>
        <w:rPr>
          <w:rFonts w:ascii="Consolas" w:eastAsia="Times New Roman" w:hAnsi="Consolas"/>
          <w:color w:val="5C5C5C"/>
          <w:sz w:val="18"/>
          <w:szCs w:val="18"/>
        </w:rPr>
      </w:pPr>
      <w:r w:rsidRPr="009B6D2B">
        <w:rPr>
          <w:rFonts w:ascii="Consolas" w:eastAsia="Times New Roman" w:hAnsi="Consolas"/>
          <w:color w:val="000000"/>
          <w:sz w:val="18"/>
          <w:szCs w:val="18"/>
          <w:bdr w:val="none" w:sz="0" w:space="0" w:color="auto" w:frame="1"/>
        </w:rPr>
        <w:t>using namespace std;  </w:t>
      </w:r>
    </w:p>
    <w:p w14:paraId="0B369D36" w14:textId="77777777" w:rsidR="003F59BD" w:rsidRPr="003F59BD" w:rsidRDefault="00C91995" w:rsidP="00C91995">
      <w:pPr>
        <w:widowControl/>
        <w:numPr>
          <w:ilvl w:val="0"/>
          <w:numId w:val="9"/>
        </w:numPr>
        <w:pBdr>
          <w:left w:val="single" w:sz="18" w:space="0" w:color="6CE26C"/>
        </w:pBdr>
        <w:shd w:val="clear" w:color="auto" w:fill="F8F8F8"/>
        <w:suppressAutoHyphens w:val="0"/>
        <w:spacing w:line="210" w:lineRule="atLeast"/>
        <w:ind w:left="0"/>
        <w:divId w:val="1364281773"/>
        <w:rPr>
          <w:rStyle w:val="comment2"/>
          <w:rFonts w:ascii="Consolas" w:eastAsia="Times New Roman" w:hAnsi="Consolas"/>
          <w:color w:val="5C5C5C"/>
          <w:sz w:val="18"/>
          <w:szCs w:val="18"/>
          <w:bdr w:val="none" w:sz="0" w:space="0" w:color="auto"/>
        </w:rPr>
      </w:pPr>
      <w:r>
        <w:rPr>
          <w:rStyle w:val="comment2"/>
          <w:rFonts w:ascii="Consolas" w:eastAsia="Times New Roman" w:hAnsi="Consolas"/>
          <w:sz w:val="18"/>
          <w:szCs w:val="18"/>
        </w:rPr>
        <w:t>/*</w:t>
      </w:r>
    </w:p>
    <w:p w14:paraId="34B4B10C" w14:textId="77777777" w:rsidR="003F59BD" w:rsidRPr="003F59BD" w:rsidRDefault="00C91995" w:rsidP="00C91995">
      <w:pPr>
        <w:widowControl/>
        <w:numPr>
          <w:ilvl w:val="0"/>
          <w:numId w:val="9"/>
        </w:numPr>
        <w:pBdr>
          <w:left w:val="single" w:sz="18" w:space="0" w:color="6CE26C"/>
        </w:pBdr>
        <w:shd w:val="clear" w:color="auto" w:fill="F8F8F8"/>
        <w:suppressAutoHyphens w:val="0"/>
        <w:spacing w:line="210" w:lineRule="atLeast"/>
        <w:ind w:left="0"/>
        <w:divId w:val="1364281773"/>
        <w:rPr>
          <w:rStyle w:val="comment2"/>
          <w:rFonts w:ascii="Consolas" w:eastAsia="Times New Roman" w:hAnsi="Consolas"/>
          <w:color w:val="5C5C5C"/>
          <w:sz w:val="18"/>
          <w:szCs w:val="18"/>
          <w:bdr w:val="none" w:sz="0" w:space="0" w:color="auto"/>
        </w:rPr>
      </w:pPr>
      <w:r>
        <w:rPr>
          <w:rStyle w:val="comment2"/>
          <w:rFonts w:ascii="Consolas" w:eastAsia="Times New Roman" w:hAnsi="Consolas"/>
          <w:sz w:val="18"/>
          <w:szCs w:val="18"/>
        </w:rPr>
        <w:t>Үйлдэл: Функц зарлаж байна</w:t>
      </w:r>
    </w:p>
    <w:p w14:paraId="6DC1A553" w14:textId="77777777" w:rsidR="003F59BD" w:rsidRPr="003F59BD" w:rsidRDefault="00C91995" w:rsidP="00C91995">
      <w:pPr>
        <w:widowControl/>
        <w:numPr>
          <w:ilvl w:val="0"/>
          <w:numId w:val="9"/>
        </w:numPr>
        <w:pBdr>
          <w:left w:val="single" w:sz="18" w:space="0" w:color="6CE26C"/>
        </w:pBdr>
        <w:shd w:val="clear" w:color="auto" w:fill="F8F8F8"/>
        <w:suppressAutoHyphens w:val="0"/>
        <w:spacing w:line="210" w:lineRule="atLeast"/>
        <w:ind w:left="0"/>
        <w:divId w:val="1364281773"/>
        <w:rPr>
          <w:rStyle w:val="comment2"/>
          <w:rFonts w:ascii="Consolas" w:eastAsia="Times New Roman" w:hAnsi="Consolas"/>
          <w:color w:val="5C5C5C"/>
          <w:sz w:val="18"/>
          <w:szCs w:val="18"/>
          <w:bdr w:val="none" w:sz="0" w:space="0" w:color="auto"/>
        </w:rPr>
      </w:pPr>
      <w:r>
        <w:rPr>
          <w:rStyle w:val="comment2"/>
          <w:rFonts w:ascii="Consolas" w:eastAsia="Times New Roman" w:hAnsi="Consolas"/>
          <w:sz w:val="18"/>
          <w:szCs w:val="18"/>
        </w:rPr>
        <w:t>Функцийн нэр: findOddNumber</w:t>
      </w:r>
    </w:p>
    <w:p w14:paraId="6B828874" w14:textId="77777777" w:rsidR="003F59BD" w:rsidRPr="003F59BD" w:rsidRDefault="00C91995" w:rsidP="00C91995">
      <w:pPr>
        <w:widowControl/>
        <w:numPr>
          <w:ilvl w:val="0"/>
          <w:numId w:val="9"/>
        </w:numPr>
        <w:pBdr>
          <w:left w:val="single" w:sz="18" w:space="0" w:color="6CE26C"/>
        </w:pBdr>
        <w:shd w:val="clear" w:color="auto" w:fill="F8F8F8"/>
        <w:suppressAutoHyphens w:val="0"/>
        <w:spacing w:line="210" w:lineRule="atLeast"/>
        <w:ind w:left="0"/>
        <w:divId w:val="1364281773"/>
        <w:rPr>
          <w:rStyle w:val="comment2"/>
          <w:rFonts w:ascii="Consolas" w:eastAsia="Times New Roman" w:hAnsi="Consolas"/>
          <w:color w:val="5C5C5C"/>
          <w:sz w:val="18"/>
          <w:szCs w:val="18"/>
          <w:bdr w:val="none" w:sz="0" w:space="0" w:color="auto"/>
        </w:rPr>
      </w:pPr>
      <w:r>
        <w:rPr>
          <w:rStyle w:val="comment2"/>
          <w:rFonts w:ascii="Consolas" w:eastAsia="Times New Roman" w:hAnsi="Consolas"/>
          <w:sz w:val="18"/>
          <w:szCs w:val="18"/>
        </w:rPr>
        <w:t>Функцийн үүрэг: Параметрээр ирсэн тоо сондгой мөн эсэхийг шалгах</w:t>
      </w:r>
    </w:p>
    <w:p w14:paraId="4F89ABCC" w14:textId="77777777" w:rsidR="003F59BD" w:rsidRPr="003F59BD" w:rsidRDefault="00C91995" w:rsidP="00C91995">
      <w:pPr>
        <w:widowControl/>
        <w:numPr>
          <w:ilvl w:val="0"/>
          <w:numId w:val="9"/>
        </w:numPr>
        <w:pBdr>
          <w:left w:val="single" w:sz="18" w:space="0" w:color="6CE26C"/>
        </w:pBdr>
        <w:shd w:val="clear" w:color="auto" w:fill="F8F8F8"/>
        <w:suppressAutoHyphens w:val="0"/>
        <w:spacing w:line="210" w:lineRule="atLeast"/>
        <w:ind w:left="0"/>
        <w:divId w:val="1364281773"/>
        <w:rPr>
          <w:rStyle w:val="comment2"/>
          <w:rFonts w:ascii="Consolas" w:eastAsia="Times New Roman" w:hAnsi="Consolas"/>
          <w:color w:val="5C5C5C"/>
          <w:sz w:val="18"/>
          <w:szCs w:val="18"/>
          <w:bdr w:val="none" w:sz="0" w:space="0" w:color="auto"/>
        </w:rPr>
      </w:pPr>
      <w:r>
        <w:rPr>
          <w:rStyle w:val="comment2"/>
          <w:rFonts w:ascii="Consolas" w:eastAsia="Times New Roman" w:hAnsi="Consolas"/>
          <w:sz w:val="18"/>
          <w:szCs w:val="18"/>
        </w:rPr>
        <w:t>функцийн тухай: Параметрээр ирсэн тоог 2-р үлдэгдэлтэй хувааж үлдэгдэл нь </w:t>
      </w:r>
    </w:p>
    <w:p w14:paraId="75985162" w14:textId="77777777" w:rsidR="003F59BD" w:rsidRPr="003F59BD" w:rsidRDefault="00C91995" w:rsidP="00C91995">
      <w:pPr>
        <w:widowControl/>
        <w:numPr>
          <w:ilvl w:val="0"/>
          <w:numId w:val="9"/>
        </w:numPr>
        <w:pBdr>
          <w:left w:val="single" w:sz="18" w:space="0" w:color="6CE26C"/>
        </w:pBdr>
        <w:shd w:val="clear" w:color="auto" w:fill="F8F8F8"/>
        <w:suppressAutoHyphens w:val="0"/>
        <w:spacing w:line="210" w:lineRule="atLeast"/>
        <w:ind w:left="0"/>
        <w:divId w:val="1364281773"/>
        <w:rPr>
          <w:rStyle w:val="comment2"/>
          <w:rFonts w:ascii="Consolas" w:eastAsia="Times New Roman" w:hAnsi="Consolas"/>
          <w:color w:val="5C5C5C"/>
          <w:sz w:val="18"/>
          <w:szCs w:val="18"/>
          <w:bdr w:val="none" w:sz="0" w:space="0" w:color="auto"/>
        </w:rPr>
      </w:pPr>
      <w:r>
        <w:rPr>
          <w:rStyle w:val="comment2"/>
          <w:rFonts w:ascii="Consolas" w:eastAsia="Times New Roman" w:hAnsi="Consolas"/>
          <w:sz w:val="18"/>
          <w:szCs w:val="18"/>
        </w:rPr>
        <w:t>0 тэй тэнцүү биш байвал сондгой мөн гэж үзэж</w:t>
      </w:r>
      <w:r w:rsidR="003F59BD">
        <w:rPr>
          <w:rStyle w:val="comment2"/>
          <w:rFonts w:ascii="Consolas" w:eastAsia="Times New Roman" w:hAnsi="Consolas"/>
          <w:sz w:val="18"/>
          <w:szCs w:val="18"/>
        </w:rPr>
        <w:t xml:space="preserve"> </w:t>
      </w:r>
      <w:r>
        <w:rPr>
          <w:rStyle w:val="comment2"/>
          <w:rFonts w:ascii="Consolas" w:eastAsia="Times New Roman" w:hAnsi="Consolas"/>
          <w:sz w:val="18"/>
          <w:szCs w:val="18"/>
        </w:rPr>
        <w:t>1-г буцаана эсрэг тохиолдолд </w:t>
      </w:r>
    </w:p>
    <w:p w14:paraId="6F95546A" w14:textId="77777777" w:rsidR="003F59BD" w:rsidRPr="003F59BD" w:rsidRDefault="00C91995" w:rsidP="00C91995">
      <w:pPr>
        <w:widowControl/>
        <w:numPr>
          <w:ilvl w:val="0"/>
          <w:numId w:val="9"/>
        </w:numPr>
        <w:pBdr>
          <w:left w:val="single" w:sz="18" w:space="0" w:color="6CE26C"/>
        </w:pBdr>
        <w:shd w:val="clear" w:color="auto" w:fill="F8F8F8"/>
        <w:suppressAutoHyphens w:val="0"/>
        <w:spacing w:line="210" w:lineRule="atLeast"/>
        <w:ind w:left="0"/>
        <w:divId w:val="1364281773"/>
        <w:rPr>
          <w:rStyle w:val="comment2"/>
          <w:rFonts w:ascii="Consolas" w:eastAsia="Times New Roman" w:hAnsi="Consolas"/>
          <w:color w:val="5C5C5C"/>
          <w:sz w:val="18"/>
          <w:szCs w:val="18"/>
          <w:bdr w:val="none" w:sz="0" w:space="0" w:color="auto"/>
        </w:rPr>
      </w:pPr>
      <w:r>
        <w:rPr>
          <w:rStyle w:val="comment2"/>
          <w:rFonts w:ascii="Consolas" w:eastAsia="Times New Roman" w:hAnsi="Consolas"/>
          <w:sz w:val="18"/>
          <w:szCs w:val="18"/>
        </w:rPr>
        <w:t>0-г буцаана</w:t>
      </w:r>
    </w:p>
    <w:p w14:paraId="7BD659A4" w14:textId="77777777" w:rsidR="003F59BD" w:rsidRPr="003F59BD" w:rsidRDefault="00C91995" w:rsidP="00C91995">
      <w:pPr>
        <w:widowControl/>
        <w:numPr>
          <w:ilvl w:val="0"/>
          <w:numId w:val="9"/>
        </w:numPr>
        <w:pBdr>
          <w:left w:val="single" w:sz="18" w:space="0" w:color="6CE26C"/>
        </w:pBdr>
        <w:shd w:val="clear" w:color="auto" w:fill="F8F8F8"/>
        <w:suppressAutoHyphens w:val="0"/>
        <w:spacing w:line="210" w:lineRule="atLeast"/>
        <w:ind w:left="0"/>
        <w:divId w:val="1364281773"/>
        <w:rPr>
          <w:rStyle w:val="comment2"/>
          <w:rFonts w:ascii="Consolas" w:eastAsia="Times New Roman" w:hAnsi="Consolas"/>
          <w:color w:val="5C5C5C"/>
          <w:sz w:val="18"/>
          <w:szCs w:val="18"/>
          <w:bdr w:val="none" w:sz="0" w:space="0" w:color="auto"/>
        </w:rPr>
      </w:pPr>
      <w:r>
        <w:rPr>
          <w:rStyle w:val="comment2"/>
          <w:rFonts w:ascii="Consolas" w:eastAsia="Times New Roman" w:hAnsi="Consolas"/>
          <w:sz w:val="18"/>
          <w:szCs w:val="18"/>
        </w:rPr>
        <w:t>Хувьсагчийн үүрэг:    </w:t>
      </w:r>
    </w:p>
    <w:p w14:paraId="45B93214" w14:textId="77777777" w:rsidR="003F59BD" w:rsidRPr="003F59BD" w:rsidRDefault="003F59BD" w:rsidP="00C91995">
      <w:pPr>
        <w:widowControl/>
        <w:numPr>
          <w:ilvl w:val="0"/>
          <w:numId w:val="9"/>
        </w:numPr>
        <w:pBdr>
          <w:left w:val="single" w:sz="18" w:space="0" w:color="6CE26C"/>
        </w:pBdr>
        <w:shd w:val="clear" w:color="auto" w:fill="F8F8F8"/>
        <w:suppressAutoHyphens w:val="0"/>
        <w:spacing w:line="210" w:lineRule="atLeast"/>
        <w:ind w:left="0"/>
        <w:divId w:val="1364281773"/>
        <w:rPr>
          <w:rStyle w:val="comment2"/>
          <w:rFonts w:ascii="Consolas" w:eastAsia="Times New Roman" w:hAnsi="Consolas"/>
          <w:color w:val="5C5C5C"/>
          <w:sz w:val="18"/>
          <w:szCs w:val="18"/>
          <w:bdr w:val="none" w:sz="0" w:space="0" w:color="auto"/>
        </w:rPr>
      </w:pPr>
      <w:r>
        <w:rPr>
          <w:rStyle w:val="comment2"/>
          <w:rFonts w:ascii="Consolas" w:eastAsia="Times New Roman" w:hAnsi="Consolas"/>
          <w:sz w:val="18"/>
          <w:szCs w:val="18"/>
        </w:rPr>
        <w:t xml:space="preserve"> </w:t>
      </w:r>
      <w:r w:rsidR="00C91995">
        <w:rPr>
          <w:rStyle w:val="comment2"/>
          <w:rFonts w:ascii="Consolas" w:eastAsia="Times New Roman" w:hAnsi="Consolas"/>
          <w:sz w:val="18"/>
          <w:szCs w:val="18"/>
        </w:rPr>
        <w:t>a - Сондгой мөн эсэхийг шалгах тоо</w:t>
      </w:r>
    </w:p>
    <w:p w14:paraId="573B09C3" w14:textId="77777777" w:rsidR="003F59BD" w:rsidRPr="003F59BD" w:rsidRDefault="00C91995" w:rsidP="00C91995">
      <w:pPr>
        <w:widowControl/>
        <w:numPr>
          <w:ilvl w:val="0"/>
          <w:numId w:val="9"/>
        </w:numPr>
        <w:pBdr>
          <w:left w:val="single" w:sz="18" w:space="0" w:color="6CE26C"/>
        </w:pBdr>
        <w:shd w:val="clear" w:color="auto" w:fill="F8F8F8"/>
        <w:suppressAutoHyphens w:val="0"/>
        <w:spacing w:line="210" w:lineRule="atLeast"/>
        <w:ind w:left="0"/>
        <w:divId w:val="1364281773"/>
        <w:rPr>
          <w:rStyle w:val="comment2"/>
          <w:rFonts w:ascii="Consolas" w:eastAsia="Times New Roman" w:hAnsi="Consolas"/>
          <w:color w:val="5C5C5C"/>
          <w:sz w:val="18"/>
          <w:szCs w:val="18"/>
          <w:bdr w:val="none" w:sz="0" w:space="0" w:color="auto"/>
        </w:rPr>
      </w:pPr>
      <w:r>
        <w:rPr>
          <w:rStyle w:val="comment2"/>
          <w:rFonts w:ascii="Consolas" w:eastAsia="Times New Roman" w:hAnsi="Consolas"/>
          <w:sz w:val="18"/>
          <w:szCs w:val="18"/>
        </w:rPr>
        <w:t>*/</w:t>
      </w:r>
    </w:p>
    <w:p w14:paraId="6008296F" w14:textId="754AF236" w:rsidR="00C91995" w:rsidRDefault="00C91995" w:rsidP="00C91995">
      <w:pPr>
        <w:widowControl/>
        <w:numPr>
          <w:ilvl w:val="0"/>
          <w:numId w:val="9"/>
        </w:numPr>
        <w:pBdr>
          <w:left w:val="single" w:sz="18" w:space="0" w:color="6CE26C"/>
        </w:pBdr>
        <w:shd w:val="clear" w:color="auto" w:fill="F8F8F8"/>
        <w:suppressAutoHyphens w:val="0"/>
        <w:spacing w:line="210" w:lineRule="atLeast"/>
        <w:ind w:left="0"/>
        <w:divId w:val="136428177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342A5E78" w14:textId="77777777" w:rsidR="00C91995" w:rsidRDefault="00C91995" w:rsidP="00C91995">
      <w:pPr>
        <w:widowControl/>
        <w:numPr>
          <w:ilvl w:val="0"/>
          <w:numId w:val="9"/>
        </w:numPr>
        <w:pBdr>
          <w:left w:val="single" w:sz="18" w:space="0" w:color="6CE26C"/>
        </w:pBdr>
        <w:shd w:val="clear" w:color="auto" w:fill="FFFFFF"/>
        <w:suppressAutoHyphens w:val="0"/>
        <w:spacing w:line="210" w:lineRule="atLeast"/>
        <w:ind w:left="0"/>
        <w:divId w:val="1364281773"/>
        <w:rPr>
          <w:rFonts w:ascii="Consolas" w:eastAsia="Times New Roman" w:hAnsi="Consolas"/>
          <w:color w:val="5C5C5C"/>
          <w:sz w:val="18"/>
          <w:szCs w:val="18"/>
        </w:rPr>
      </w:pP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findOddNumber(</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a);  </w:t>
      </w:r>
    </w:p>
    <w:p w14:paraId="383FBA80" w14:textId="77777777" w:rsidR="003F59BD" w:rsidRPr="003F59BD" w:rsidRDefault="00C91995" w:rsidP="003F59BD">
      <w:pPr>
        <w:widowControl/>
        <w:numPr>
          <w:ilvl w:val="0"/>
          <w:numId w:val="9"/>
        </w:numPr>
        <w:pBdr>
          <w:left w:val="single" w:sz="18" w:space="0" w:color="6CE26C"/>
        </w:pBdr>
        <w:shd w:val="clear" w:color="auto" w:fill="F8F8F8"/>
        <w:suppressAutoHyphens w:val="0"/>
        <w:spacing w:line="210" w:lineRule="atLeast"/>
        <w:ind w:left="0"/>
        <w:divId w:val="1364281773"/>
        <w:rPr>
          <w:rStyle w:val="comment2"/>
          <w:rFonts w:ascii="Consolas" w:eastAsia="Times New Roman" w:hAnsi="Consolas"/>
          <w:color w:val="5C5C5C"/>
          <w:sz w:val="18"/>
          <w:szCs w:val="18"/>
          <w:bdr w:val="none" w:sz="0" w:space="0" w:color="auto"/>
        </w:rPr>
      </w:pPr>
      <w:r>
        <w:rPr>
          <w:rStyle w:val="comment2"/>
          <w:rFonts w:ascii="Consolas" w:eastAsia="Times New Roman" w:hAnsi="Consolas"/>
          <w:sz w:val="18"/>
          <w:szCs w:val="18"/>
        </w:rPr>
        <w:t>/</w:t>
      </w:r>
      <w:r w:rsidRPr="003F59BD">
        <w:rPr>
          <w:rStyle w:val="comment2"/>
          <w:rFonts w:ascii="Consolas" w:eastAsia="Times New Roman" w:hAnsi="Consolas"/>
          <w:sz w:val="18"/>
          <w:szCs w:val="18"/>
        </w:rPr>
        <w:t>*</w:t>
      </w:r>
    </w:p>
    <w:p w14:paraId="4EB6E625" w14:textId="77777777" w:rsidR="003F59BD" w:rsidRPr="003F59BD" w:rsidRDefault="00C91995" w:rsidP="003F59BD">
      <w:pPr>
        <w:widowControl/>
        <w:numPr>
          <w:ilvl w:val="0"/>
          <w:numId w:val="9"/>
        </w:numPr>
        <w:pBdr>
          <w:left w:val="single" w:sz="18" w:space="0" w:color="6CE26C"/>
        </w:pBdr>
        <w:shd w:val="clear" w:color="auto" w:fill="F8F8F8"/>
        <w:suppressAutoHyphens w:val="0"/>
        <w:spacing w:line="210" w:lineRule="atLeast"/>
        <w:ind w:left="0"/>
        <w:divId w:val="1364281773"/>
        <w:rPr>
          <w:rStyle w:val="comment2"/>
          <w:rFonts w:ascii="Consolas" w:eastAsia="Times New Roman" w:hAnsi="Consolas"/>
          <w:color w:val="5C5C5C"/>
          <w:sz w:val="18"/>
          <w:szCs w:val="18"/>
          <w:bdr w:val="none" w:sz="0" w:space="0" w:color="auto"/>
        </w:rPr>
      </w:pPr>
      <w:r w:rsidRPr="003F59BD">
        <w:rPr>
          <w:rStyle w:val="comment2"/>
          <w:rFonts w:ascii="Consolas" w:eastAsia="Times New Roman" w:hAnsi="Consolas"/>
          <w:sz w:val="18"/>
          <w:szCs w:val="18"/>
        </w:rPr>
        <w:t>Үйлдэл: Функц зарлаж байна</w:t>
      </w:r>
    </w:p>
    <w:p w14:paraId="7718836C" w14:textId="77777777" w:rsidR="003F59BD" w:rsidRPr="003F59BD" w:rsidRDefault="00C91995" w:rsidP="003F59BD">
      <w:pPr>
        <w:widowControl/>
        <w:numPr>
          <w:ilvl w:val="0"/>
          <w:numId w:val="9"/>
        </w:numPr>
        <w:pBdr>
          <w:left w:val="single" w:sz="18" w:space="0" w:color="6CE26C"/>
        </w:pBdr>
        <w:shd w:val="clear" w:color="auto" w:fill="F8F8F8"/>
        <w:suppressAutoHyphens w:val="0"/>
        <w:spacing w:line="210" w:lineRule="atLeast"/>
        <w:ind w:left="0"/>
        <w:divId w:val="1364281773"/>
        <w:rPr>
          <w:rStyle w:val="comment2"/>
          <w:rFonts w:ascii="Consolas" w:eastAsia="Times New Roman" w:hAnsi="Consolas"/>
          <w:color w:val="5C5C5C"/>
          <w:sz w:val="18"/>
          <w:szCs w:val="18"/>
          <w:bdr w:val="none" w:sz="0" w:space="0" w:color="auto"/>
        </w:rPr>
      </w:pPr>
      <w:r w:rsidRPr="003F59BD">
        <w:rPr>
          <w:rStyle w:val="comment2"/>
          <w:rFonts w:ascii="Consolas" w:eastAsia="Times New Roman" w:hAnsi="Consolas"/>
          <w:sz w:val="18"/>
          <w:szCs w:val="18"/>
        </w:rPr>
        <w:t>Функцийн нэр: average</w:t>
      </w:r>
    </w:p>
    <w:p w14:paraId="2FF3D378" w14:textId="77777777" w:rsidR="003F59BD" w:rsidRPr="003F59BD" w:rsidRDefault="00C91995" w:rsidP="003F59BD">
      <w:pPr>
        <w:widowControl/>
        <w:numPr>
          <w:ilvl w:val="0"/>
          <w:numId w:val="9"/>
        </w:numPr>
        <w:pBdr>
          <w:left w:val="single" w:sz="18" w:space="0" w:color="6CE26C"/>
        </w:pBdr>
        <w:shd w:val="clear" w:color="auto" w:fill="F8F8F8"/>
        <w:suppressAutoHyphens w:val="0"/>
        <w:spacing w:line="210" w:lineRule="atLeast"/>
        <w:ind w:left="0"/>
        <w:divId w:val="1364281773"/>
        <w:rPr>
          <w:rStyle w:val="comment2"/>
          <w:rFonts w:ascii="Consolas" w:eastAsia="Times New Roman" w:hAnsi="Consolas"/>
          <w:color w:val="5C5C5C"/>
          <w:sz w:val="18"/>
          <w:szCs w:val="18"/>
          <w:bdr w:val="none" w:sz="0" w:space="0" w:color="auto"/>
        </w:rPr>
      </w:pPr>
      <w:r w:rsidRPr="003F59BD">
        <w:rPr>
          <w:rStyle w:val="comment2"/>
          <w:rFonts w:ascii="Consolas" w:eastAsia="Times New Roman" w:hAnsi="Consolas"/>
          <w:sz w:val="18"/>
          <w:szCs w:val="18"/>
        </w:rPr>
        <w:t>Функцийн үүрэг: Параметрээр орж ирсэн тооны дундаж утгыг олж буцаах</w:t>
      </w:r>
    </w:p>
    <w:p w14:paraId="143D9E08" w14:textId="77777777" w:rsidR="003F59BD" w:rsidRPr="003F59BD" w:rsidRDefault="00C91995" w:rsidP="003F59BD">
      <w:pPr>
        <w:widowControl/>
        <w:numPr>
          <w:ilvl w:val="0"/>
          <w:numId w:val="9"/>
        </w:numPr>
        <w:pBdr>
          <w:left w:val="single" w:sz="18" w:space="0" w:color="6CE26C"/>
        </w:pBdr>
        <w:shd w:val="clear" w:color="auto" w:fill="F8F8F8"/>
        <w:suppressAutoHyphens w:val="0"/>
        <w:spacing w:line="210" w:lineRule="atLeast"/>
        <w:ind w:left="0"/>
        <w:divId w:val="1364281773"/>
        <w:rPr>
          <w:rStyle w:val="comment2"/>
          <w:rFonts w:ascii="Consolas" w:eastAsia="Times New Roman" w:hAnsi="Consolas"/>
          <w:color w:val="5C5C5C"/>
          <w:sz w:val="18"/>
          <w:szCs w:val="18"/>
          <w:bdr w:val="none" w:sz="0" w:space="0" w:color="auto"/>
        </w:rPr>
      </w:pPr>
      <w:proofErr w:type="gramStart"/>
      <w:r w:rsidRPr="003F59BD">
        <w:rPr>
          <w:rStyle w:val="comment2"/>
          <w:rFonts w:ascii="Consolas" w:eastAsia="Times New Roman" w:hAnsi="Consolas"/>
          <w:sz w:val="18"/>
          <w:szCs w:val="18"/>
        </w:rPr>
        <w:t>функцийн</w:t>
      </w:r>
      <w:proofErr w:type="gramEnd"/>
      <w:r w:rsidRPr="003F59BD">
        <w:rPr>
          <w:rStyle w:val="comment2"/>
          <w:rFonts w:ascii="Consolas" w:eastAsia="Times New Roman" w:hAnsi="Consolas"/>
          <w:sz w:val="18"/>
          <w:szCs w:val="18"/>
        </w:rPr>
        <w:t> тухай: Параметрээр дундаж утгийг олох тоо болон хэдэн тооны нийлбэр болох тоо нь орж ирэх тулдундажийг олох тоог хэдэн тооны нийлбэрийг зааж байгаа тоонд хувааж буцаана. </w:t>
      </w:r>
      <w:proofErr w:type="gramStart"/>
      <w:r w:rsidRPr="003F59BD">
        <w:rPr>
          <w:rStyle w:val="comment2"/>
          <w:rFonts w:ascii="Consolas" w:eastAsia="Times New Roman" w:hAnsi="Consolas"/>
          <w:sz w:val="18"/>
          <w:szCs w:val="18"/>
        </w:rPr>
        <w:t>дундаж</w:t>
      </w:r>
      <w:proofErr w:type="gramEnd"/>
      <w:r w:rsidRPr="003F59BD">
        <w:rPr>
          <w:rStyle w:val="comment2"/>
          <w:rFonts w:ascii="Consolas" w:eastAsia="Times New Roman" w:hAnsi="Consolas"/>
          <w:sz w:val="18"/>
          <w:szCs w:val="18"/>
        </w:rPr>
        <w:t> бутархай тоо байж болох тулфункцын буцах утгыг float төрөлтэй болгосон.</w:t>
      </w:r>
    </w:p>
    <w:p w14:paraId="25D1F907" w14:textId="77777777" w:rsidR="003F59BD" w:rsidRPr="003F59BD" w:rsidRDefault="00C91995" w:rsidP="003F59BD">
      <w:pPr>
        <w:widowControl/>
        <w:numPr>
          <w:ilvl w:val="0"/>
          <w:numId w:val="9"/>
        </w:numPr>
        <w:pBdr>
          <w:left w:val="single" w:sz="18" w:space="0" w:color="6CE26C"/>
        </w:pBdr>
        <w:shd w:val="clear" w:color="auto" w:fill="F8F8F8"/>
        <w:suppressAutoHyphens w:val="0"/>
        <w:spacing w:line="210" w:lineRule="atLeast"/>
        <w:ind w:left="0"/>
        <w:divId w:val="1364281773"/>
        <w:rPr>
          <w:rStyle w:val="comment2"/>
          <w:rFonts w:ascii="Consolas" w:eastAsia="Times New Roman" w:hAnsi="Consolas"/>
          <w:color w:val="5C5C5C"/>
          <w:sz w:val="18"/>
          <w:szCs w:val="18"/>
          <w:bdr w:val="none" w:sz="0" w:space="0" w:color="auto"/>
        </w:rPr>
      </w:pPr>
      <w:r w:rsidRPr="003F59BD">
        <w:rPr>
          <w:rStyle w:val="comment2"/>
          <w:rFonts w:ascii="Consolas" w:eastAsia="Times New Roman" w:hAnsi="Consolas"/>
          <w:sz w:val="18"/>
          <w:szCs w:val="18"/>
        </w:rPr>
        <w:t>Хувьсагчийн үүрэг:    </w:t>
      </w:r>
    </w:p>
    <w:p w14:paraId="5484C5C5" w14:textId="38A17DC7" w:rsidR="003F59BD" w:rsidRPr="003F59BD" w:rsidRDefault="003F59BD" w:rsidP="003F59BD">
      <w:pPr>
        <w:widowControl/>
        <w:numPr>
          <w:ilvl w:val="0"/>
          <w:numId w:val="9"/>
        </w:numPr>
        <w:pBdr>
          <w:left w:val="single" w:sz="18" w:space="0" w:color="6CE26C"/>
        </w:pBdr>
        <w:shd w:val="clear" w:color="auto" w:fill="F8F8F8"/>
        <w:suppressAutoHyphens w:val="0"/>
        <w:spacing w:line="210" w:lineRule="atLeast"/>
        <w:ind w:left="0"/>
        <w:divId w:val="1364281773"/>
        <w:rPr>
          <w:rStyle w:val="comment2"/>
          <w:rFonts w:ascii="Consolas" w:eastAsia="Times New Roman" w:hAnsi="Consolas"/>
          <w:color w:val="5C5C5C"/>
          <w:sz w:val="18"/>
          <w:szCs w:val="18"/>
          <w:bdr w:val="none" w:sz="0" w:space="0" w:color="auto"/>
        </w:rPr>
      </w:pPr>
      <w:r>
        <w:rPr>
          <w:rStyle w:val="comment2"/>
          <w:rFonts w:ascii="Consolas" w:eastAsia="Times New Roman" w:hAnsi="Consolas"/>
          <w:sz w:val="18"/>
          <w:szCs w:val="18"/>
        </w:rPr>
        <w:t xml:space="preserve">  </w:t>
      </w:r>
      <w:r w:rsidR="00C91995" w:rsidRPr="003F59BD">
        <w:rPr>
          <w:rStyle w:val="comment2"/>
          <w:rFonts w:ascii="Consolas" w:eastAsia="Times New Roman" w:hAnsi="Consolas"/>
          <w:sz w:val="18"/>
          <w:szCs w:val="18"/>
        </w:rPr>
        <w:t>a - дундаж утгийг олох тоог хадгалах    </w:t>
      </w:r>
    </w:p>
    <w:p w14:paraId="78259335" w14:textId="3BBB23B8" w:rsidR="003F59BD" w:rsidRPr="003F59BD" w:rsidRDefault="003F59BD" w:rsidP="003F59BD">
      <w:pPr>
        <w:widowControl/>
        <w:numPr>
          <w:ilvl w:val="0"/>
          <w:numId w:val="9"/>
        </w:numPr>
        <w:pBdr>
          <w:left w:val="single" w:sz="18" w:space="0" w:color="6CE26C"/>
        </w:pBdr>
        <w:shd w:val="clear" w:color="auto" w:fill="F8F8F8"/>
        <w:suppressAutoHyphens w:val="0"/>
        <w:spacing w:line="210" w:lineRule="atLeast"/>
        <w:ind w:left="0"/>
        <w:divId w:val="1364281773"/>
        <w:rPr>
          <w:rStyle w:val="comment2"/>
          <w:rFonts w:ascii="Consolas" w:eastAsia="Times New Roman" w:hAnsi="Consolas"/>
          <w:color w:val="5C5C5C"/>
          <w:sz w:val="18"/>
          <w:szCs w:val="18"/>
          <w:bdr w:val="none" w:sz="0" w:space="0" w:color="auto"/>
        </w:rPr>
      </w:pPr>
      <w:r>
        <w:rPr>
          <w:rStyle w:val="comment2"/>
          <w:rFonts w:ascii="Consolas" w:eastAsia="Times New Roman" w:hAnsi="Consolas"/>
          <w:sz w:val="18"/>
          <w:szCs w:val="18"/>
        </w:rPr>
        <w:t xml:space="preserve">  </w:t>
      </w:r>
      <w:r w:rsidR="00C91995" w:rsidRPr="003F59BD">
        <w:rPr>
          <w:rStyle w:val="comment2"/>
          <w:rFonts w:ascii="Consolas" w:eastAsia="Times New Roman" w:hAnsi="Consolas"/>
          <w:sz w:val="18"/>
          <w:szCs w:val="18"/>
        </w:rPr>
        <w:t>n - a нь хэдэн тооны нийлбэр болохыг зааж буй тоог хадгалах</w:t>
      </w:r>
    </w:p>
    <w:p w14:paraId="5876DE96" w14:textId="4EB45B76" w:rsidR="00C91995" w:rsidRPr="003F59BD" w:rsidRDefault="00C91995" w:rsidP="003F59BD">
      <w:pPr>
        <w:widowControl/>
        <w:numPr>
          <w:ilvl w:val="0"/>
          <w:numId w:val="9"/>
        </w:numPr>
        <w:pBdr>
          <w:left w:val="single" w:sz="18" w:space="0" w:color="6CE26C"/>
        </w:pBdr>
        <w:shd w:val="clear" w:color="auto" w:fill="F8F8F8"/>
        <w:suppressAutoHyphens w:val="0"/>
        <w:spacing w:line="210" w:lineRule="atLeast"/>
        <w:ind w:left="0"/>
        <w:divId w:val="1364281773"/>
        <w:rPr>
          <w:rFonts w:ascii="Consolas" w:eastAsia="Times New Roman" w:hAnsi="Consolas"/>
          <w:color w:val="5C5C5C"/>
          <w:sz w:val="18"/>
          <w:szCs w:val="18"/>
        </w:rPr>
      </w:pPr>
      <w:r w:rsidRPr="003F59BD">
        <w:rPr>
          <w:rStyle w:val="comment2"/>
          <w:rFonts w:ascii="Consolas" w:eastAsia="Times New Roman" w:hAnsi="Consolas"/>
          <w:sz w:val="18"/>
          <w:szCs w:val="18"/>
        </w:rPr>
        <w:t>*/</w:t>
      </w:r>
      <w:r w:rsidRPr="003F59BD">
        <w:rPr>
          <w:rFonts w:ascii="Consolas" w:eastAsia="Times New Roman" w:hAnsi="Consolas"/>
          <w:color w:val="000000"/>
          <w:sz w:val="18"/>
          <w:szCs w:val="18"/>
          <w:bdr w:val="none" w:sz="0" w:space="0" w:color="auto" w:frame="1"/>
        </w:rPr>
        <w:t>  </w:t>
      </w:r>
    </w:p>
    <w:p w14:paraId="56BF9495" w14:textId="77777777" w:rsidR="003F59BD" w:rsidRPr="003F59BD" w:rsidRDefault="00C91995" w:rsidP="00C91995">
      <w:pPr>
        <w:widowControl/>
        <w:numPr>
          <w:ilvl w:val="0"/>
          <w:numId w:val="9"/>
        </w:numPr>
        <w:pBdr>
          <w:left w:val="single" w:sz="18" w:space="0" w:color="6CE26C"/>
        </w:pBdr>
        <w:shd w:val="clear" w:color="auto" w:fill="FFFFFF"/>
        <w:suppressAutoHyphens w:val="0"/>
        <w:spacing w:line="210" w:lineRule="atLeast"/>
        <w:ind w:left="0"/>
        <w:divId w:val="1364281773"/>
        <w:rPr>
          <w:rFonts w:ascii="Consolas" w:eastAsia="Times New Roman" w:hAnsi="Consolas"/>
          <w:color w:val="5C5C5C"/>
          <w:sz w:val="18"/>
          <w:szCs w:val="18"/>
        </w:rPr>
      </w:pPr>
      <w:r>
        <w:rPr>
          <w:rStyle w:val="keyword2"/>
          <w:rFonts w:ascii="Consolas" w:eastAsia="Times New Roman" w:hAnsi="Consolas"/>
          <w:sz w:val="18"/>
          <w:szCs w:val="18"/>
        </w:rPr>
        <w:t>float</w:t>
      </w:r>
      <w:r>
        <w:rPr>
          <w:rFonts w:ascii="Consolas" w:eastAsia="Times New Roman" w:hAnsi="Consolas"/>
          <w:color w:val="000000"/>
          <w:sz w:val="18"/>
          <w:szCs w:val="18"/>
          <w:bdr w:val="none" w:sz="0" w:space="0" w:color="auto" w:frame="1"/>
        </w:rPr>
        <w:t> average(</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a,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n); </w:t>
      </w:r>
    </w:p>
    <w:p w14:paraId="6345F4C9" w14:textId="6A3D8FB9" w:rsidR="00C91995" w:rsidRDefault="00C91995" w:rsidP="00C91995">
      <w:pPr>
        <w:widowControl/>
        <w:numPr>
          <w:ilvl w:val="0"/>
          <w:numId w:val="9"/>
        </w:numPr>
        <w:pBdr>
          <w:left w:val="single" w:sz="18" w:space="0" w:color="6CE26C"/>
        </w:pBdr>
        <w:shd w:val="clear" w:color="auto" w:fill="FFFFFF"/>
        <w:suppressAutoHyphens w:val="0"/>
        <w:spacing w:line="210" w:lineRule="atLeast"/>
        <w:ind w:left="0"/>
        <w:divId w:val="1364281773"/>
        <w:rPr>
          <w:rFonts w:ascii="Consolas" w:eastAsia="Times New Roman" w:hAnsi="Consolas"/>
          <w:color w:val="5C5C5C"/>
          <w:sz w:val="18"/>
          <w:szCs w:val="18"/>
        </w:rPr>
      </w:pPr>
      <w:r>
        <w:rPr>
          <w:rStyle w:val="comment2"/>
          <w:rFonts w:ascii="Consolas" w:eastAsia="Times New Roman" w:hAnsi="Consolas"/>
          <w:sz w:val="18"/>
          <w:szCs w:val="18"/>
        </w:rPr>
        <w:t>// СИ хэлэнд програм main функцээс эхэлж ажиллана.</w:t>
      </w:r>
      <w:r>
        <w:rPr>
          <w:rFonts w:ascii="Consolas" w:eastAsia="Times New Roman" w:hAnsi="Consolas"/>
          <w:color w:val="000000"/>
          <w:sz w:val="18"/>
          <w:szCs w:val="18"/>
          <w:bdr w:val="none" w:sz="0" w:space="0" w:color="auto" w:frame="1"/>
        </w:rPr>
        <w:t>  </w:t>
      </w:r>
    </w:p>
    <w:p w14:paraId="05C835C3" w14:textId="77777777" w:rsidR="003F59BD" w:rsidRPr="003F59BD" w:rsidRDefault="00C91995" w:rsidP="00C91995">
      <w:pPr>
        <w:widowControl/>
        <w:numPr>
          <w:ilvl w:val="0"/>
          <w:numId w:val="9"/>
        </w:numPr>
        <w:pBdr>
          <w:left w:val="single" w:sz="18" w:space="0" w:color="6CE26C"/>
        </w:pBdr>
        <w:shd w:val="clear" w:color="auto" w:fill="F8F8F8"/>
        <w:suppressAutoHyphens w:val="0"/>
        <w:spacing w:line="210" w:lineRule="atLeast"/>
        <w:ind w:left="0"/>
        <w:divId w:val="1364281773"/>
        <w:rPr>
          <w:rFonts w:ascii="Consolas" w:eastAsia="Times New Roman" w:hAnsi="Consolas"/>
          <w:color w:val="5C5C5C"/>
          <w:sz w:val="18"/>
          <w:szCs w:val="18"/>
        </w:rPr>
      </w:pP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main() { </w:t>
      </w:r>
    </w:p>
    <w:p w14:paraId="7C6C3DCA" w14:textId="0B9EDA79" w:rsidR="003F59BD" w:rsidRPr="003F59BD" w:rsidRDefault="003F59BD" w:rsidP="00C91995">
      <w:pPr>
        <w:widowControl/>
        <w:numPr>
          <w:ilvl w:val="0"/>
          <w:numId w:val="9"/>
        </w:numPr>
        <w:pBdr>
          <w:left w:val="single" w:sz="18" w:space="0" w:color="6CE26C"/>
        </w:pBdr>
        <w:shd w:val="clear" w:color="auto" w:fill="F8F8F8"/>
        <w:suppressAutoHyphens w:val="0"/>
        <w:spacing w:line="210" w:lineRule="atLeast"/>
        <w:ind w:left="0"/>
        <w:divId w:val="1364281773"/>
        <w:rPr>
          <w:rStyle w:val="comment2"/>
          <w:rFonts w:ascii="Consolas" w:eastAsia="Times New Roman" w:hAnsi="Consolas"/>
          <w:color w:val="5C5C5C"/>
          <w:sz w:val="18"/>
          <w:szCs w:val="18"/>
          <w:bdr w:val="none" w:sz="0" w:space="0" w:color="auto"/>
        </w:rPr>
      </w:pPr>
      <w:r>
        <w:rPr>
          <w:rStyle w:val="comment2"/>
          <w:rFonts w:ascii="Consolas" w:eastAsia="Times New Roman" w:hAnsi="Consolas"/>
          <w:sz w:val="18"/>
          <w:szCs w:val="18"/>
        </w:rPr>
        <w:t xml:space="preserve">        /*</w:t>
      </w:r>
    </w:p>
    <w:p w14:paraId="6E1F4FE3" w14:textId="77777777" w:rsidR="003F59BD" w:rsidRPr="003F59BD" w:rsidRDefault="003F59BD" w:rsidP="00C91995">
      <w:pPr>
        <w:widowControl/>
        <w:numPr>
          <w:ilvl w:val="0"/>
          <w:numId w:val="9"/>
        </w:numPr>
        <w:pBdr>
          <w:left w:val="single" w:sz="18" w:space="0" w:color="6CE26C"/>
        </w:pBdr>
        <w:shd w:val="clear" w:color="auto" w:fill="F8F8F8"/>
        <w:suppressAutoHyphens w:val="0"/>
        <w:spacing w:line="210" w:lineRule="atLeast"/>
        <w:ind w:left="0"/>
        <w:divId w:val="1364281773"/>
        <w:rPr>
          <w:rStyle w:val="comment2"/>
          <w:rFonts w:ascii="Consolas" w:eastAsia="Times New Roman" w:hAnsi="Consolas"/>
          <w:color w:val="5C5C5C"/>
          <w:sz w:val="18"/>
          <w:szCs w:val="18"/>
          <w:bdr w:val="none" w:sz="0" w:space="0" w:color="auto"/>
        </w:rPr>
      </w:pPr>
      <w:r>
        <w:rPr>
          <w:rStyle w:val="comment2"/>
          <w:rFonts w:ascii="Consolas" w:eastAsia="Times New Roman" w:hAnsi="Consolas"/>
          <w:sz w:val="18"/>
          <w:szCs w:val="18"/>
        </w:rPr>
        <w:t xml:space="preserve">        </w:t>
      </w:r>
      <w:r w:rsidR="00C91995">
        <w:rPr>
          <w:rStyle w:val="comment2"/>
          <w:rFonts w:ascii="Consolas" w:eastAsia="Times New Roman" w:hAnsi="Consolas"/>
          <w:sz w:val="18"/>
          <w:szCs w:val="18"/>
        </w:rPr>
        <w:t>Хэдэн тооноос соднгой тоох хайх, хэрэглэгчээс хэдэн элемент авах, </w:t>
      </w:r>
    </w:p>
    <w:p w14:paraId="0BC9EA72" w14:textId="341162FC" w:rsidR="003F59BD" w:rsidRPr="003F59BD" w:rsidRDefault="003F59BD" w:rsidP="00C91995">
      <w:pPr>
        <w:widowControl/>
        <w:numPr>
          <w:ilvl w:val="0"/>
          <w:numId w:val="9"/>
        </w:numPr>
        <w:pBdr>
          <w:left w:val="single" w:sz="18" w:space="0" w:color="6CE26C"/>
        </w:pBdr>
        <w:shd w:val="clear" w:color="auto" w:fill="F8F8F8"/>
        <w:suppressAutoHyphens w:val="0"/>
        <w:spacing w:line="210" w:lineRule="atLeast"/>
        <w:ind w:left="0"/>
        <w:divId w:val="1364281773"/>
        <w:rPr>
          <w:rStyle w:val="comment2"/>
          <w:rFonts w:ascii="Consolas" w:eastAsia="Times New Roman" w:hAnsi="Consolas"/>
          <w:color w:val="5C5C5C"/>
          <w:sz w:val="18"/>
          <w:szCs w:val="18"/>
          <w:bdr w:val="none" w:sz="0" w:space="0" w:color="auto"/>
        </w:rPr>
      </w:pPr>
      <w:r>
        <w:rPr>
          <w:rStyle w:val="comment2"/>
          <w:rFonts w:ascii="Consolas" w:eastAsia="Times New Roman" w:hAnsi="Consolas"/>
          <w:sz w:val="18"/>
          <w:szCs w:val="18"/>
        </w:rPr>
        <w:t xml:space="preserve">        </w:t>
      </w:r>
      <w:r w:rsidR="00C91995">
        <w:rPr>
          <w:rStyle w:val="comment2"/>
          <w:rFonts w:ascii="Consolas" w:eastAsia="Times New Roman" w:hAnsi="Consolas"/>
          <w:sz w:val="18"/>
          <w:szCs w:val="18"/>
        </w:rPr>
        <w:t>хэр урттай массив байгуулах зэрэгт ашиглагдах тоог хадгалах </w:t>
      </w:r>
    </w:p>
    <w:p w14:paraId="1701E358" w14:textId="5A8F278C" w:rsidR="003F59BD" w:rsidRPr="003F59BD" w:rsidRDefault="003F59BD" w:rsidP="00C91995">
      <w:pPr>
        <w:widowControl/>
        <w:numPr>
          <w:ilvl w:val="0"/>
          <w:numId w:val="9"/>
        </w:numPr>
        <w:pBdr>
          <w:left w:val="single" w:sz="18" w:space="0" w:color="6CE26C"/>
        </w:pBdr>
        <w:shd w:val="clear" w:color="auto" w:fill="F8F8F8"/>
        <w:suppressAutoHyphens w:val="0"/>
        <w:spacing w:line="210" w:lineRule="atLeast"/>
        <w:ind w:left="0"/>
        <w:divId w:val="1364281773"/>
        <w:rPr>
          <w:rStyle w:val="comment2"/>
          <w:rFonts w:ascii="Consolas" w:eastAsia="Times New Roman" w:hAnsi="Consolas"/>
          <w:color w:val="5C5C5C"/>
          <w:sz w:val="18"/>
          <w:szCs w:val="18"/>
          <w:bdr w:val="none" w:sz="0" w:space="0" w:color="auto"/>
        </w:rPr>
      </w:pPr>
      <w:r>
        <w:rPr>
          <w:rStyle w:val="comment2"/>
          <w:rFonts w:ascii="Consolas" w:eastAsia="Times New Roman" w:hAnsi="Consolas"/>
          <w:sz w:val="18"/>
          <w:szCs w:val="18"/>
        </w:rPr>
        <w:t xml:space="preserve">        </w:t>
      </w:r>
      <w:r w:rsidR="00C91995">
        <w:rPr>
          <w:rStyle w:val="comment2"/>
          <w:rFonts w:ascii="Consolas" w:eastAsia="Times New Roman" w:hAnsi="Consolas"/>
          <w:sz w:val="18"/>
          <w:szCs w:val="18"/>
        </w:rPr>
        <w:t>хэдэн элемент оруулах вэ эхэд 6.6 буюу бутарай оруулах нь </w:t>
      </w:r>
    </w:p>
    <w:p w14:paraId="0DCCAA20" w14:textId="2B31C72D" w:rsidR="00C91995" w:rsidRPr="003F59BD" w:rsidRDefault="003F59BD" w:rsidP="00C91995">
      <w:pPr>
        <w:widowControl/>
        <w:numPr>
          <w:ilvl w:val="0"/>
          <w:numId w:val="9"/>
        </w:numPr>
        <w:pBdr>
          <w:left w:val="single" w:sz="18" w:space="0" w:color="6CE26C"/>
        </w:pBdr>
        <w:shd w:val="clear" w:color="auto" w:fill="F8F8F8"/>
        <w:suppressAutoHyphens w:val="0"/>
        <w:spacing w:line="210" w:lineRule="atLeast"/>
        <w:ind w:left="0"/>
        <w:divId w:val="1364281773"/>
        <w:rPr>
          <w:rFonts w:ascii="Consolas" w:eastAsia="Times New Roman" w:hAnsi="Consolas"/>
          <w:color w:val="5C5C5C"/>
          <w:sz w:val="18"/>
          <w:szCs w:val="18"/>
        </w:rPr>
      </w:pPr>
      <w:r>
        <w:rPr>
          <w:rStyle w:val="comment2"/>
          <w:rFonts w:ascii="Consolas" w:eastAsia="Times New Roman" w:hAnsi="Consolas"/>
          <w:sz w:val="18"/>
          <w:szCs w:val="18"/>
        </w:rPr>
        <w:lastRenderedPageBreak/>
        <w:t xml:space="preserve">        </w:t>
      </w:r>
      <w:r w:rsidR="00C91995">
        <w:rPr>
          <w:rStyle w:val="comment2"/>
          <w:rFonts w:ascii="Consolas" w:eastAsia="Times New Roman" w:hAnsi="Consolas"/>
          <w:sz w:val="18"/>
          <w:szCs w:val="18"/>
        </w:rPr>
        <w:t>утгагүй тул int төрлөөр зарлав int n;</w:t>
      </w:r>
      <w:r w:rsidR="00C91995">
        <w:rPr>
          <w:rFonts w:ascii="Consolas" w:eastAsia="Times New Roman" w:hAnsi="Consolas"/>
          <w:color w:val="000000"/>
          <w:sz w:val="18"/>
          <w:szCs w:val="18"/>
          <w:bdr w:val="none" w:sz="0" w:space="0" w:color="auto" w:frame="1"/>
        </w:rPr>
        <w:t>  </w:t>
      </w:r>
    </w:p>
    <w:p w14:paraId="173E9B0C" w14:textId="2DB5F27B" w:rsidR="003F59BD" w:rsidRDefault="003F59BD" w:rsidP="00C91995">
      <w:pPr>
        <w:widowControl/>
        <w:numPr>
          <w:ilvl w:val="0"/>
          <w:numId w:val="9"/>
        </w:numPr>
        <w:pBdr>
          <w:left w:val="single" w:sz="18" w:space="0" w:color="6CE26C"/>
        </w:pBdr>
        <w:shd w:val="clear" w:color="auto" w:fill="F8F8F8"/>
        <w:suppressAutoHyphens w:val="0"/>
        <w:spacing w:line="210" w:lineRule="atLeast"/>
        <w:ind w:left="0"/>
        <w:divId w:val="136428177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xml:space="preserve">        */</w:t>
      </w:r>
    </w:p>
    <w:p w14:paraId="7BB7C4DB" w14:textId="77777777" w:rsidR="003F59BD" w:rsidRPr="003F59BD" w:rsidRDefault="00C91995" w:rsidP="00C91995">
      <w:pPr>
        <w:widowControl/>
        <w:numPr>
          <w:ilvl w:val="0"/>
          <w:numId w:val="9"/>
        </w:numPr>
        <w:pBdr>
          <w:left w:val="single" w:sz="18" w:space="0" w:color="6CE26C"/>
        </w:pBdr>
        <w:shd w:val="clear" w:color="auto" w:fill="FFFFFF"/>
        <w:suppressAutoHyphens w:val="0"/>
        <w:spacing w:line="210" w:lineRule="atLeast"/>
        <w:ind w:left="0"/>
        <w:divId w:val="136428177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n; </w:t>
      </w:r>
    </w:p>
    <w:p w14:paraId="337F306A" w14:textId="01D83AB8" w:rsidR="003F59BD" w:rsidRPr="003F59BD" w:rsidRDefault="003F59BD" w:rsidP="00C91995">
      <w:pPr>
        <w:widowControl/>
        <w:numPr>
          <w:ilvl w:val="0"/>
          <w:numId w:val="9"/>
        </w:numPr>
        <w:pBdr>
          <w:left w:val="single" w:sz="18" w:space="0" w:color="6CE26C"/>
        </w:pBdr>
        <w:shd w:val="clear" w:color="auto" w:fill="FFFFFF"/>
        <w:suppressAutoHyphens w:val="0"/>
        <w:spacing w:line="210" w:lineRule="atLeast"/>
        <w:ind w:left="0"/>
        <w:divId w:val="1364281773"/>
        <w:rPr>
          <w:rStyle w:val="comment2"/>
          <w:rFonts w:ascii="Consolas" w:eastAsia="Times New Roman" w:hAnsi="Consolas"/>
          <w:color w:val="5C5C5C"/>
          <w:sz w:val="18"/>
          <w:szCs w:val="18"/>
          <w:bdr w:val="none" w:sz="0" w:space="0" w:color="auto"/>
        </w:rPr>
      </w:pPr>
      <w:r>
        <w:rPr>
          <w:rStyle w:val="comment2"/>
          <w:rFonts w:ascii="Consolas" w:eastAsia="Times New Roman" w:hAnsi="Consolas"/>
          <w:sz w:val="18"/>
          <w:szCs w:val="18"/>
        </w:rPr>
        <w:t xml:space="preserve">        </w:t>
      </w:r>
      <w:r w:rsidR="00C91995">
        <w:rPr>
          <w:rStyle w:val="comment2"/>
          <w:rFonts w:ascii="Consolas" w:eastAsia="Times New Roman" w:hAnsi="Consolas"/>
          <w:sz w:val="18"/>
          <w:szCs w:val="18"/>
        </w:rPr>
        <w:t>//</w:t>
      </w:r>
      <w:r>
        <w:rPr>
          <w:rStyle w:val="comment2"/>
          <w:rFonts w:ascii="Consolas" w:eastAsia="Times New Roman" w:hAnsi="Consolas"/>
          <w:sz w:val="18"/>
          <w:szCs w:val="18"/>
        </w:rPr>
        <w:t xml:space="preserve"> </w:t>
      </w:r>
      <w:r w:rsidR="00C91995">
        <w:rPr>
          <w:rStyle w:val="comment2"/>
          <w:rFonts w:ascii="Consolas" w:eastAsia="Times New Roman" w:hAnsi="Consolas"/>
          <w:sz w:val="18"/>
          <w:szCs w:val="18"/>
        </w:rPr>
        <w:t>Хэрэглэгчид хялбар  байх үүднээс cout объектын &lt;&lt; операторыг </w:t>
      </w:r>
    </w:p>
    <w:p w14:paraId="7FA73EB3" w14:textId="3A0B7CF8" w:rsidR="00C91995" w:rsidRDefault="003F59BD" w:rsidP="00C91995">
      <w:pPr>
        <w:widowControl/>
        <w:numPr>
          <w:ilvl w:val="0"/>
          <w:numId w:val="9"/>
        </w:numPr>
        <w:pBdr>
          <w:left w:val="single" w:sz="18" w:space="0" w:color="6CE26C"/>
        </w:pBdr>
        <w:shd w:val="clear" w:color="auto" w:fill="FFFFFF"/>
        <w:suppressAutoHyphens w:val="0"/>
        <w:spacing w:line="210" w:lineRule="atLeast"/>
        <w:ind w:left="0"/>
        <w:divId w:val="1364281773"/>
        <w:rPr>
          <w:rFonts w:ascii="Consolas" w:eastAsia="Times New Roman" w:hAnsi="Consolas"/>
          <w:color w:val="5C5C5C"/>
          <w:sz w:val="18"/>
          <w:szCs w:val="18"/>
        </w:rPr>
      </w:pPr>
      <w:r>
        <w:rPr>
          <w:rStyle w:val="comment2"/>
          <w:rFonts w:ascii="Consolas" w:eastAsia="Times New Roman" w:hAnsi="Consolas"/>
          <w:sz w:val="18"/>
          <w:szCs w:val="18"/>
        </w:rPr>
        <w:t xml:space="preserve">        // </w:t>
      </w:r>
      <w:r w:rsidR="00C91995">
        <w:rPr>
          <w:rStyle w:val="comment2"/>
          <w:rFonts w:ascii="Consolas" w:eastAsia="Times New Roman" w:hAnsi="Consolas"/>
          <w:sz w:val="18"/>
          <w:szCs w:val="18"/>
        </w:rPr>
        <w:t>ашиглаж дэлгэцэн заавар харуулж байна</w:t>
      </w:r>
      <w:r w:rsidR="00C91995">
        <w:rPr>
          <w:rFonts w:ascii="Consolas" w:eastAsia="Times New Roman" w:hAnsi="Consolas"/>
          <w:color w:val="000000"/>
          <w:sz w:val="18"/>
          <w:szCs w:val="18"/>
          <w:bdr w:val="none" w:sz="0" w:space="0" w:color="auto" w:frame="1"/>
        </w:rPr>
        <w:t>  </w:t>
      </w:r>
    </w:p>
    <w:p w14:paraId="42E010AE" w14:textId="77777777" w:rsidR="003F59BD" w:rsidRPr="003F59BD" w:rsidRDefault="00C91995" w:rsidP="00C91995">
      <w:pPr>
        <w:widowControl/>
        <w:numPr>
          <w:ilvl w:val="0"/>
          <w:numId w:val="9"/>
        </w:numPr>
        <w:pBdr>
          <w:left w:val="single" w:sz="18" w:space="0" w:color="6CE26C"/>
        </w:pBdr>
        <w:shd w:val="clear" w:color="auto" w:fill="F8F8F8"/>
        <w:suppressAutoHyphens w:val="0"/>
        <w:spacing w:line="210" w:lineRule="atLeast"/>
        <w:ind w:left="0"/>
        <w:divId w:val="136428177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gramStart"/>
      <w:r>
        <w:rPr>
          <w:rFonts w:ascii="Consolas" w:eastAsia="Times New Roman" w:hAnsi="Consolas"/>
          <w:color w:val="000000"/>
          <w:sz w:val="18"/>
          <w:szCs w:val="18"/>
          <w:bdr w:val="none" w:sz="0" w:space="0" w:color="auto" w:frame="1"/>
        </w:rPr>
        <w:t>cout</w:t>
      </w:r>
      <w:proofErr w:type="gramEnd"/>
      <w:r>
        <w:rPr>
          <w:rFonts w:ascii="Consolas" w:eastAsia="Times New Roman" w:hAnsi="Consolas"/>
          <w:color w:val="000000"/>
          <w:sz w:val="18"/>
          <w:szCs w:val="18"/>
          <w:bdr w:val="none" w:sz="0" w:space="0" w:color="auto" w:frame="1"/>
        </w:rPr>
        <w:t> &lt;&lt; </w:t>
      </w:r>
      <w:r>
        <w:rPr>
          <w:rStyle w:val="string2"/>
          <w:rFonts w:ascii="Consolas" w:eastAsia="Times New Roman" w:hAnsi="Consolas"/>
          <w:sz w:val="18"/>
          <w:szCs w:val="18"/>
        </w:rPr>
        <w:t>"Heden too oruulah we?-&gt;"</w:t>
      </w:r>
      <w:r>
        <w:rPr>
          <w:rFonts w:ascii="Consolas" w:eastAsia="Times New Roman" w:hAnsi="Consolas"/>
          <w:color w:val="000000"/>
          <w:sz w:val="18"/>
          <w:szCs w:val="18"/>
          <w:bdr w:val="none" w:sz="0" w:space="0" w:color="auto" w:frame="1"/>
        </w:rPr>
        <w:t>; </w:t>
      </w:r>
    </w:p>
    <w:p w14:paraId="30386920" w14:textId="7FEF9FB8" w:rsidR="003F59BD" w:rsidRPr="003F59BD" w:rsidRDefault="003F59BD" w:rsidP="00C91995">
      <w:pPr>
        <w:widowControl/>
        <w:numPr>
          <w:ilvl w:val="0"/>
          <w:numId w:val="9"/>
        </w:numPr>
        <w:pBdr>
          <w:left w:val="single" w:sz="18" w:space="0" w:color="6CE26C"/>
        </w:pBdr>
        <w:shd w:val="clear" w:color="auto" w:fill="F8F8F8"/>
        <w:suppressAutoHyphens w:val="0"/>
        <w:spacing w:line="210" w:lineRule="atLeast"/>
        <w:ind w:left="0"/>
        <w:divId w:val="1364281773"/>
        <w:rPr>
          <w:rStyle w:val="comment2"/>
          <w:rFonts w:ascii="Consolas" w:eastAsia="Times New Roman" w:hAnsi="Consolas"/>
          <w:color w:val="5C5C5C"/>
          <w:sz w:val="18"/>
          <w:szCs w:val="18"/>
          <w:bdr w:val="none" w:sz="0" w:space="0" w:color="auto"/>
        </w:rPr>
      </w:pPr>
      <w:r>
        <w:rPr>
          <w:rStyle w:val="comment2"/>
          <w:rFonts w:ascii="Consolas" w:eastAsia="Times New Roman" w:hAnsi="Consolas"/>
          <w:sz w:val="18"/>
          <w:szCs w:val="18"/>
        </w:rPr>
        <w:t xml:space="preserve">        /*</w:t>
      </w:r>
    </w:p>
    <w:p w14:paraId="6FCAB9E5" w14:textId="70C2E2CD" w:rsidR="003F59BD" w:rsidRPr="003F59BD" w:rsidRDefault="003F59BD" w:rsidP="00C91995">
      <w:pPr>
        <w:widowControl/>
        <w:numPr>
          <w:ilvl w:val="0"/>
          <w:numId w:val="9"/>
        </w:numPr>
        <w:pBdr>
          <w:left w:val="single" w:sz="18" w:space="0" w:color="6CE26C"/>
        </w:pBdr>
        <w:shd w:val="clear" w:color="auto" w:fill="F8F8F8"/>
        <w:suppressAutoHyphens w:val="0"/>
        <w:spacing w:line="210" w:lineRule="atLeast"/>
        <w:ind w:left="0"/>
        <w:divId w:val="1364281773"/>
        <w:rPr>
          <w:rStyle w:val="comment2"/>
          <w:rFonts w:ascii="Consolas" w:eastAsia="Times New Roman" w:hAnsi="Consolas"/>
          <w:color w:val="5C5C5C"/>
          <w:sz w:val="18"/>
          <w:szCs w:val="18"/>
          <w:bdr w:val="none" w:sz="0" w:space="0" w:color="auto"/>
        </w:rPr>
      </w:pPr>
      <w:r>
        <w:rPr>
          <w:rStyle w:val="comment2"/>
          <w:rFonts w:ascii="Consolas" w:eastAsia="Times New Roman" w:hAnsi="Consolas"/>
          <w:sz w:val="18"/>
          <w:szCs w:val="18"/>
        </w:rPr>
        <w:t xml:space="preserve">        </w:t>
      </w:r>
      <w:proofErr w:type="gramStart"/>
      <w:r w:rsidR="00C91995">
        <w:rPr>
          <w:rStyle w:val="comment2"/>
          <w:rFonts w:ascii="Consolas" w:eastAsia="Times New Roman" w:hAnsi="Consolas"/>
          <w:sz w:val="18"/>
          <w:szCs w:val="18"/>
        </w:rPr>
        <w:t>cin</w:t>
      </w:r>
      <w:proofErr w:type="gramEnd"/>
      <w:r w:rsidR="00C91995">
        <w:rPr>
          <w:rStyle w:val="comment2"/>
          <w:rFonts w:ascii="Consolas" w:eastAsia="Times New Roman" w:hAnsi="Consolas"/>
          <w:sz w:val="18"/>
          <w:szCs w:val="18"/>
        </w:rPr>
        <w:t> объектыг ашиглаж n хувьсагчид хэрэглэгчээс утга авч байна. </w:t>
      </w:r>
    </w:p>
    <w:p w14:paraId="0DCE0152" w14:textId="5BDDA737" w:rsidR="003F59BD" w:rsidRPr="003F59BD" w:rsidRDefault="003F59BD" w:rsidP="00C91995">
      <w:pPr>
        <w:widowControl/>
        <w:numPr>
          <w:ilvl w:val="0"/>
          <w:numId w:val="9"/>
        </w:numPr>
        <w:pBdr>
          <w:left w:val="single" w:sz="18" w:space="0" w:color="6CE26C"/>
        </w:pBdr>
        <w:shd w:val="clear" w:color="auto" w:fill="F8F8F8"/>
        <w:suppressAutoHyphens w:val="0"/>
        <w:spacing w:line="210" w:lineRule="atLeast"/>
        <w:ind w:left="0"/>
        <w:divId w:val="1364281773"/>
        <w:rPr>
          <w:rStyle w:val="comment2"/>
          <w:rFonts w:ascii="Consolas" w:eastAsia="Times New Roman" w:hAnsi="Consolas"/>
          <w:color w:val="5C5C5C"/>
          <w:sz w:val="18"/>
          <w:szCs w:val="18"/>
          <w:bdr w:val="none" w:sz="0" w:space="0" w:color="auto"/>
        </w:rPr>
      </w:pPr>
      <w:r>
        <w:rPr>
          <w:rStyle w:val="comment2"/>
          <w:rFonts w:ascii="Consolas" w:eastAsia="Times New Roman" w:hAnsi="Consolas"/>
          <w:sz w:val="18"/>
          <w:szCs w:val="18"/>
        </w:rPr>
        <w:t xml:space="preserve">        </w:t>
      </w:r>
      <w:r w:rsidR="00C91995">
        <w:rPr>
          <w:rStyle w:val="comment2"/>
          <w:rFonts w:ascii="Consolas" w:eastAsia="Times New Roman" w:hAnsi="Consolas"/>
          <w:sz w:val="18"/>
          <w:szCs w:val="18"/>
        </w:rPr>
        <w:t>Дараах хувьсагчид оноогдох утга нь дараах зүйлүүдэд ашиглагдана </w:t>
      </w:r>
    </w:p>
    <w:p w14:paraId="2AFFE785" w14:textId="44C370C6" w:rsidR="003F59BD" w:rsidRPr="003F59BD" w:rsidRDefault="003F59BD" w:rsidP="00C91995">
      <w:pPr>
        <w:widowControl/>
        <w:numPr>
          <w:ilvl w:val="0"/>
          <w:numId w:val="9"/>
        </w:numPr>
        <w:pBdr>
          <w:left w:val="single" w:sz="18" w:space="0" w:color="6CE26C"/>
        </w:pBdr>
        <w:shd w:val="clear" w:color="auto" w:fill="F8F8F8"/>
        <w:suppressAutoHyphens w:val="0"/>
        <w:spacing w:line="210" w:lineRule="atLeast"/>
        <w:ind w:left="0"/>
        <w:divId w:val="1364281773"/>
        <w:rPr>
          <w:rStyle w:val="comment2"/>
          <w:rFonts w:ascii="Consolas" w:eastAsia="Times New Roman" w:hAnsi="Consolas"/>
          <w:color w:val="5C5C5C"/>
          <w:sz w:val="18"/>
          <w:szCs w:val="18"/>
          <w:bdr w:val="none" w:sz="0" w:space="0" w:color="auto"/>
        </w:rPr>
      </w:pPr>
      <w:r>
        <w:rPr>
          <w:rStyle w:val="comment2"/>
          <w:rFonts w:ascii="Consolas" w:eastAsia="Times New Roman" w:hAnsi="Consolas"/>
          <w:sz w:val="18"/>
          <w:szCs w:val="18"/>
        </w:rPr>
        <w:t xml:space="preserve">        </w:t>
      </w:r>
      <w:r w:rsidR="00C91995">
        <w:rPr>
          <w:rStyle w:val="comment2"/>
          <w:rFonts w:ascii="Consolas" w:eastAsia="Times New Roman" w:hAnsi="Consolas"/>
          <w:sz w:val="18"/>
          <w:szCs w:val="18"/>
        </w:rPr>
        <w:t>Тэгш тоог хайх нийт тоо, хэрэглэгчээс хэдэн элемент авах, </w:t>
      </w:r>
    </w:p>
    <w:p w14:paraId="466ECCAA" w14:textId="1DE05341" w:rsidR="003F59BD" w:rsidRPr="003F59BD" w:rsidRDefault="003F59BD" w:rsidP="00C91995">
      <w:pPr>
        <w:widowControl/>
        <w:numPr>
          <w:ilvl w:val="0"/>
          <w:numId w:val="9"/>
        </w:numPr>
        <w:pBdr>
          <w:left w:val="single" w:sz="18" w:space="0" w:color="6CE26C"/>
        </w:pBdr>
        <w:shd w:val="clear" w:color="auto" w:fill="F8F8F8"/>
        <w:suppressAutoHyphens w:val="0"/>
        <w:spacing w:line="210" w:lineRule="atLeast"/>
        <w:ind w:left="0"/>
        <w:divId w:val="1364281773"/>
        <w:rPr>
          <w:rStyle w:val="comment2"/>
          <w:rFonts w:ascii="Consolas" w:eastAsia="Times New Roman" w:hAnsi="Consolas"/>
          <w:color w:val="5C5C5C"/>
          <w:sz w:val="18"/>
          <w:szCs w:val="18"/>
          <w:bdr w:val="none" w:sz="0" w:space="0" w:color="auto"/>
        </w:rPr>
      </w:pPr>
      <w:r>
        <w:rPr>
          <w:rStyle w:val="comment2"/>
          <w:rFonts w:ascii="Consolas" w:eastAsia="Times New Roman" w:hAnsi="Consolas"/>
          <w:sz w:val="18"/>
          <w:szCs w:val="18"/>
        </w:rPr>
        <w:t xml:space="preserve">        </w:t>
      </w:r>
      <w:r w:rsidR="00C91995">
        <w:rPr>
          <w:rStyle w:val="comment2"/>
          <w:rFonts w:ascii="Consolas" w:eastAsia="Times New Roman" w:hAnsi="Consolas"/>
          <w:sz w:val="18"/>
          <w:szCs w:val="18"/>
        </w:rPr>
        <w:t>хэр урттай массив байгуулах зэрэгт ашиглагдах</w:t>
      </w:r>
    </w:p>
    <w:p w14:paraId="4E1D5841" w14:textId="6C101D66" w:rsidR="00C91995" w:rsidRDefault="003F59BD" w:rsidP="00C91995">
      <w:pPr>
        <w:widowControl/>
        <w:numPr>
          <w:ilvl w:val="0"/>
          <w:numId w:val="9"/>
        </w:numPr>
        <w:pBdr>
          <w:left w:val="single" w:sz="18" w:space="0" w:color="6CE26C"/>
        </w:pBdr>
        <w:shd w:val="clear" w:color="auto" w:fill="F8F8F8"/>
        <w:suppressAutoHyphens w:val="0"/>
        <w:spacing w:line="210" w:lineRule="atLeast"/>
        <w:ind w:left="0"/>
        <w:divId w:val="1364281773"/>
        <w:rPr>
          <w:rFonts w:ascii="Consolas" w:eastAsia="Times New Roman" w:hAnsi="Consolas"/>
          <w:color w:val="5C5C5C"/>
          <w:sz w:val="18"/>
          <w:szCs w:val="18"/>
        </w:rPr>
      </w:pPr>
      <w:r>
        <w:rPr>
          <w:rStyle w:val="comment2"/>
          <w:rFonts w:ascii="Consolas" w:eastAsia="Times New Roman" w:hAnsi="Consolas"/>
          <w:sz w:val="18"/>
          <w:szCs w:val="18"/>
        </w:rPr>
        <w:t xml:space="preserve">        */</w:t>
      </w:r>
      <w:r w:rsidR="00C91995">
        <w:rPr>
          <w:rFonts w:ascii="Consolas" w:eastAsia="Times New Roman" w:hAnsi="Consolas"/>
          <w:color w:val="000000"/>
          <w:sz w:val="18"/>
          <w:szCs w:val="18"/>
          <w:bdr w:val="none" w:sz="0" w:space="0" w:color="auto" w:frame="1"/>
        </w:rPr>
        <w:t>  </w:t>
      </w:r>
    </w:p>
    <w:p w14:paraId="2E09B2F0" w14:textId="77777777" w:rsidR="003F59BD" w:rsidRPr="003F59BD" w:rsidRDefault="00C91995" w:rsidP="00C91995">
      <w:pPr>
        <w:widowControl/>
        <w:numPr>
          <w:ilvl w:val="0"/>
          <w:numId w:val="9"/>
        </w:numPr>
        <w:pBdr>
          <w:left w:val="single" w:sz="18" w:space="0" w:color="6CE26C"/>
        </w:pBdr>
        <w:shd w:val="clear" w:color="auto" w:fill="FFFFFF"/>
        <w:suppressAutoHyphens w:val="0"/>
        <w:spacing w:line="210" w:lineRule="atLeast"/>
        <w:ind w:left="0"/>
        <w:divId w:val="136428177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cin &gt;&gt; n; </w:t>
      </w:r>
    </w:p>
    <w:p w14:paraId="56CF9FEF" w14:textId="23562FA5" w:rsidR="00C91995" w:rsidRDefault="003F59BD" w:rsidP="00C91995">
      <w:pPr>
        <w:widowControl/>
        <w:numPr>
          <w:ilvl w:val="0"/>
          <w:numId w:val="9"/>
        </w:numPr>
        <w:pBdr>
          <w:left w:val="single" w:sz="18" w:space="0" w:color="6CE26C"/>
        </w:pBdr>
        <w:shd w:val="clear" w:color="auto" w:fill="FFFFFF"/>
        <w:suppressAutoHyphens w:val="0"/>
        <w:spacing w:line="210" w:lineRule="atLeast"/>
        <w:ind w:left="0"/>
        <w:divId w:val="136428177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xml:space="preserve">        </w:t>
      </w:r>
      <w:r w:rsidR="00C91995">
        <w:rPr>
          <w:rStyle w:val="comment2"/>
          <w:rFonts w:ascii="Consolas" w:eastAsia="Times New Roman" w:hAnsi="Consolas"/>
          <w:sz w:val="18"/>
          <w:szCs w:val="18"/>
        </w:rPr>
        <w:t>//Хэрэглээс авсан утгын адил хэмжээгээр нийт тоог хадгалах массив зарлаж байна.</w:t>
      </w:r>
      <w:r w:rsidR="00C91995">
        <w:rPr>
          <w:rFonts w:ascii="Consolas" w:eastAsia="Times New Roman" w:hAnsi="Consolas"/>
          <w:color w:val="000000"/>
          <w:sz w:val="18"/>
          <w:szCs w:val="18"/>
          <w:bdr w:val="none" w:sz="0" w:space="0" w:color="auto" w:frame="1"/>
        </w:rPr>
        <w:t>  </w:t>
      </w:r>
    </w:p>
    <w:p w14:paraId="76378A5C" w14:textId="77777777" w:rsidR="00C91995" w:rsidRDefault="00C91995" w:rsidP="00C91995">
      <w:pPr>
        <w:widowControl/>
        <w:numPr>
          <w:ilvl w:val="0"/>
          <w:numId w:val="9"/>
        </w:numPr>
        <w:pBdr>
          <w:left w:val="single" w:sz="18" w:space="0" w:color="6CE26C"/>
        </w:pBdr>
        <w:shd w:val="clear" w:color="auto" w:fill="F8F8F8"/>
        <w:suppressAutoHyphens w:val="0"/>
        <w:spacing w:line="210" w:lineRule="atLeast"/>
        <w:ind w:left="0"/>
        <w:divId w:val="136428177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a[n];  </w:t>
      </w:r>
    </w:p>
    <w:p w14:paraId="4B83C9BB" w14:textId="77777777" w:rsidR="003F59BD" w:rsidRPr="003F59BD" w:rsidRDefault="00C91995" w:rsidP="00C91995">
      <w:pPr>
        <w:widowControl/>
        <w:numPr>
          <w:ilvl w:val="0"/>
          <w:numId w:val="9"/>
        </w:numPr>
        <w:pBdr>
          <w:left w:val="single" w:sz="18" w:space="0" w:color="6CE26C"/>
        </w:pBdr>
        <w:shd w:val="clear" w:color="auto" w:fill="FFFFFF"/>
        <w:suppressAutoHyphens w:val="0"/>
        <w:spacing w:line="210" w:lineRule="atLeast"/>
        <w:ind w:left="0"/>
        <w:divId w:val="1364281773"/>
        <w:rPr>
          <w:rStyle w:val="comment2"/>
          <w:rFonts w:ascii="Consolas" w:eastAsia="Times New Roman" w:hAnsi="Consolas"/>
          <w:color w:val="5C5C5C"/>
          <w:sz w:val="18"/>
          <w:szCs w:val="18"/>
          <w:bdr w:val="none" w:sz="0" w:space="0" w:color="auto"/>
        </w:rPr>
      </w:pPr>
      <w:r>
        <w:rPr>
          <w:rFonts w:ascii="Consolas" w:eastAsia="Times New Roman" w:hAnsi="Consolas"/>
          <w:color w:val="000000"/>
          <w:sz w:val="18"/>
          <w:szCs w:val="18"/>
          <w:bdr w:val="none" w:sz="0" w:space="0" w:color="auto" w:frame="1"/>
        </w:rPr>
        <w:t>        </w:t>
      </w:r>
      <w:r>
        <w:rPr>
          <w:rStyle w:val="comment2"/>
          <w:rFonts w:ascii="Consolas" w:eastAsia="Times New Roman" w:hAnsi="Consolas"/>
          <w:sz w:val="18"/>
          <w:szCs w:val="18"/>
        </w:rPr>
        <w:t>/*    </w:t>
      </w:r>
    </w:p>
    <w:p w14:paraId="371B3899" w14:textId="1E4B507D" w:rsidR="003F59BD" w:rsidRPr="003F59BD" w:rsidRDefault="003F59BD" w:rsidP="00C91995">
      <w:pPr>
        <w:widowControl/>
        <w:numPr>
          <w:ilvl w:val="0"/>
          <w:numId w:val="9"/>
        </w:numPr>
        <w:pBdr>
          <w:left w:val="single" w:sz="18" w:space="0" w:color="6CE26C"/>
        </w:pBdr>
        <w:shd w:val="clear" w:color="auto" w:fill="FFFFFF"/>
        <w:suppressAutoHyphens w:val="0"/>
        <w:spacing w:line="210" w:lineRule="atLeast"/>
        <w:ind w:left="0"/>
        <w:divId w:val="1364281773"/>
        <w:rPr>
          <w:rStyle w:val="comment2"/>
          <w:rFonts w:ascii="Consolas" w:eastAsia="Times New Roman" w:hAnsi="Consolas"/>
          <w:color w:val="5C5C5C"/>
          <w:sz w:val="18"/>
          <w:szCs w:val="18"/>
          <w:bdr w:val="none" w:sz="0" w:space="0" w:color="auto"/>
        </w:rPr>
      </w:pPr>
      <w:r>
        <w:rPr>
          <w:rStyle w:val="comment2"/>
          <w:rFonts w:ascii="Consolas" w:eastAsia="Times New Roman" w:hAnsi="Consolas"/>
          <w:sz w:val="18"/>
          <w:szCs w:val="18"/>
        </w:rPr>
        <w:t xml:space="preserve">        </w:t>
      </w:r>
      <w:r w:rsidR="00C91995">
        <w:rPr>
          <w:rStyle w:val="comment2"/>
          <w:rFonts w:ascii="Consolas" w:eastAsia="Times New Roman" w:hAnsi="Consolas"/>
          <w:sz w:val="18"/>
          <w:szCs w:val="18"/>
        </w:rPr>
        <w:t>Доорх for давталтаар дээрх зарласан массивт хэрэглээс утга авч байна. </w:t>
      </w:r>
    </w:p>
    <w:p w14:paraId="7ABF624D" w14:textId="77777777" w:rsidR="003F59BD" w:rsidRPr="003F59BD" w:rsidRDefault="003F59BD" w:rsidP="00C91995">
      <w:pPr>
        <w:widowControl/>
        <w:numPr>
          <w:ilvl w:val="0"/>
          <w:numId w:val="9"/>
        </w:numPr>
        <w:pBdr>
          <w:left w:val="single" w:sz="18" w:space="0" w:color="6CE26C"/>
        </w:pBdr>
        <w:shd w:val="clear" w:color="auto" w:fill="FFFFFF"/>
        <w:suppressAutoHyphens w:val="0"/>
        <w:spacing w:line="210" w:lineRule="atLeast"/>
        <w:ind w:left="0"/>
        <w:divId w:val="1364281773"/>
        <w:rPr>
          <w:rStyle w:val="comment2"/>
          <w:rFonts w:ascii="Consolas" w:eastAsia="Times New Roman" w:hAnsi="Consolas"/>
          <w:color w:val="5C5C5C"/>
          <w:sz w:val="18"/>
          <w:szCs w:val="18"/>
          <w:bdr w:val="none" w:sz="0" w:space="0" w:color="auto"/>
        </w:rPr>
      </w:pPr>
      <w:r>
        <w:rPr>
          <w:rStyle w:val="comment2"/>
          <w:rFonts w:ascii="Consolas" w:eastAsia="Times New Roman" w:hAnsi="Consolas"/>
          <w:sz w:val="18"/>
          <w:szCs w:val="18"/>
        </w:rPr>
        <w:t xml:space="preserve">        </w:t>
      </w:r>
      <w:r w:rsidR="00C91995">
        <w:rPr>
          <w:rStyle w:val="comment2"/>
          <w:rFonts w:ascii="Consolas" w:eastAsia="Times New Roman" w:hAnsi="Consolas"/>
          <w:sz w:val="18"/>
          <w:szCs w:val="18"/>
        </w:rPr>
        <w:t>Давталт дуусхад хэрэглээс n удаа утга авч массивийн 0-ээс(n-1)   </w:t>
      </w:r>
    </w:p>
    <w:p w14:paraId="53A4C3F5" w14:textId="77777777" w:rsidR="003F59BD" w:rsidRPr="003F59BD" w:rsidRDefault="003F59BD" w:rsidP="00C91995">
      <w:pPr>
        <w:widowControl/>
        <w:numPr>
          <w:ilvl w:val="0"/>
          <w:numId w:val="9"/>
        </w:numPr>
        <w:pBdr>
          <w:left w:val="single" w:sz="18" w:space="0" w:color="6CE26C"/>
        </w:pBdr>
        <w:shd w:val="clear" w:color="auto" w:fill="FFFFFF"/>
        <w:suppressAutoHyphens w:val="0"/>
        <w:spacing w:line="210" w:lineRule="atLeast"/>
        <w:ind w:left="0"/>
        <w:divId w:val="1364281773"/>
        <w:rPr>
          <w:rStyle w:val="comment2"/>
          <w:rFonts w:ascii="Consolas" w:eastAsia="Times New Roman" w:hAnsi="Consolas"/>
          <w:color w:val="5C5C5C"/>
          <w:sz w:val="18"/>
          <w:szCs w:val="18"/>
          <w:bdr w:val="none" w:sz="0" w:space="0" w:color="auto"/>
        </w:rPr>
      </w:pPr>
      <w:r>
        <w:rPr>
          <w:rStyle w:val="comment2"/>
          <w:rFonts w:ascii="Consolas" w:eastAsia="Times New Roman" w:hAnsi="Consolas"/>
          <w:sz w:val="18"/>
          <w:szCs w:val="18"/>
        </w:rPr>
        <w:t xml:space="preserve">       </w:t>
      </w:r>
      <w:r w:rsidR="00C91995">
        <w:rPr>
          <w:rStyle w:val="comment2"/>
          <w:rFonts w:ascii="Consolas" w:eastAsia="Times New Roman" w:hAnsi="Consolas"/>
          <w:sz w:val="18"/>
          <w:szCs w:val="18"/>
        </w:rPr>
        <w:t> </w:t>
      </w:r>
      <w:proofErr w:type="gramStart"/>
      <w:r w:rsidR="00C91995">
        <w:rPr>
          <w:rStyle w:val="comment2"/>
          <w:rFonts w:ascii="Consolas" w:eastAsia="Times New Roman" w:hAnsi="Consolas"/>
          <w:sz w:val="18"/>
          <w:szCs w:val="18"/>
        </w:rPr>
        <w:t>индекст</w:t>
      </w:r>
      <w:proofErr w:type="gramEnd"/>
      <w:r w:rsidR="00C91995">
        <w:rPr>
          <w:rStyle w:val="comment2"/>
          <w:rFonts w:ascii="Consolas" w:eastAsia="Times New Roman" w:hAnsi="Consolas"/>
          <w:sz w:val="18"/>
          <w:szCs w:val="18"/>
        </w:rPr>
        <w:t> хадгалсан байна.    </w:t>
      </w:r>
    </w:p>
    <w:p w14:paraId="60673D65" w14:textId="1E62EAF7" w:rsidR="003F59BD" w:rsidRPr="003F59BD" w:rsidRDefault="003F59BD" w:rsidP="00C91995">
      <w:pPr>
        <w:widowControl/>
        <w:numPr>
          <w:ilvl w:val="0"/>
          <w:numId w:val="9"/>
        </w:numPr>
        <w:pBdr>
          <w:left w:val="single" w:sz="18" w:space="0" w:color="6CE26C"/>
        </w:pBdr>
        <w:shd w:val="clear" w:color="auto" w:fill="FFFFFF"/>
        <w:suppressAutoHyphens w:val="0"/>
        <w:spacing w:line="210" w:lineRule="atLeast"/>
        <w:ind w:left="0"/>
        <w:divId w:val="1364281773"/>
        <w:rPr>
          <w:rStyle w:val="comment2"/>
          <w:rFonts w:ascii="Consolas" w:eastAsia="Times New Roman" w:hAnsi="Consolas"/>
          <w:color w:val="5C5C5C"/>
          <w:sz w:val="18"/>
          <w:szCs w:val="18"/>
          <w:bdr w:val="none" w:sz="0" w:space="0" w:color="auto"/>
        </w:rPr>
      </w:pPr>
      <w:r>
        <w:rPr>
          <w:rStyle w:val="comment2"/>
          <w:rFonts w:ascii="Consolas" w:eastAsia="Times New Roman" w:hAnsi="Consolas"/>
          <w:sz w:val="18"/>
          <w:szCs w:val="18"/>
        </w:rPr>
        <w:t xml:space="preserve">        </w:t>
      </w:r>
      <w:r w:rsidR="00C91995">
        <w:rPr>
          <w:rStyle w:val="comment2"/>
          <w:rFonts w:ascii="Consolas" w:eastAsia="Times New Roman" w:hAnsi="Consolas"/>
          <w:sz w:val="18"/>
          <w:szCs w:val="18"/>
        </w:rPr>
        <w:t>Хувьсагчийн тайлбар:        </w:t>
      </w:r>
    </w:p>
    <w:p w14:paraId="5B1C24D7" w14:textId="1A8EE58C" w:rsidR="003F59BD" w:rsidRPr="003F59BD" w:rsidRDefault="003F59BD" w:rsidP="00C91995">
      <w:pPr>
        <w:widowControl/>
        <w:numPr>
          <w:ilvl w:val="0"/>
          <w:numId w:val="9"/>
        </w:numPr>
        <w:pBdr>
          <w:left w:val="single" w:sz="18" w:space="0" w:color="6CE26C"/>
        </w:pBdr>
        <w:shd w:val="clear" w:color="auto" w:fill="FFFFFF"/>
        <w:suppressAutoHyphens w:val="0"/>
        <w:spacing w:line="210" w:lineRule="atLeast"/>
        <w:ind w:left="0"/>
        <w:divId w:val="1364281773"/>
        <w:rPr>
          <w:rStyle w:val="comment2"/>
          <w:rFonts w:ascii="Consolas" w:eastAsia="Times New Roman" w:hAnsi="Consolas"/>
          <w:color w:val="5C5C5C"/>
          <w:sz w:val="18"/>
          <w:szCs w:val="18"/>
          <w:bdr w:val="none" w:sz="0" w:space="0" w:color="auto"/>
        </w:rPr>
      </w:pPr>
      <w:r>
        <w:rPr>
          <w:rStyle w:val="comment2"/>
          <w:rFonts w:ascii="Consolas" w:eastAsia="Times New Roman" w:hAnsi="Consolas"/>
          <w:sz w:val="18"/>
          <w:szCs w:val="18"/>
        </w:rPr>
        <w:t xml:space="preserve">           </w:t>
      </w:r>
      <w:r w:rsidR="00C91995">
        <w:rPr>
          <w:rStyle w:val="comment2"/>
          <w:rFonts w:ascii="Consolas" w:eastAsia="Times New Roman" w:hAnsi="Consolas"/>
          <w:sz w:val="18"/>
          <w:szCs w:val="18"/>
        </w:rPr>
        <w:t>i- давталтын тоолуур        </w:t>
      </w:r>
    </w:p>
    <w:p w14:paraId="7826A607" w14:textId="57AAEB71" w:rsidR="003F59BD" w:rsidRPr="003F59BD" w:rsidRDefault="003F59BD" w:rsidP="00C91995">
      <w:pPr>
        <w:widowControl/>
        <w:numPr>
          <w:ilvl w:val="0"/>
          <w:numId w:val="9"/>
        </w:numPr>
        <w:pBdr>
          <w:left w:val="single" w:sz="18" w:space="0" w:color="6CE26C"/>
        </w:pBdr>
        <w:shd w:val="clear" w:color="auto" w:fill="FFFFFF"/>
        <w:suppressAutoHyphens w:val="0"/>
        <w:spacing w:line="210" w:lineRule="atLeast"/>
        <w:ind w:left="0"/>
        <w:divId w:val="1364281773"/>
        <w:rPr>
          <w:rStyle w:val="comment2"/>
          <w:rFonts w:ascii="Consolas" w:eastAsia="Times New Roman" w:hAnsi="Consolas"/>
          <w:color w:val="5C5C5C"/>
          <w:sz w:val="18"/>
          <w:szCs w:val="18"/>
          <w:bdr w:val="none" w:sz="0" w:space="0" w:color="auto"/>
        </w:rPr>
      </w:pPr>
      <w:r>
        <w:rPr>
          <w:rStyle w:val="comment2"/>
          <w:rFonts w:ascii="Consolas" w:eastAsia="Times New Roman" w:hAnsi="Consolas"/>
          <w:sz w:val="18"/>
          <w:szCs w:val="18"/>
        </w:rPr>
        <w:t xml:space="preserve">           </w:t>
      </w:r>
      <w:r w:rsidR="00C91995">
        <w:rPr>
          <w:rStyle w:val="comment2"/>
          <w:rFonts w:ascii="Consolas" w:eastAsia="Times New Roman" w:hAnsi="Consolas"/>
          <w:sz w:val="18"/>
          <w:szCs w:val="18"/>
        </w:rPr>
        <w:t>n- давталтын хязгаар    </w:t>
      </w:r>
    </w:p>
    <w:p w14:paraId="60E5AF28" w14:textId="03413686" w:rsidR="003F59BD" w:rsidRPr="003F59BD" w:rsidRDefault="003F59BD" w:rsidP="00C91995">
      <w:pPr>
        <w:widowControl/>
        <w:numPr>
          <w:ilvl w:val="0"/>
          <w:numId w:val="9"/>
        </w:numPr>
        <w:pBdr>
          <w:left w:val="single" w:sz="18" w:space="0" w:color="6CE26C"/>
        </w:pBdr>
        <w:shd w:val="clear" w:color="auto" w:fill="FFFFFF"/>
        <w:suppressAutoHyphens w:val="0"/>
        <w:spacing w:line="210" w:lineRule="atLeast"/>
        <w:ind w:left="0"/>
        <w:divId w:val="1364281773"/>
        <w:rPr>
          <w:rStyle w:val="comment2"/>
          <w:rFonts w:ascii="Consolas" w:eastAsia="Times New Roman" w:hAnsi="Consolas"/>
          <w:color w:val="5C5C5C"/>
          <w:sz w:val="18"/>
          <w:szCs w:val="18"/>
          <w:bdr w:val="none" w:sz="0" w:space="0" w:color="auto"/>
        </w:rPr>
      </w:pPr>
      <w:r>
        <w:rPr>
          <w:rStyle w:val="comment2"/>
          <w:rFonts w:ascii="Consolas" w:eastAsia="Times New Roman" w:hAnsi="Consolas"/>
          <w:sz w:val="18"/>
          <w:szCs w:val="18"/>
        </w:rPr>
        <w:t xml:space="preserve">           </w:t>
      </w:r>
      <w:r w:rsidR="00C91995">
        <w:rPr>
          <w:rStyle w:val="comment2"/>
          <w:rFonts w:ascii="Consolas" w:eastAsia="Times New Roman" w:hAnsi="Consolas"/>
          <w:sz w:val="18"/>
          <w:szCs w:val="18"/>
        </w:rPr>
        <w:t>давталт биелэх нөхцөл: i нь n-с бага үед    </w:t>
      </w:r>
    </w:p>
    <w:p w14:paraId="77549199" w14:textId="763EF6F3" w:rsidR="003F59BD" w:rsidRPr="003F59BD" w:rsidRDefault="003F59BD" w:rsidP="00C91995">
      <w:pPr>
        <w:widowControl/>
        <w:numPr>
          <w:ilvl w:val="0"/>
          <w:numId w:val="9"/>
        </w:numPr>
        <w:pBdr>
          <w:left w:val="single" w:sz="18" w:space="0" w:color="6CE26C"/>
        </w:pBdr>
        <w:shd w:val="clear" w:color="auto" w:fill="FFFFFF"/>
        <w:suppressAutoHyphens w:val="0"/>
        <w:spacing w:line="210" w:lineRule="atLeast"/>
        <w:ind w:left="0"/>
        <w:divId w:val="1364281773"/>
        <w:rPr>
          <w:rStyle w:val="comment2"/>
          <w:rFonts w:ascii="Consolas" w:eastAsia="Times New Roman" w:hAnsi="Consolas"/>
          <w:color w:val="5C5C5C"/>
          <w:sz w:val="18"/>
          <w:szCs w:val="18"/>
          <w:bdr w:val="none" w:sz="0" w:space="0" w:color="auto"/>
        </w:rPr>
      </w:pPr>
      <w:r>
        <w:rPr>
          <w:rStyle w:val="comment2"/>
          <w:rFonts w:ascii="Consolas" w:eastAsia="Times New Roman" w:hAnsi="Consolas"/>
          <w:sz w:val="18"/>
          <w:szCs w:val="18"/>
        </w:rPr>
        <w:t xml:space="preserve">           </w:t>
      </w:r>
      <w:r w:rsidR="00C91995">
        <w:rPr>
          <w:rStyle w:val="comment2"/>
          <w:rFonts w:ascii="Consolas" w:eastAsia="Times New Roman" w:hAnsi="Consolas"/>
          <w:sz w:val="18"/>
          <w:szCs w:val="18"/>
        </w:rPr>
        <w:t>давталт биелэх тоо: n-1 (массив 0-с эхлэж индекслдэг тул)    </w:t>
      </w:r>
    </w:p>
    <w:p w14:paraId="4BC3D2E6" w14:textId="7259833A" w:rsidR="00C91995" w:rsidRDefault="003F59BD" w:rsidP="00C91995">
      <w:pPr>
        <w:widowControl/>
        <w:numPr>
          <w:ilvl w:val="0"/>
          <w:numId w:val="9"/>
        </w:numPr>
        <w:pBdr>
          <w:left w:val="single" w:sz="18" w:space="0" w:color="6CE26C"/>
        </w:pBdr>
        <w:shd w:val="clear" w:color="auto" w:fill="FFFFFF"/>
        <w:suppressAutoHyphens w:val="0"/>
        <w:spacing w:line="210" w:lineRule="atLeast"/>
        <w:ind w:left="0"/>
        <w:divId w:val="1364281773"/>
        <w:rPr>
          <w:rFonts w:ascii="Consolas" w:eastAsia="Times New Roman" w:hAnsi="Consolas"/>
          <w:color w:val="5C5C5C"/>
          <w:sz w:val="18"/>
          <w:szCs w:val="18"/>
        </w:rPr>
      </w:pPr>
      <w:r>
        <w:rPr>
          <w:rStyle w:val="comment2"/>
          <w:rFonts w:ascii="Consolas" w:eastAsia="Times New Roman" w:hAnsi="Consolas"/>
          <w:sz w:val="18"/>
          <w:szCs w:val="18"/>
        </w:rPr>
        <w:t xml:space="preserve">        </w:t>
      </w:r>
      <w:r w:rsidR="00C91995">
        <w:rPr>
          <w:rStyle w:val="comment2"/>
          <w:rFonts w:ascii="Consolas" w:eastAsia="Times New Roman" w:hAnsi="Consolas"/>
          <w:sz w:val="18"/>
          <w:szCs w:val="18"/>
        </w:rPr>
        <w:t>*/</w:t>
      </w:r>
      <w:r w:rsidR="00C91995">
        <w:rPr>
          <w:rFonts w:ascii="Consolas" w:eastAsia="Times New Roman" w:hAnsi="Consolas"/>
          <w:color w:val="000000"/>
          <w:sz w:val="18"/>
          <w:szCs w:val="18"/>
          <w:bdr w:val="none" w:sz="0" w:space="0" w:color="auto" w:frame="1"/>
        </w:rPr>
        <w:t>  </w:t>
      </w:r>
    </w:p>
    <w:p w14:paraId="10B492CA" w14:textId="77777777" w:rsidR="003F59BD" w:rsidRPr="003F59BD" w:rsidRDefault="00C91995" w:rsidP="00C91995">
      <w:pPr>
        <w:widowControl/>
        <w:numPr>
          <w:ilvl w:val="0"/>
          <w:numId w:val="9"/>
        </w:numPr>
        <w:pBdr>
          <w:left w:val="single" w:sz="18" w:space="0" w:color="6CE26C"/>
        </w:pBdr>
        <w:shd w:val="clear" w:color="auto" w:fill="F8F8F8"/>
        <w:suppressAutoHyphens w:val="0"/>
        <w:spacing w:line="210" w:lineRule="atLeast"/>
        <w:ind w:left="0"/>
        <w:divId w:val="136428177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for</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i = 0; i &lt; n; i++) { </w:t>
      </w:r>
    </w:p>
    <w:p w14:paraId="327E958D" w14:textId="5A6FA7F7" w:rsidR="00C91995" w:rsidRDefault="003F59BD" w:rsidP="00C91995">
      <w:pPr>
        <w:widowControl/>
        <w:numPr>
          <w:ilvl w:val="0"/>
          <w:numId w:val="9"/>
        </w:numPr>
        <w:pBdr>
          <w:left w:val="single" w:sz="18" w:space="0" w:color="6CE26C"/>
        </w:pBdr>
        <w:shd w:val="clear" w:color="auto" w:fill="F8F8F8"/>
        <w:suppressAutoHyphens w:val="0"/>
        <w:spacing w:line="210" w:lineRule="atLeast"/>
        <w:ind w:left="0"/>
        <w:divId w:val="136428177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xml:space="preserve">        </w:t>
      </w:r>
      <w:r w:rsidR="00C91995">
        <w:rPr>
          <w:rStyle w:val="comment2"/>
          <w:rFonts w:ascii="Consolas" w:eastAsia="Times New Roman" w:hAnsi="Consolas"/>
          <w:sz w:val="18"/>
          <w:szCs w:val="18"/>
        </w:rPr>
        <w:t>//cin объектын &gt;&gt; оператороор a массивын i-р элементэд утга авч байна.</w:t>
      </w:r>
      <w:r w:rsidR="00C91995">
        <w:rPr>
          <w:rFonts w:ascii="Consolas" w:eastAsia="Times New Roman" w:hAnsi="Consolas"/>
          <w:color w:val="000000"/>
          <w:sz w:val="18"/>
          <w:szCs w:val="18"/>
          <w:bdr w:val="none" w:sz="0" w:space="0" w:color="auto" w:frame="1"/>
        </w:rPr>
        <w:t>  </w:t>
      </w:r>
    </w:p>
    <w:p w14:paraId="3D3C0D73" w14:textId="77777777" w:rsidR="00C91995" w:rsidRDefault="00C91995" w:rsidP="00C91995">
      <w:pPr>
        <w:widowControl/>
        <w:numPr>
          <w:ilvl w:val="0"/>
          <w:numId w:val="9"/>
        </w:numPr>
        <w:pBdr>
          <w:left w:val="single" w:sz="18" w:space="0" w:color="6CE26C"/>
        </w:pBdr>
        <w:shd w:val="clear" w:color="auto" w:fill="FFFFFF"/>
        <w:suppressAutoHyphens w:val="0"/>
        <w:spacing w:line="210" w:lineRule="atLeast"/>
        <w:ind w:left="0"/>
        <w:divId w:val="136428177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cin &gt;&gt; a[i];  </w:t>
      </w:r>
    </w:p>
    <w:p w14:paraId="4B9DFFD5" w14:textId="77777777" w:rsidR="003F59BD" w:rsidRPr="003F59BD" w:rsidRDefault="00C91995" w:rsidP="00C91995">
      <w:pPr>
        <w:widowControl/>
        <w:numPr>
          <w:ilvl w:val="0"/>
          <w:numId w:val="9"/>
        </w:numPr>
        <w:pBdr>
          <w:left w:val="single" w:sz="18" w:space="0" w:color="6CE26C"/>
        </w:pBdr>
        <w:shd w:val="clear" w:color="auto" w:fill="F8F8F8"/>
        <w:suppressAutoHyphens w:val="0"/>
        <w:spacing w:line="210" w:lineRule="atLeast"/>
        <w:ind w:left="0"/>
        <w:divId w:val="136428177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43DCDCB4" w14:textId="1A89A2B6" w:rsidR="00C91995" w:rsidRDefault="003F59BD" w:rsidP="00C91995">
      <w:pPr>
        <w:widowControl/>
        <w:numPr>
          <w:ilvl w:val="0"/>
          <w:numId w:val="9"/>
        </w:numPr>
        <w:pBdr>
          <w:left w:val="single" w:sz="18" w:space="0" w:color="6CE26C"/>
        </w:pBdr>
        <w:shd w:val="clear" w:color="auto" w:fill="F8F8F8"/>
        <w:suppressAutoHyphens w:val="0"/>
        <w:spacing w:line="210" w:lineRule="atLeast"/>
        <w:ind w:left="0"/>
        <w:divId w:val="136428177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xml:space="preserve">        </w:t>
      </w:r>
      <w:r w:rsidR="00C91995">
        <w:rPr>
          <w:rStyle w:val="comment2"/>
          <w:rFonts w:ascii="Consolas" w:eastAsia="Times New Roman" w:hAnsi="Consolas"/>
          <w:sz w:val="18"/>
          <w:szCs w:val="18"/>
        </w:rPr>
        <w:t>//count - нийт хэдэн сондгой тоо байгааг хадгала //total - нийт сондгой тооны нийлбэр</w:t>
      </w:r>
      <w:r w:rsidR="00C91995">
        <w:rPr>
          <w:rFonts w:ascii="Consolas" w:eastAsia="Times New Roman" w:hAnsi="Consolas"/>
          <w:color w:val="000000"/>
          <w:sz w:val="18"/>
          <w:szCs w:val="18"/>
          <w:bdr w:val="none" w:sz="0" w:space="0" w:color="auto" w:frame="1"/>
        </w:rPr>
        <w:t>  </w:t>
      </w:r>
    </w:p>
    <w:p w14:paraId="0B0BBCC3" w14:textId="77777777" w:rsidR="00C91995" w:rsidRDefault="00C91995" w:rsidP="00C91995">
      <w:pPr>
        <w:widowControl/>
        <w:numPr>
          <w:ilvl w:val="0"/>
          <w:numId w:val="9"/>
        </w:numPr>
        <w:pBdr>
          <w:left w:val="single" w:sz="18" w:space="0" w:color="6CE26C"/>
        </w:pBdr>
        <w:shd w:val="clear" w:color="auto" w:fill="FFFFFF"/>
        <w:suppressAutoHyphens w:val="0"/>
        <w:spacing w:line="210" w:lineRule="atLeast"/>
        <w:ind w:left="0"/>
        <w:divId w:val="136428177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count = 0, total = 0;  </w:t>
      </w:r>
    </w:p>
    <w:p w14:paraId="620B0FB6" w14:textId="77777777" w:rsidR="003F59BD" w:rsidRPr="003F59BD" w:rsidRDefault="00C91995" w:rsidP="00C91995">
      <w:pPr>
        <w:widowControl/>
        <w:numPr>
          <w:ilvl w:val="0"/>
          <w:numId w:val="9"/>
        </w:numPr>
        <w:pBdr>
          <w:left w:val="single" w:sz="18" w:space="0" w:color="6CE26C"/>
        </w:pBdr>
        <w:shd w:val="clear" w:color="auto" w:fill="F8F8F8"/>
        <w:suppressAutoHyphens w:val="0"/>
        <w:spacing w:line="210" w:lineRule="atLeast"/>
        <w:ind w:left="0"/>
        <w:divId w:val="1364281773"/>
        <w:rPr>
          <w:rStyle w:val="comment2"/>
          <w:rFonts w:ascii="Consolas" w:eastAsia="Times New Roman" w:hAnsi="Consolas"/>
          <w:color w:val="5C5C5C"/>
          <w:sz w:val="18"/>
          <w:szCs w:val="18"/>
          <w:bdr w:val="none" w:sz="0" w:space="0" w:color="auto"/>
        </w:rPr>
      </w:pPr>
      <w:r>
        <w:rPr>
          <w:rFonts w:ascii="Consolas" w:eastAsia="Times New Roman" w:hAnsi="Consolas"/>
          <w:color w:val="000000"/>
          <w:sz w:val="18"/>
          <w:szCs w:val="18"/>
          <w:bdr w:val="none" w:sz="0" w:space="0" w:color="auto" w:frame="1"/>
        </w:rPr>
        <w:t>        </w:t>
      </w:r>
      <w:r>
        <w:rPr>
          <w:rStyle w:val="comment2"/>
          <w:rFonts w:ascii="Consolas" w:eastAsia="Times New Roman" w:hAnsi="Consolas"/>
          <w:sz w:val="18"/>
          <w:szCs w:val="18"/>
        </w:rPr>
        <w:t>/*    </w:t>
      </w:r>
    </w:p>
    <w:p w14:paraId="53DB45E6" w14:textId="77777777" w:rsidR="003F59BD" w:rsidRPr="003F59BD" w:rsidRDefault="003F59BD" w:rsidP="00C91995">
      <w:pPr>
        <w:widowControl/>
        <w:numPr>
          <w:ilvl w:val="0"/>
          <w:numId w:val="9"/>
        </w:numPr>
        <w:pBdr>
          <w:left w:val="single" w:sz="18" w:space="0" w:color="6CE26C"/>
        </w:pBdr>
        <w:shd w:val="clear" w:color="auto" w:fill="F8F8F8"/>
        <w:suppressAutoHyphens w:val="0"/>
        <w:spacing w:line="210" w:lineRule="atLeast"/>
        <w:ind w:left="0"/>
        <w:divId w:val="1364281773"/>
        <w:rPr>
          <w:rStyle w:val="comment2"/>
          <w:rFonts w:ascii="Consolas" w:eastAsia="Times New Roman" w:hAnsi="Consolas"/>
          <w:color w:val="5C5C5C"/>
          <w:sz w:val="18"/>
          <w:szCs w:val="18"/>
          <w:bdr w:val="none" w:sz="0" w:space="0" w:color="auto"/>
        </w:rPr>
      </w:pPr>
      <w:r>
        <w:rPr>
          <w:rStyle w:val="comment2"/>
          <w:rFonts w:ascii="Consolas" w:eastAsia="Times New Roman" w:hAnsi="Consolas"/>
          <w:sz w:val="18"/>
          <w:szCs w:val="18"/>
        </w:rPr>
        <w:t xml:space="preserve">        </w:t>
      </w:r>
      <w:r w:rsidR="00C91995">
        <w:rPr>
          <w:rStyle w:val="comment2"/>
          <w:rFonts w:ascii="Consolas" w:eastAsia="Times New Roman" w:hAnsi="Consolas"/>
          <w:sz w:val="18"/>
          <w:szCs w:val="18"/>
        </w:rPr>
        <w:t>Доорх for давталтаар массивт байгаа нийт сондгой элемент </w:t>
      </w:r>
    </w:p>
    <w:p w14:paraId="10088634" w14:textId="2D3C3D2F" w:rsidR="003F59BD" w:rsidRPr="003F59BD" w:rsidRDefault="003F59BD" w:rsidP="00C91995">
      <w:pPr>
        <w:widowControl/>
        <w:numPr>
          <w:ilvl w:val="0"/>
          <w:numId w:val="9"/>
        </w:numPr>
        <w:pBdr>
          <w:left w:val="single" w:sz="18" w:space="0" w:color="6CE26C"/>
        </w:pBdr>
        <w:shd w:val="clear" w:color="auto" w:fill="F8F8F8"/>
        <w:suppressAutoHyphens w:val="0"/>
        <w:spacing w:line="210" w:lineRule="atLeast"/>
        <w:ind w:left="0"/>
        <w:divId w:val="1364281773"/>
        <w:rPr>
          <w:rStyle w:val="comment2"/>
          <w:rFonts w:ascii="Consolas" w:eastAsia="Times New Roman" w:hAnsi="Consolas"/>
          <w:color w:val="5C5C5C"/>
          <w:sz w:val="18"/>
          <w:szCs w:val="18"/>
          <w:bdr w:val="none" w:sz="0" w:space="0" w:color="auto"/>
        </w:rPr>
      </w:pPr>
      <w:r>
        <w:rPr>
          <w:rStyle w:val="comment2"/>
          <w:rFonts w:ascii="Consolas" w:eastAsia="Times New Roman" w:hAnsi="Consolas"/>
          <w:sz w:val="18"/>
          <w:szCs w:val="18"/>
        </w:rPr>
        <w:t xml:space="preserve">        </w:t>
      </w:r>
      <w:proofErr w:type="gramStart"/>
      <w:r w:rsidR="00C91995">
        <w:rPr>
          <w:rStyle w:val="comment2"/>
          <w:rFonts w:ascii="Consolas" w:eastAsia="Times New Roman" w:hAnsi="Consolas"/>
          <w:sz w:val="18"/>
          <w:szCs w:val="18"/>
        </w:rPr>
        <w:t>болон</w:t>
      </w:r>
      <w:proofErr w:type="gramEnd"/>
      <w:r w:rsidR="00C91995">
        <w:rPr>
          <w:rStyle w:val="comment2"/>
          <w:rFonts w:ascii="Consolas" w:eastAsia="Times New Roman" w:hAnsi="Consolas"/>
          <w:sz w:val="18"/>
          <w:szCs w:val="18"/>
        </w:rPr>
        <w:t> тэдгээрийн нийлбэрийг олно.    </w:t>
      </w:r>
    </w:p>
    <w:p w14:paraId="68EF0533" w14:textId="69C0CB55" w:rsidR="003F59BD" w:rsidRPr="003F59BD" w:rsidRDefault="003F59BD" w:rsidP="00C91995">
      <w:pPr>
        <w:widowControl/>
        <w:numPr>
          <w:ilvl w:val="0"/>
          <w:numId w:val="9"/>
        </w:numPr>
        <w:pBdr>
          <w:left w:val="single" w:sz="18" w:space="0" w:color="6CE26C"/>
        </w:pBdr>
        <w:shd w:val="clear" w:color="auto" w:fill="F8F8F8"/>
        <w:suppressAutoHyphens w:val="0"/>
        <w:spacing w:line="210" w:lineRule="atLeast"/>
        <w:ind w:left="0"/>
        <w:divId w:val="1364281773"/>
        <w:rPr>
          <w:rStyle w:val="comment2"/>
          <w:rFonts w:ascii="Consolas" w:eastAsia="Times New Roman" w:hAnsi="Consolas"/>
          <w:color w:val="5C5C5C"/>
          <w:sz w:val="18"/>
          <w:szCs w:val="18"/>
          <w:bdr w:val="none" w:sz="0" w:space="0" w:color="auto"/>
        </w:rPr>
      </w:pPr>
      <w:r>
        <w:rPr>
          <w:rStyle w:val="comment2"/>
          <w:rFonts w:ascii="Consolas" w:eastAsia="Times New Roman" w:hAnsi="Consolas"/>
          <w:sz w:val="18"/>
          <w:szCs w:val="18"/>
        </w:rPr>
        <w:t xml:space="preserve">        </w:t>
      </w:r>
      <w:r w:rsidR="00C91995">
        <w:rPr>
          <w:rStyle w:val="comment2"/>
          <w:rFonts w:ascii="Consolas" w:eastAsia="Times New Roman" w:hAnsi="Consolas"/>
          <w:sz w:val="18"/>
          <w:szCs w:val="18"/>
        </w:rPr>
        <w:t>Хувьсагчийн тайлбар:        </w:t>
      </w:r>
    </w:p>
    <w:p w14:paraId="7D76E97B" w14:textId="3CC0E462" w:rsidR="003F59BD" w:rsidRPr="003F59BD" w:rsidRDefault="003F59BD" w:rsidP="00C91995">
      <w:pPr>
        <w:widowControl/>
        <w:numPr>
          <w:ilvl w:val="0"/>
          <w:numId w:val="9"/>
        </w:numPr>
        <w:pBdr>
          <w:left w:val="single" w:sz="18" w:space="0" w:color="6CE26C"/>
        </w:pBdr>
        <w:shd w:val="clear" w:color="auto" w:fill="F8F8F8"/>
        <w:suppressAutoHyphens w:val="0"/>
        <w:spacing w:line="210" w:lineRule="atLeast"/>
        <w:ind w:left="0"/>
        <w:divId w:val="1364281773"/>
        <w:rPr>
          <w:rStyle w:val="comment2"/>
          <w:rFonts w:ascii="Consolas" w:eastAsia="Times New Roman" w:hAnsi="Consolas"/>
          <w:color w:val="5C5C5C"/>
          <w:sz w:val="18"/>
          <w:szCs w:val="18"/>
          <w:bdr w:val="none" w:sz="0" w:space="0" w:color="auto"/>
        </w:rPr>
      </w:pPr>
      <w:r>
        <w:rPr>
          <w:rStyle w:val="comment2"/>
          <w:rFonts w:ascii="Consolas" w:eastAsia="Times New Roman" w:hAnsi="Consolas"/>
          <w:sz w:val="18"/>
          <w:szCs w:val="18"/>
        </w:rPr>
        <w:t xml:space="preserve">          </w:t>
      </w:r>
      <w:r w:rsidR="00C91995">
        <w:rPr>
          <w:rStyle w:val="comment2"/>
          <w:rFonts w:ascii="Consolas" w:eastAsia="Times New Roman" w:hAnsi="Consolas"/>
          <w:sz w:val="18"/>
          <w:szCs w:val="18"/>
        </w:rPr>
        <w:t>i- давталтын тоолуур        </w:t>
      </w:r>
    </w:p>
    <w:p w14:paraId="2D038118" w14:textId="1B5B741E" w:rsidR="003F59BD" w:rsidRPr="003F59BD" w:rsidRDefault="003F59BD" w:rsidP="00C91995">
      <w:pPr>
        <w:widowControl/>
        <w:numPr>
          <w:ilvl w:val="0"/>
          <w:numId w:val="9"/>
        </w:numPr>
        <w:pBdr>
          <w:left w:val="single" w:sz="18" w:space="0" w:color="6CE26C"/>
        </w:pBdr>
        <w:shd w:val="clear" w:color="auto" w:fill="F8F8F8"/>
        <w:suppressAutoHyphens w:val="0"/>
        <w:spacing w:line="210" w:lineRule="atLeast"/>
        <w:ind w:left="0"/>
        <w:divId w:val="1364281773"/>
        <w:rPr>
          <w:rStyle w:val="comment2"/>
          <w:rFonts w:ascii="Consolas" w:eastAsia="Times New Roman" w:hAnsi="Consolas"/>
          <w:color w:val="5C5C5C"/>
          <w:sz w:val="18"/>
          <w:szCs w:val="18"/>
          <w:bdr w:val="none" w:sz="0" w:space="0" w:color="auto"/>
        </w:rPr>
      </w:pPr>
      <w:r>
        <w:rPr>
          <w:rStyle w:val="comment2"/>
          <w:rFonts w:ascii="Consolas" w:eastAsia="Times New Roman" w:hAnsi="Consolas"/>
          <w:sz w:val="18"/>
          <w:szCs w:val="18"/>
        </w:rPr>
        <w:t xml:space="preserve">          </w:t>
      </w:r>
      <w:r w:rsidR="00C91995">
        <w:rPr>
          <w:rStyle w:val="comment2"/>
          <w:rFonts w:ascii="Consolas" w:eastAsia="Times New Roman" w:hAnsi="Consolas"/>
          <w:sz w:val="18"/>
          <w:szCs w:val="18"/>
        </w:rPr>
        <w:t>n- давталтын хязгаар    </w:t>
      </w:r>
    </w:p>
    <w:p w14:paraId="58E78E10" w14:textId="761E5B50" w:rsidR="003F59BD" w:rsidRPr="003F59BD" w:rsidRDefault="003F59BD" w:rsidP="00C91995">
      <w:pPr>
        <w:widowControl/>
        <w:numPr>
          <w:ilvl w:val="0"/>
          <w:numId w:val="9"/>
        </w:numPr>
        <w:pBdr>
          <w:left w:val="single" w:sz="18" w:space="0" w:color="6CE26C"/>
        </w:pBdr>
        <w:shd w:val="clear" w:color="auto" w:fill="F8F8F8"/>
        <w:suppressAutoHyphens w:val="0"/>
        <w:spacing w:line="210" w:lineRule="atLeast"/>
        <w:ind w:left="0"/>
        <w:divId w:val="1364281773"/>
        <w:rPr>
          <w:rStyle w:val="comment2"/>
          <w:rFonts w:ascii="Consolas" w:eastAsia="Times New Roman" w:hAnsi="Consolas"/>
          <w:color w:val="5C5C5C"/>
          <w:sz w:val="18"/>
          <w:szCs w:val="18"/>
          <w:bdr w:val="none" w:sz="0" w:space="0" w:color="auto"/>
        </w:rPr>
      </w:pPr>
      <w:r>
        <w:rPr>
          <w:rStyle w:val="comment2"/>
          <w:rFonts w:ascii="Consolas" w:eastAsia="Times New Roman" w:hAnsi="Consolas"/>
          <w:sz w:val="18"/>
          <w:szCs w:val="18"/>
        </w:rPr>
        <w:t xml:space="preserve">          </w:t>
      </w:r>
      <w:r w:rsidR="00C91995">
        <w:rPr>
          <w:rStyle w:val="comment2"/>
          <w:rFonts w:ascii="Consolas" w:eastAsia="Times New Roman" w:hAnsi="Consolas"/>
          <w:sz w:val="18"/>
          <w:szCs w:val="18"/>
        </w:rPr>
        <w:t>давталт биелэх нөхцөл: i нь n-с бага үед   </w:t>
      </w:r>
    </w:p>
    <w:p w14:paraId="6C0E3EAF" w14:textId="77777777" w:rsidR="003F59BD" w:rsidRPr="003F59BD" w:rsidRDefault="003F59BD" w:rsidP="00C91995">
      <w:pPr>
        <w:widowControl/>
        <w:numPr>
          <w:ilvl w:val="0"/>
          <w:numId w:val="9"/>
        </w:numPr>
        <w:pBdr>
          <w:left w:val="single" w:sz="18" w:space="0" w:color="6CE26C"/>
        </w:pBdr>
        <w:shd w:val="clear" w:color="auto" w:fill="F8F8F8"/>
        <w:suppressAutoHyphens w:val="0"/>
        <w:spacing w:line="210" w:lineRule="atLeast"/>
        <w:ind w:left="0"/>
        <w:divId w:val="1364281773"/>
        <w:rPr>
          <w:rStyle w:val="comment2"/>
          <w:rFonts w:ascii="Consolas" w:eastAsia="Times New Roman" w:hAnsi="Consolas"/>
          <w:color w:val="5C5C5C"/>
          <w:sz w:val="18"/>
          <w:szCs w:val="18"/>
          <w:bdr w:val="none" w:sz="0" w:space="0" w:color="auto"/>
        </w:rPr>
      </w:pPr>
      <w:r>
        <w:rPr>
          <w:rStyle w:val="comment2"/>
          <w:rFonts w:ascii="Consolas" w:eastAsia="Times New Roman" w:hAnsi="Consolas"/>
          <w:sz w:val="18"/>
          <w:szCs w:val="18"/>
        </w:rPr>
        <w:t xml:space="preserve">          </w:t>
      </w:r>
      <w:r w:rsidR="00C91995">
        <w:rPr>
          <w:rStyle w:val="comment2"/>
          <w:rFonts w:ascii="Consolas" w:eastAsia="Times New Roman" w:hAnsi="Consolas"/>
          <w:sz w:val="18"/>
          <w:szCs w:val="18"/>
        </w:rPr>
        <w:t>давталт биелэх тоо: n-1 (массив 0-с эхлэж индекслдэг тул)    </w:t>
      </w:r>
    </w:p>
    <w:p w14:paraId="5C55305F" w14:textId="2F95C84F" w:rsidR="00C91995" w:rsidRDefault="003F59BD" w:rsidP="00C91995">
      <w:pPr>
        <w:widowControl/>
        <w:numPr>
          <w:ilvl w:val="0"/>
          <w:numId w:val="9"/>
        </w:numPr>
        <w:pBdr>
          <w:left w:val="single" w:sz="18" w:space="0" w:color="6CE26C"/>
        </w:pBdr>
        <w:shd w:val="clear" w:color="auto" w:fill="F8F8F8"/>
        <w:suppressAutoHyphens w:val="0"/>
        <w:spacing w:line="210" w:lineRule="atLeast"/>
        <w:ind w:left="0"/>
        <w:divId w:val="1364281773"/>
        <w:rPr>
          <w:rFonts w:ascii="Consolas" w:eastAsia="Times New Roman" w:hAnsi="Consolas"/>
          <w:color w:val="5C5C5C"/>
          <w:sz w:val="18"/>
          <w:szCs w:val="18"/>
        </w:rPr>
      </w:pPr>
      <w:r>
        <w:rPr>
          <w:rStyle w:val="comment2"/>
          <w:rFonts w:ascii="Consolas" w:eastAsia="Times New Roman" w:hAnsi="Consolas"/>
          <w:sz w:val="18"/>
          <w:szCs w:val="18"/>
        </w:rPr>
        <w:t xml:space="preserve">        </w:t>
      </w:r>
      <w:r w:rsidR="00C91995">
        <w:rPr>
          <w:rStyle w:val="comment2"/>
          <w:rFonts w:ascii="Consolas" w:eastAsia="Times New Roman" w:hAnsi="Consolas"/>
          <w:sz w:val="18"/>
          <w:szCs w:val="18"/>
        </w:rPr>
        <w:t>*/</w:t>
      </w:r>
      <w:r w:rsidR="00C91995">
        <w:rPr>
          <w:rFonts w:ascii="Consolas" w:eastAsia="Times New Roman" w:hAnsi="Consolas"/>
          <w:color w:val="000000"/>
          <w:sz w:val="18"/>
          <w:szCs w:val="18"/>
          <w:bdr w:val="none" w:sz="0" w:space="0" w:color="auto" w:frame="1"/>
        </w:rPr>
        <w:t>  </w:t>
      </w:r>
    </w:p>
    <w:p w14:paraId="3A969233" w14:textId="77777777" w:rsidR="00E852EA" w:rsidRPr="00E852EA" w:rsidRDefault="00C91995" w:rsidP="00C91995">
      <w:pPr>
        <w:widowControl/>
        <w:numPr>
          <w:ilvl w:val="0"/>
          <w:numId w:val="9"/>
        </w:numPr>
        <w:pBdr>
          <w:left w:val="single" w:sz="18" w:space="0" w:color="6CE26C"/>
        </w:pBdr>
        <w:shd w:val="clear" w:color="auto" w:fill="FFFFFF"/>
        <w:suppressAutoHyphens w:val="0"/>
        <w:spacing w:line="210" w:lineRule="atLeast"/>
        <w:ind w:left="0"/>
        <w:divId w:val="136428177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for</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i = 0; i &lt; n; i++) { </w:t>
      </w:r>
    </w:p>
    <w:p w14:paraId="11430C36" w14:textId="378E076D" w:rsidR="00E852EA" w:rsidRPr="00E852EA" w:rsidRDefault="00E852EA" w:rsidP="00C91995">
      <w:pPr>
        <w:widowControl/>
        <w:numPr>
          <w:ilvl w:val="0"/>
          <w:numId w:val="9"/>
        </w:numPr>
        <w:pBdr>
          <w:left w:val="single" w:sz="18" w:space="0" w:color="6CE26C"/>
        </w:pBdr>
        <w:shd w:val="clear" w:color="auto" w:fill="FFFFFF"/>
        <w:suppressAutoHyphens w:val="0"/>
        <w:spacing w:line="210" w:lineRule="atLeast"/>
        <w:ind w:left="0"/>
        <w:divId w:val="1364281773"/>
        <w:rPr>
          <w:rStyle w:val="comment2"/>
          <w:rFonts w:ascii="Consolas" w:eastAsia="Times New Roman" w:hAnsi="Consolas"/>
          <w:color w:val="5C5C5C"/>
          <w:sz w:val="18"/>
          <w:szCs w:val="18"/>
          <w:bdr w:val="none" w:sz="0" w:space="0" w:color="auto"/>
        </w:rPr>
      </w:pPr>
      <w:r>
        <w:rPr>
          <w:rStyle w:val="comment2"/>
          <w:rFonts w:ascii="Consolas" w:eastAsia="Times New Roman" w:hAnsi="Consolas"/>
          <w:sz w:val="18"/>
          <w:szCs w:val="18"/>
        </w:rPr>
        <w:t xml:space="preserve">            </w:t>
      </w:r>
      <w:r w:rsidR="00C91995">
        <w:rPr>
          <w:rStyle w:val="comment2"/>
          <w:rFonts w:ascii="Consolas" w:eastAsia="Times New Roman" w:hAnsi="Consolas"/>
          <w:sz w:val="18"/>
          <w:szCs w:val="18"/>
        </w:rPr>
        <w:t>//</w:t>
      </w:r>
      <w:r>
        <w:rPr>
          <w:rStyle w:val="comment2"/>
          <w:rFonts w:ascii="Consolas" w:eastAsia="Times New Roman" w:hAnsi="Consolas"/>
          <w:sz w:val="18"/>
          <w:szCs w:val="18"/>
        </w:rPr>
        <w:t xml:space="preserve"> </w:t>
      </w:r>
      <w:r w:rsidR="00C91995">
        <w:rPr>
          <w:rStyle w:val="comment2"/>
          <w:rFonts w:ascii="Consolas" w:eastAsia="Times New Roman" w:hAnsi="Consolas"/>
          <w:sz w:val="18"/>
          <w:szCs w:val="18"/>
        </w:rPr>
        <w:t>findOddNumber функрүү a -н i-р элементийг дамжуулж </w:t>
      </w:r>
    </w:p>
    <w:p w14:paraId="4B2D9ACE" w14:textId="03D3769B" w:rsidR="00C91995" w:rsidRDefault="00E852EA" w:rsidP="00C91995">
      <w:pPr>
        <w:widowControl/>
        <w:numPr>
          <w:ilvl w:val="0"/>
          <w:numId w:val="9"/>
        </w:numPr>
        <w:pBdr>
          <w:left w:val="single" w:sz="18" w:space="0" w:color="6CE26C"/>
        </w:pBdr>
        <w:shd w:val="clear" w:color="auto" w:fill="FFFFFF"/>
        <w:suppressAutoHyphens w:val="0"/>
        <w:spacing w:line="210" w:lineRule="atLeast"/>
        <w:ind w:left="0"/>
        <w:divId w:val="1364281773"/>
        <w:rPr>
          <w:rFonts w:ascii="Consolas" w:eastAsia="Times New Roman" w:hAnsi="Consolas"/>
          <w:color w:val="5C5C5C"/>
          <w:sz w:val="18"/>
          <w:szCs w:val="18"/>
        </w:rPr>
      </w:pPr>
      <w:r>
        <w:rPr>
          <w:rStyle w:val="comment2"/>
          <w:rFonts w:ascii="Consolas" w:eastAsia="Times New Roman" w:hAnsi="Consolas"/>
          <w:sz w:val="18"/>
          <w:szCs w:val="18"/>
        </w:rPr>
        <w:t xml:space="preserve">            // </w:t>
      </w:r>
      <w:r w:rsidR="00C91995">
        <w:rPr>
          <w:rStyle w:val="comment2"/>
          <w:rFonts w:ascii="Consolas" w:eastAsia="Times New Roman" w:hAnsi="Consolas"/>
          <w:sz w:val="18"/>
          <w:szCs w:val="18"/>
        </w:rPr>
        <w:t>сондгой мөнх эсэхийг шалгаж байна мөн байвал нөхцөл биелэнэ.</w:t>
      </w:r>
      <w:r w:rsidR="00C91995">
        <w:rPr>
          <w:rFonts w:ascii="Consolas" w:eastAsia="Times New Roman" w:hAnsi="Consolas"/>
          <w:color w:val="000000"/>
          <w:sz w:val="18"/>
          <w:szCs w:val="18"/>
          <w:bdr w:val="none" w:sz="0" w:space="0" w:color="auto" w:frame="1"/>
        </w:rPr>
        <w:t>  </w:t>
      </w:r>
    </w:p>
    <w:p w14:paraId="1E90017B" w14:textId="77777777" w:rsidR="00E852EA" w:rsidRPr="00E852EA" w:rsidRDefault="00C91995" w:rsidP="00C91995">
      <w:pPr>
        <w:widowControl/>
        <w:numPr>
          <w:ilvl w:val="0"/>
          <w:numId w:val="9"/>
        </w:numPr>
        <w:pBdr>
          <w:left w:val="single" w:sz="18" w:space="0" w:color="6CE26C"/>
        </w:pBdr>
        <w:shd w:val="clear" w:color="auto" w:fill="F8F8F8"/>
        <w:suppressAutoHyphens w:val="0"/>
        <w:spacing w:line="210" w:lineRule="atLeast"/>
        <w:ind w:left="0"/>
        <w:divId w:val="136428177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(findOddNumber(a[i])) { </w:t>
      </w:r>
    </w:p>
    <w:p w14:paraId="2F98B910" w14:textId="12E7C4D2" w:rsidR="00C91995" w:rsidRDefault="00E852EA" w:rsidP="00C91995">
      <w:pPr>
        <w:widowControl/>
        <w:numPr>
          <w:ilvl w:val="0"/>
          <w:numId w:val="9"/>
        </w:numPr>
        <w:pBdr>
          <w:left w:val="single" w:sz="18" w:space="0" w:color="6CE26C"/>
        </w:pBdr>
        <w:shd w:val="clear" w:color="auto" w:fill="F8F8F8"/>
        <w:suppressAutoHyphens w:val="0"/>
        <w:spacing w:line="210" w:lineRule="atLeast"/>
        <w:ind w:left="0"/>
        <w:divId w:val="136428177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xml:space="preserve">                </w:t>
      </w:r>
      <w:r w:rsidR="00C91995">
        <w:rPr>
          <w:rStyle w:val="comment2"/>
          <w:rFonts w:ascii="Consolas" w:eastAsia="Times New Roman" w:hAnsi="Consolas"/>
          <w:sz w:val="18"/>
          <w:szCs w:val="18"/>
        </w:rPr>
        <w:t>//</w:t>
      </w:r>
      <w:r>
        <w:rPr>
          <w:rStyle w:val="comment2"/>
          <w:rFonts w:ascii="Consolas" w:eastAsia="Times New Roman" w:hAnsi="Consolas"/>
          <w:sz w:val="18"/>
          <w:szCs w:val="18"/>
        </w:rPr>
        <w:t xml:space="preserve"> </w:t>
      </w:r>
      <w:r w:rsidR="00C91995">
        <w:rPr>
          <w:rStyle w:val="comment2"/>
          <w:rFonts w:ascii="Consolas" w:eastAsia="Times New Roman" w:hAnsi="Consolas"/>
          <w:sz w:val="18"/>
          <w:szCs w:val="18"/>
        </w:rPr>
        <w:t>a[i] сондгой тул total дээр нэмнэ.</w:t>
      </w:r>
      <w:r w:rsidR="00C91995">
        <w:rPr>
          <w:rFonts w:ascii="Consolas" w:eastAsia="Times New Roman" w:hAnsi="Consolas"/>
          <w:color w:val="000000"/>
          <w:sz w:val="18"/>
          <w:szCs w:val="18"/>
          <w:bdr w:val="none" w:sz="0" w:space="0" w:color="auto" w:frame="1"/>
        </w:rPr>
        <w:t>  </w:t>
      </w:r>
    </w:p>
    <w:p w14:paraId="1A09BDDE" w14:textId="77777777" w:rsidR="00E852EA" w:rsidRPr="00E852EA" w:rsidRDefault="00C91995" w:rsidP="00C91995">
      <w:pPr>
        <w:widowControl/>
        <w:numPr>
          <w:ilvl w:val="0"/>
          <w:numId w:val="9"/>
        </w:numPr>
        <w:pBdr>
          <w:left w:val="single" w:sz="18" w:space="0" w:color="6CE26C"/>
        </w:pBdr>
        <w:shd w:val="clear" w:color="auto" w:fill="FFFFFF"/>
        <w:suppressAutoHyphens w:val="0"/>
        <w:spacing w:line="210" w:lineRule="atLeast"/>
        <w:ind w:left="0"/>
        <w:divId w:val="136428177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total += a[i]; </w:t>
      </w:r>
    </w:p>
    <w:p w14:paraId="110067B1" w14:textId="33400B0E" w:rsidR="00C91995" w:rsidRDefault="00E852EA" w:rsidP="00C91995">
      <w:pPr>
        <w:widowControl/>
        <w:numPr>
          <w:ilvl w:val="0"/>
          <w:numId w:val="9"/>
        </w:numPr>
        <w:pBdr>
          <w:left w:val="single" w:sz="18" w:space="0" w:color="6CE26C"/>
        </w:pBdr>
        <w:shd w:val="clear" w:color="auto" w:fill="FFFFFF"/>
        <w:suppressAutoHyphens w:val="0"/>
        <w:spacing w:line="210" w:lineRule="atLeast"/>
        <w:ind w:left="0"/>
        <w:divId w:val="136428177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xml:space="preserve">                </w:t>
      </w:r>
      <w:r w:rsidR="00C91995">
        <w:rPr>
          <w:rStyle w:val="comment2"/>
          <w:rFonts w:ascii="Consolas" w:eastAsia="Times New Roman" w:hAnsi="Consolas"/>
          <w:sz w:val="18"/>
          <w:szCs w:val="18"/>
        </w:rPr>
        <w:t>//</w:t>
      </w:r>
      <w:r>
        <w:rPr>
          <w:rStyle w:val="comment2"/>
          <w:rFonts w:ascii="Consolas" w:eastAsia="Times New Roman" w:hAnsi="Consolas"/>
          <w:sz w:val="18"/>
          <w:szCs w:val="18"/>
        </w:rPr>
        <w:t xml:space="preserve"> </w:t>
      </w:r>
      <w:r w:rsidR="00C91995">
        <w:rPr>
          <w:rStyle w:val="comment2"/>
          <w:rFonts w:ascii="Consolas" w:eastAsia="Times New Roman" w:hAnsi="Consolas"/>
          <w:sz w:val="18"/>
          <w:szCs w:val="18"/>
        </w:rPr>
        <w:t>сондго</w:t>
      </w:r>
      <w:r>
        <w:rPr>
          <w:rStyle w:val="comment2"/>
          <w:rFonts w:ascii="Consolas" w:hAnsi="Consolas"/>
          <w:sz w:val="18"/>
          <w:szCs w:val="18"/>
          <w:lang w:val="mn-MN"/>
        </w:rPr>
        <w:t>й</w:t>
      </w:r>
      <w:r w:rsidR="00C91995">
        <w:rPr>
          <w:rStyle w:val="comment2"/>
          <w:rFonts w:ascii="Consolas" w:eastAsia="Times New Roman" w:hAnsi="Consolas"/>
          <w:sz w:val="18"/>
          <w:szCs w:val="18"/>
        </w:rPr>
        <w:t> тоо тул</w:t>
      </w:r>
      <w:proofErr w:type="gramStart"/>
      <w:r w:rsidR="00C91995">
        <w:rPr>
          <w:rStyle w:val="comment2"/>
          <w:rFonts w:ascii="Consolas" w:eastAsia="Times New Roman" w:hAnsi="Consolas"/>
          <w:sz w:val="18"/>
          <w:szCs w:val="18"/>
        </w:rPr>
        <w:t>  count</w:t>
      </w:r>
      <w:proofErr w:type="gramEnd"/>
      <w:r w:rsidR="00C91995">
        <w:rPr>
          <w:rStyle w:val="comment2"/>
          <w:rFonts w:ascii="Consolas" w:eastAsia="Times New Roman" w:hAnsi="Consolas"/>
          <w:sz w:val="18"/>
          <w:szCs w:val="18"/>
        </w:rPr>
        <w:t>-г 1-р нэмэгдүүлнэ.</w:t>
      </w:r>
      <w:r w:rsidR="00C91995">
        <w:rPr>
          <w:rFonts w:ascii="Consolas" w:eastAsia="Times New Roman" w:hAnsi="Consolas"/>
          <w:color w:val="000000"/>
          <w:sz w:val="18"/>
          <w:szCs w:val="18"/>
          <w:bdr w:val="none" w:sz="0" w:space="0" w:color="auto" w:frame="1"/>
        </w:rPr>
        <w:t>  </w:t>
      </w:r>
    </w:p>
    <w:p w14:paraId="5796B2B6" w14:textId="77777777" w:rsidR="00C91995" w:rsidRDefault="00C91995" w:rsidP="00C91995">
      <w:pPr>
        <w:widowControl/>
        <w:numPr>
          <w:ilvl w:val="0"/>
          <w:numId w:val="9"/>
        </w:numPr>
        <w:pBdr>
          <w:left w:val="single" w:sz="18" w:space="0" w:color="6CE26C"/>
        </w:pBdr>
        <w:shd w:val="clear" w:color="auto" w:fill="F8F8F8"/>
        <w:suppressAutoHyphens w:val="0"/>
        <w:spacing w:line="210" w:lineRule="atLeast"/>
        <w:ind w:left="0"/>
        <w:divId w:val="136428177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count++;  </w:t>
      </w:r>
    </w:p>
    <w:p w14:paraId="4B52DFE9" w14:textId="77777777" w:rsidR="00C91995" w:rsidRDefault="00C91995" w:rsidP="00C91995">
      <w:pPr>
        <w:widowControl/>
        <w:numPr>
          <w:ilvl w:val="0"/>
          <w:numId w:val="9"/>
        </w:numPr>
        <w:pBdr>
          <w:left w:val="single" w:sz="18" w:space="0" w:color="6CE26C"/>
        </w:pBdr>
        <w:shd w:val="clear" w:color="auto" w:fill="FFFFFF"/>
        <w:suppressAutoHyphens w:val="0"/>
        <w:spacing w:line="210" w:lineRule="atLeast"/>
        <w:ind w:left="0"/>
        <w:divId w:val="136428177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1AB39FAB" w14:textId="77777777" w:rsidR="00E852EA" w:rsidRPr="00E852EA" w:rsidRDefault="00C91995" w:rsidP="00C91995">
      <w:pPr>
        <w:widowControl/>
        <w:numPr>
          <w:ilvl w:val="0"/>
          <w:numId w:val="9"/>
        </w:numPr>
        <w:pBdr>
          <w:left w:val="single" w:sz="18" w:space="0" w:color="6CE26C"/>
        </w:pBdr>
        <w:shd w:val="clear" w:color="auto" w:fill="F8F8F8"/>
        <w:suppressAutoHyphens w:val="0"/>
        <w:spacing w:line="210" w:lineRule="atLeast"/>
        <w:ind w:left="0"/>
        <w:divId w:val="136428177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231C3955" w14:textId="72E12A8C" w:rsidR="00E852EA" w:rsidRPr="00E852EA" w:rsidRDefault="00E852EA" w:rsidP="00C91995">
      <w:pPr>
        <w:widowControl/>
        <w:numPr>
          <w:ilvl w:val="0"/>
          <w:numId w:val="9"/>
        </w:numPr>
        <w:pBdr>
          <w:left w:val="single" w:sz="18" w:space="0" w:color="6CE26C"/>
        </w:pBdr>
        <w:shd w:val="clear" w:color="auto" w:fill="F8F8F8"/>
        <w:suppressAutoHyphens w:val="0"/>
        <w:spacing w:line="210" w:lineRule="atLeast"/>
        <w:ind w:left="0"/>
        <w:divId w:val="1364281773"/>
        <w:rPr>
          <w:rStyle w:val="comment2"/>
          <w:rFonts w:ascii="Consolas" w:eastAsia="Times New Roman" w:hAnsi="Consolas"/>
          <w:color w:val="5C5C5C"/>
          <w:sz w:val="18"/>
          <w:szCs w:val="18"/>
          <w:bdr w:val="none" w:sz="0" w:space="0" w:color="auto"/>
        </w:rPr>
      </w:pPr>
      <w:r>
        <w:rPr>
          <w:rStyle w:val="comment2"/>
          <w:rFonts w:ascii="Consolas" w:eastAsia="Times New Roman" w:hAnsi="Consolas"/>
          <w:sz w:val="18"/>
          <w:szCs w:val="18"/>
        </w:rPr>
        <w:t xml:space="preserve">        </w:t>
      </w:r>
      <w:r w:rsidR="00C91995">
        <w:rPr>
          <w:rStyle w:val="comment2"/>
          <w:rFonts w:ascii="Consolas" w:eastAsia="Times New Roman" w:hAnsi="Consolas"/>
          <w:sz w:val="18"/>
          <w:szCs w:val="18"/>
        </w:rPr>
        <w:t>//cout объектийн &lt;&lt; оператороор average функцээс буцаж ирэх </w:t>
      </w:r>
    </w:p>
    <w:p w14:paraId="4564C7C9" w14:textId="77CB00CA" w:rsidR="00C91995" w:rsidRDefault="00E852EA" w:rsidP="00C91995">
      <w:pPr>
        <w:widowControl/>
        <w:numPr>
          <w:ilvl w:val="0"/>
          <w:numId w:val="9"/>
        </w:numPr>
        <w:pBdr>
          <w:left w:val="single" w:sz="18" w:space="0" w:color="6CE26C"/>
        </w:pBdr>
        <w:shd w:val="clear" w:color="auto" w:fill="F8F8F8"/>
        <w:suppressAutoHyphens w:val="0"/>
        <w:spacing w:line="210" w:lineRule="atLeast"/>
        <w:ind w:left="0"/>
        <w:divId w:val="1364281773"/>
        <w:rPr>
          <w:rFonts w:ascii="Consolas" w:eastAsia="Times New Roman" w:hAnsi="Consolas"/>
          <w:color w:val="5C5C5C"/>
          <w:sz w:val="18"/>
          <w:szCs w:val="18"/>
        </w:rPr>
      </w:pPr>
      <w:r>
        <w:rPr>
          <w:rStyle w:val="comment2"/>
          <w:rFonts w:ascii="Consolas" w:eastAsia="Times New Roman" w:hAnsi="Consolas"/>
          <w:sz w:val="18"/>
          <w:szCs w:val="18"/>
        </w:rPr>
        <w:t xml:space="preserve">        //</w:t>
      </w:r>
      <w:r w:rsidR="00C91995">
        <w:rPr>
          <w:rStyle w:val="comment2"/>
          <w:rFonts w:ascii="Consolas" w:eastAsia="Times New Roman" w:hAnsi="Consolas"/>
          <w:sz w:val="18"/>
          <w:szCs w:val="18"/>
        </w:rPr>
        <w:t>тоон цувааны сондгой тооны дундажийг дэлгэцлэж байна.</w:t>
      </w:r>
      <w:r w:rsidR="00C91995">
        <w:rPr>
          <w:rFonts w:ascii="Consolas" w:eastAsia="Times New Roman" w:hAnsi="Consolas"/>
          <w:color w:val="000000"/>
          <w:sz w:val="18"/>
          <w:szCs w:val="18"/>
          <w:bdr w:val="none" w:sz="0" w:space="0" w:color="auto" w:frame="1"/>
        </w:rPr>
        <w:t>  </w:t>
      </w:r>
    </w:p>
    <w:p w14:paraId="46513134" w14:textId="77777777" w:rsidR="00C91995" w:rsidRDefault="00C91995" w:rsidP="00C91995">
      <w:pPr>
        <w:widowControl/>
        <w:numPr>
          <w:ilvl w:val="0"/>
          <w:numId w:val="9"/>
        </w:numPr>
        <w:pBdr>
          <w:left w:val="single" w:sz="18" w:space="0" w:color="6CE26C"/>
        </w:pBdr>
        <w:shd w:val="clear" w:color="auto" w:fill="FFFFFF"/>
        <w:suppressAutoHyphens w:val="0"/>
        <w:spacing w:line="210" w:lineRule="atLeast"/>
        <w:ind w:left="0"/>
        <w:divId w:val="136428177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cout &lt;&lt; </w:t>
      </w:r>
      <w:r>
        <w:rPr>
          <w:rStyle w:val="string2"/>
          <w:rFonts w:ascii="Consolas" w:eastAsia="Times New Roman" w:hAnsi="Consolas"/>
          <w:sz w:val="18"/>
          <w:szCs w:val="18"/>
        </w:rPr>
        <w:t>"Dundaj: "</w:t>
      </w:r>
      <w:r>
        <w:rPr>
          <w:rFonts w:ascii="Consolas" w:eastAsia="Times New Roman" w:hAnsi="Consolas"/>
          <w:color w:val="000000"/>
          <w:sz w:val="18"/>
          <w:szCs w:val="18"/>
          <w:bdr w:val="none" w:sz="0" w:space="0" w:color="auto" w:frame="1"/>
        </w:rPr>
        <w:t> &lt;&lt; average(total, count);  </w:t>
      </w:r>
    </w:p>
    <w:p w14:paraId="33D960CC" w14:textId="77777777" w:rsidR="00C91995" w:rsidRDefault="00C91995" w:rsidP="00C91995">
      <w:pPr>
        <w:widowControl/>
        <w:numPr>
          <w:ilvl w:val="0"/>
          <w:numId w:val="9"/>
        </w:numPr>
        <w:pBdr>
          <w:left w:val="single" w:sz="18" w:space="0" w:color="6CE26C"/>
        </w:pBdr>
        <w:shd w:val="clear" w:color="auto" w:fill="F8F8F8"/>
        <w:suppressAutoHyphens w:val="0"/>
        <w:spacing w:line="210" w:lineRule="atLeast"/>
        <w:ind w:left="0"/>
        <w:divId w:val="136428177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return</w:t>
      </w:r>
      <w:r>
        <w:rPr>
          <w:rFonts w:ascii="Consolas" w:eastAsia="Times New Roman" w:hAnsi="Consolas"/>
          <w:color w:val="000000"/>
          <w:sz w:val="18"/>
          <w:szCs w:val="18"/>
          <w:bdr w:val="none" w:sz="0" w:space="0" w:color="auto" w:frame="1"/>
        </w:rPr>
        <w:t> 0;  </w:t>
      </w:r>
    </w:p>
    <w:p w14:paraId="356341D6" w14:textId="77777777" w:rsidR="00C91995" w:rsidRDefault="00C91995" w:rsidP="00C91995">
      <w:pPr>
        <w:widowControl/>
        <w:numPr>
          <w:ilvl w:val="0"/>
          <w:numId w:val="9"/>
        </w:numPr>
        <w:pBdr>
          <w:left w:val="single" w:sz="18" w:space="0" w:color="6CE26C"/>
        </w:pBdr>
        <w:shd w:val="clear" w:color="auto" w:fill="FFFFFF"/>
        <w:suppressAutoHyphens w:val="0"/>
        <w:spacing w:line="210" w:lineRule="atLeast"/>
        <w:ind w:left="0"/>
        <w:divId w:val="136428177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3887B1B1" w14:textId="77777777" w:rsidR="00E852EA" w:rsidRPr="00E852EA" w:rsidRDefault="00C91995" w:rsidP="00C91995">
      <w:pPr>
        <w:widowControl/>
        <w:numPr>
          <w:ilvl w:val="0"/>
          <w:numId w:val="9"/>
        </w:numPr>
        <w:pBdr>
          <w:left w:val="single" w:sz="18" w:space="0" w:color="6CE26C"/>
        </w:pBdr>
        <w:shd w:val="clear" w:color="auto" w:fill="F8F8F8"/>
        <w:suppressAutoHyphens w:val="0"/>
        <w:spacing w:line="210" w:lineRule="atLeast"/>
        <w:ind w:left="0"/>
        <w:divId w:val="1364281773"/>
        <w:rPr>
          <w:rStyle w:val="comment2"/>
          <w:rFonts w:ascii="Consolas" w:eastAsia="Times New Roman" w:hAnsi="Consolas"/>
          <w:color w:val="5C5C5C"/>
          <w:sz w:val="18"/>
          <w:szCs w:val="18"/>
          <w:bdr w:val="none" w:sz="0" w:space="0" w:color="auto"/>
        </w:rPr>
      </w:pPr>
      <w:r>
        <w:rPr>
          <w:rFonts w:ascii="Consolas" w:eastAsia="Times New Roman" w:hAnsi="Consolas"/>
          <w:color w:val="000000"/>
          <w:sz w:val="18"/>
          <w:szCs w:val="18"/>
          <w:bdr w:val="none" w:sz="0" w:space="0" w:color="auto" w:frame="1"/>
        </w:rPr>
        <w:t>    </w:t>
      </w:r>
      <w:r>
        <w:rPr>
          <w:rStyle w:val="comment2"/>
          <w:rFonts w:ascii="Consolas" w:eastAsia="Times New Roman" w:hAnsi="Consolas"/>
          <w:sz w:val="18"/>
          <w:szCs w:val="18"/>
        </w:rPr>
        <w:t>/*</w:t>
      </w:r>
    </w:p>
    <w:p w14:paraId="07CE4D53" w14:textId="38D2FB36" w:rsidR="00E852EA" w:rsidRPr="00E852EA" w:rsidRDefault="00E852EA" w:rsidP="00C91995">
      <w:pPr>
        <w:widowControl/>
        <w:numPr>
          <w:ilvl w:val="0"/>
          <w:numId w:val="9"/>
        </w:numPr>
        <w:pBdr>
          <w:left w:val="single" w:sz="18" w:space="0" w:color="6CE26C"/>
        </w:pBdr>
        <w:shd w:val="clear" w:color="auto" w:fill="F8F8F8"/>
        <w:suppressAutoHyphens w:val="0"/>
        <w:spacing w:line="210" w:lineRule="atLeast"/>
        <w:ind w:left="0"/>
        <w:divId w:val="1364281773"/>
        <w:rPr>
          <w:rStyle w:val="comment2"/>
          <w:rFonts w:ascii="Consolas" w:eastAsia="Times New Roman" w:hAnsi="Consolas"/>
          <w:color w:val="5C5C5C"/>
          <w:sz w:val="18"/>
          <w:szCs w:val="18"/>
          <w:bdr w:val="none" w:sz="0" w:space="0" w:color="auto"/>
        </w:rPr>
      </w:pPr>
      <w:r>
        <w:rPr>
          <w:rStyle w:val="comment2"/>
          <w:rFonts w:ascii="Consolas" w:eastAsia="Times New Roman" w:hAnsi="Consolas"/>
          <w:sz w:val="18"/>
          <w:szCs w:val="18"/>
        </w:rPr>
        <w:t xml:space="preserve">    </w:t>
      </w:r>
      <w:r w:rsidR="00C91995">
        <w:rPr>
          <w:rStyle w:val="comment2"/>
          <w:rFonts w:ascii="Consolas" w:eastAsia="Times New Roman" w:hAnsi="Consolas"/>
          <w:sz w:val="18"/>
          <w:szCs w:val="18"/>
        </w:rPr>
        <w:t>Үйлдэл: Функц тодорхойлж байна</w:t>
      </w:r>
    </w:p>
    <w:p w14:paraId="237EFD88" w14:textId="1FD1A5D6" w:rsidR="00E852EA" w:rsidRPr="00E852EA" w:rsidRDefault="00E852EA" w:rsidP="00C91995">
      <w:pPr>
        <w:widowControl/>
        <w:numPr>
          <w:ilvl w:val="0"/>
          <w:numId w:val="9"/>
        </w:numPr>
        <w:pBdr>
          <w:left w:val="single" w:sz="18" w:space="0" w:color="6CE26C"/>
        </w:pBdr>
        <w:shd w:val="clear" w:color="auto" w:fill="F8F8F8"/>
        <w:suppressAutoHyphens w:val="0"/>
        <w:spacing w:line="210" w:lineRule="atLeast"/>
        <w:ind w:left="0"/>
        <w:divId w:val="1364281773"/>
        <w:rPr>
          <w:rStyle w:val="comment2"/>
          <w:rFonts w:ascii="Consolas" w:eastAsia="Times New Roman" w:hAnsi="Consolas"/>
          <w:color w:val="5C5C5C"/>
          <w:sz w:val="18"/>
          <w:szCs w:val="18"/>
          <w:bdr w:val="none" w:sz="0" w:space="0" w:color="auto"/>
        </w:rPr>
      </w:pPr>
      <w:r>
        <w:rPr>
          <w:rStyle w:val="comment2"/>
          <w:rFonts w:ascii="Consolas" w:eastAsia="Times New Roman" w:hAnsi="Consolas"/>
          <w:sz w:val="18"/>
          <w:szCs w:val="18"/>
        </w:rPr>
        <w:t xml:space="preserve">    </w:t>
      </w:r>
      <w:r w:rsidR="00C91995">
        <w:rPr>
          <w:rStyle w:val="comment2"/>
          <w:rFonts w:ascii="Consolas" w:eastAsia="Times New Roman" w:hAnsi="Consolas"/>
          <w:sz w:val="18"/>
          <w:szCs w:val="18"/>
        </w:rPr>
        <w:t>Функцийн нэр: findOddNumber</w:t>
      </w:r>
    </w:p>
    <w:p w14:paraId="71398AD7" w14:textId="67B02FF6" w:rsidR="00E852EA" w:rsidRPr="00E852EA" w:rsidRDefault="00E852EA" w:rsidP="00C91995">
      <w:pPr>
        <w:widowControl/>
        <w:numPr>
          <w:ilvl w:val="0"/>
          <w:numId w:val="9"/>
        </w:numPr>
        <w:pBdr>
          <w:left w:val="single" w:sz="18" w:space="0" w:color="6CE26C"/>
        </w:pBdr>
        <w:shd w:val="clear" w:color="auto" w:fill="F8F8F8"/>
        <w:suppressAutoHyphens w:val="0"/>
        <w:spacing w:line="210" w:lineRule="atLeast"/>
        <w:ind w:left="0"/>
        <w:divId w:val="1364281773"/>
        <w:rPr>
          <w:rStyle w:val="comment2"/>
          <w:rFonts w:ascii="Consolas" w:eastAsia="Times New Roman" w:hAnsi="Consolas"/>
          <w:color w:val="5C5C5C"/>
          <w:sz w:val="18"/>
          <w:szCs w:val="18"/>
          <w:bdr w:val="none" w:sz="0" w:space="0" w:color="auto"/>
        </w:rPr>
      </w:pPr>
      <w:r>
        <w:rPr>
          <w:rStyle w:val="comment2"/>
          <w:rFonts w:ascii="Consolas" w:eastAsia="Times New Roman" w:hAnsi="Consolas"/>
          <w:sz w:val="18"/>
          <w:szCs w:val="18"/>
        </w:rPr>
        <w:t xml:space="preserve">    </w:t>
      </w:r>
      <w:r w:rsidR="00C91995">
        <w:rPr>
          <w:rStyle w:val="comment2"/>
          <w:rFonts w:ascii="Consolas" w:eastAsia="Times New Roman" w:hAnsi="Consolas"/>
          <w:sz w:val="18"/>
          <w:szCs w:val="18"/>
        </w:rPr>
        <w:t>Функцийн үүрэг: Параметрээр ирсэн тоо сондгой мөн эсэхийг шалгах</w:t>
      </w:r>
    </w:p>
    <w:p w14:paraId="3668A39A" w14:textId="77777777" w:rsidR="00E852EA" w:rsidRPr="00E852EA" w:rsidRDefault="00E852EA" w:rsidP="00C91995">
      <w:pPr>
        <w:widowControl/>
        <w:numPr>
          <w:ilvl w:val="0"/>
          <w:numId w:val="9"/>
        </w:numPr>
        <w:pBdr>
          <w:left w:val="single" w:sz="18" w:space="0" w:color="6CE26C"/>
        </w:pBdr>
        <w:shd w:val="clear" w:color="auto" w:fill="F8F8F8"/>
        <w:suppressAutoHyphens w:val="0"/>
        <w:spacing w:line="210" w:lineRule="atLeast"/>
        <w:ind w:left="0"/>
        <w:divId w:val="1364281773"/>
        <w:rPr>
          <w:rStyle w:val="comment2"/>
          <w:rFonts w:ascii="Consolas" w:eastAsia="Times New Roman" w:hAnsi="Consolas"/>
          <w:color w:val="5C5C5C"/>
          <w:sz w:val="18"/>
          <w:szCs w:val="18"/>
          <w:bdr w:val="none" w:sz="0" w:space="0" w:color="auto"/>
        </w:rPr>
      </w:pPr>
      <w:r>
        <w:rPr>
          <w:rStyle w:val="comment2"/>
          <w:rFonts w:ascii="Consolas" w:eastAsia="Times New Roman" w:hAnsi="Consolas"/>
          <w:sz w:val="18"/>
          <w:szCs w:val="18"/>
        </w:rPr>
        <w:t xml:space="preserve">    </w:t>
      </w:r>
      <w:r w:rsidR="00C91995">
        <w:rPr>
          <w:rStyle w:val="comment2"/>
          <w:rFonts w:ascii="Consolas" w:eastAsia="Times New Roman" w:hAnsi="Consolas"/>
          <w:sz w:val="18"/>
          <w:szCs w:val="18"/>
        </w:rPr>
        <w:t>функцийн тухай: Параметрээр ирсэн тоог 2-р үлдэгдэлтэй хувааж үлдэгдэл нь </w:t>
      </w:r>
    </w:p>
    <w:p w14:paraId="038A18ED" w14:textId="77777777" w:rsidR="00E852EA" w:rsidRPr="00E852EA" w:rsidRDefault="00E852EA" w:rsidP="00C91995">
      <w:pPr>
        <w:widowControl/>
        <w:numPr>
          <w:ilvl w:val="0"/>
          <w:numId w:val="9"/>
        </w:numPr>
        <w:pBdr>
          <w:left w:val="single" w:sz="18" w:space="0" w:color="6CE26C"/>
        </w:pBdr>
        <w:shd w:val="clear" w:color="auto" w:fill="F8F8F8"/>
        <w:suppressAutoHyphens w:val="0"/>
        <w:spacing w:line="210" w:lineRule="atLeast"/>
        <w:ind w:left="0"/>
        <w:divId w:val="1364281773"/>
        <w:rPr>
          <w:rStyle w:val="comment2"/>
          <w:rFonts w:ascii="Consolas" w:eastAsia="Times New Roman" w:hAnsi="Consolas"/>
          <w:color w:val="5C5C5C"/>
          <w:sz w:val="18"/>
          <w:szCs w:val="18"/>
          <w:bdr w:val="none" w:sz="0" w:space="0" w:color="auto"/>
        </w:rPr>
      </w:pPr>
      <w:r>
        <w:rPr>
          <w:rStyle w:val="comment2"/>
          <w:rFonts w:ascii="Consolas" w:eastAsia="Times New Roman" w:hAnsi="Consolas"/>
          <w:sz w:val="18"/>
          <w:szCs w:val="18"/>
        </w:rPr>
        <w:t xml:space="preserve">    </w:t>
      </w:r>
      <w:r w:rsidR="00C91995">
        <w:rPr>
          <w:rStyle w:val="comment2"/>
          <w:rFonts w:ascii="Consolas" w:eastAsia="Times New Roman" w:hAnsi="Consolas"/>
          <w:sz w:val="18"/>
          <w:szCs w:val="18"/>
        </w:rPr>
        <w:t>0 тэй тэнцүү биш байвал сондгой мөн гэж үзэж</w:t>
      </w:r>
      <w:r>
        <w:rPr>
          <w:rStyle w:val="comment2"/>
          <w:rFonts w:ascii="Consolas" w:eastAsia="Times New Roman" w:hAnsi="Consolas"/>
          <w:sz w:val="18"/>
          <w:szCs w:val="18"/>
        </w:rPr>
        <w:t xml:space="preserve"> </w:t>
      </w:r>
      <w:r w:rsidR="00C91995">
        <w:rPr>
          <w:rStyle w:val="comment2"/>
          <w:rFonts w:ascii="Consolas" w:eastAsia="Times New Roman" w:hAnsi="Consolas"/>
          <w:sz w:val="18"/>
          <w:szCs w:val="18"/>
        </w:rPr>
        <w:t>1-г буцаана эсрэг тохиолдолд 0-г буцаана</w:t>
      </w:r>
    </w:p>
    <w:p w14:paraId="0C6D21B7" w14:textId="77777777" w:rsidR="00E852EA" w:rsidRPr="00E852EA" w:rsidRDefault="00E852EA" w:rsidP="00C91995">
      <w:pPr>
        <w:widowControl/>
        <w:numPr>
          <w:ilvl w:val="0"/>
          <w:numId w:val="9"/>
        </w:numPr>
        <w:pBdr>
          <w:left w:val="single" w:sz="18" w:space="0" w:color="6CE26C"/>
        </w:pBdr>
        <w:shd w:val="clear" w:color="auto" w:fill="F8F8F8"/>
        <w:suppressAutoHyphens w:val="0"/>
        <w:spacing w:line="210" w:lineRule="atLeast"/>
        <w:ind w:left="0"/>
        <w:divId w:val="1364281773"/>
        <w:rPr>
          <w:rStyle w:val="comment2"/>
          <w:rFonts w:ascii="Consolas" w:eastAsia="Times New Roman" w:hAnsi="Consolas"/>
          <w:color w:val="5C5C5C"/>
          <w:sz w:val="18"/>
          <w:szCs w:val="18"/>
          <w:bdr w:val="none" w:sz="0" w:space="0" w:color="auto"/>
        </w:rPr>
      </w:pPr>
      <w:r>
        <w:rPr>
          <w:rStyle w:val="comment2"/>
          <w:rFonts w:ascii="Consolas" w:eastAsia="Times New Roman" w:hAnsi="Consolas"/>
          <w:sz w:val="18"/>
          <w:szCs w:val="18"/>
        </w:rPr>
        <w:t xml:space="preserve">    </w:t>
      </w:r>
      <w:r w:rsidR="00C91995">
        <w:rPr>
          <w:rStyle w:val="comment2"/>
          <w:rFonts w:ascii="Consolas" w:eastAsia="Times New Roman" w:hAnsi="Consolas"/>
          <w:sz w:val="18"/>
          <w:szCs w:val="18"/>
        </w:rPr>
        <w:t>Хувьсагчийн үүрэг:    </w:t>
      </w:r>
    </w:p>
    <w:p w14:paraId="467D3645" w14:textId="77777777" w:rsidR="00E852EA" w:rsidRPr="00E852EA" w:rsidRDefault="00E852EA" w:rsidP="00C91995">
      <w:pPr>
        <w:widowControl/>
        <w:numPr>
          <w:ilvl w:val="0"/>
          <w:numId w:val="9"/>
        </w:numPr>
        <w:pBdr>
          <w:left w:val="single" w:sz="18" w:space="0" w:color="6CE26C"/>
        </w:pBdr>
        <w:shd w:val="clear" w:color="auto" w:fill="F8F8F8"/>
        <w:suppressAutoHyphens w:val="0"/>
        <w:spacing w:line="210" w:lineRule="atLeast"/>
        <w:ind w:left="0"/>
        <w:divId w:val="1364281773"/>
        <w:rPr>
          <w:rStyle w:val="comment2"/>
          <w:rFonts w:ascii="Consolas" w:eastAsia="Times New Roman" w:hAnsi="Consolas"/>
          <w:color w:val="5C5C5C"/>
          <w:sz w:val="18"/>
          <w:szCs w:val="18"/>
          <w:bdr w:val="none" w:sz="0" w:space="0" w:color="auto"/>
        </w:rPr>
      </w:pPr>
      <w:r>
        <w:rPr>
          <w:rStyle w:val="comment2"/>
          <w:rFonts w:ascii="Consolas" w:eastAsia="Times New Roman" w:hAnsi="Consolas"/>
          <w:sz w:val="18"/>
          <w:szCs w:val="18"/>
        </w:rPr>
        <w:t xml:space="preserve">      </w:t>
      </w:r>
      <w:r w:rsidR="00C91995">
        <w:rPr>
          <w:rStyle w:val="comment2"/>
          <w:rFonts w:ascii="Consolas" w:eastAsia="Times New Roman" w:hAnsi="Consolas"/>
          <w:sz w:val="18"/>
          <w:szCs w:val="18"/>
        </w:rPr>
        <w:t>a</w:t>
      </w:r>
      <w:r>
        <w:rPr>
          <w:rStyle w:val="comment2"/>
          <w:rFonts w:ascii="Consolas" w:eastAsia="Times New Roman" w:hAnsi="Consolas"/>
          <w:sz w:val="18"/>
          <w:szCs w:val="18"/>
        </w:rPr>
        <w:t xml:space="preserve"> </w:t>
      </w:r>
      <w:r w:rsidR="00C91995">
        <w:rPr>
          <w:rStyle w:val="comment2"/>
          <w:rFonts w:ascii="Consolas" w:eastAsia="Times New Roman" w:hAnsi="Consolas"/>
          <w:sz w:val="18"/>
          <w:szCs w:val="18"/>
        </w:rPr>
        <w:t> - Сондгой мөн эсэхийг шалгах тоо</w:t>
      </w:r>
    </w:p>
    <w:p w14:paraId="3BE16C69" w14:textId="6DB55FAA" w:rsidR="00C91995" w:rsidRDefault="00E852EA" w:rsidP="00C91995">
      <w:pPr>
        <w:widowControl/>
        <w:numPr>
          <w:ilvl w:val="0"/>
          <w:numId w:val="9"/>
        </w:numPr>
        <w:pBdr>
          <w:left w:val="single" w:sz="18" w:space="0" w:color="6CE26C"/>
        </w:pBdr>
        <w:shd w:val="clear" w:color="auto" w:fill="F8F8F8"/>
        <w:suppressAutoHyphens w:val="0"/>
        <w:spacing w:line="210" w:lineRule="atLeast"/>
        <w:ind w:left="0"/>
        <w:divId w:val="1364281773"/>
        <w:rPr>
          <w:rFonts w:ascii="Consolas" w:eastAsia="Times New Roman" w:hAnsi="Consolas"/>
          <w:color w:val="5C5C5C"/>
          <w:sz w:val="18"/>
          <w:szCs w:val="18"/>
        </w:rPr>
      </w:pPr>
      <w:r>
        <w:rPr>
          <w:rStyle w:val="comment2"/>
          <w:rFonts w:ascii="Consolas" w:eastAsia="Times New Roman" w:hAnsi="Consolas"/>
          <w:sz w:val="18"/>
          <w:szCs w:val="18"/>
        </w:rPr>
        <w:lastRenderedPageBreak/>
        <w:t xml:space="preserve">     </w:t>
      </w:r>
      <w:r w:rsidR="00C91995">
        <w:rPr>
          <w:rStyle w:val="comment2"/>
          <w:rFonts w:ascii="Consolas" w:eastAsia="Times New Roman" w:hAnsi="Consolas"/>
          <w:sz w:val="18"/>
          <w:szCs w:val="18"/>
        </w:rPr>
        <w:t>*/</w:t>
      </w:r>
      <w:r w:rsidR="00C91995">
        <w:rPr>
          <w:rFonts w:ascii="Consolas" w:eastAsia="Times New Roman" w:hAnsi="Consolas"/>
          <w:color w:val="000000"/>
          <w:sz w:val="18"/>
          <w:szCs w:val="18"/>
          <w:bdr w:val="none" w:sz="0" w:space="0" w:color="auto" w:frame="1"/>
        </w:rPr>
        <w:t>  </w:t>
      </w:r>
    </w:p>
    <w:p w14:paraId="5208BE6D" w14:textId="77777777" w:rsidR="00C91995" w:rsidRDefault="00C91995" w:rsidP="00C91995">
      <w:pPr>
        <w:widowControl/>
        <w:numPr>
          <w:ilvl w:val="0"/>
          <w:numId w:val="9"/>
        </w:numPr>
        <w:pBdr>
          <w:left w:val="single" w:sz="18" w:space="0" w:color="6CE26C"/>
        </w:pBdr>
        <w:shd w:val="clear" w:color="auto" w:fill="FFFFFF"/>
        <w:suppressAutoHyphens w:val="0"/>
        <w:spacing w:line="210" w:lineRule="atLeast"/>
        <w:ind w:left="0"/>
        <w:divId w:val="1364281773"/>
        <w:rPr>
          <w:rFonts w:ascii="Consolas" w:eastAsia="Times New Roman" w:hAnsi="Consolas"/>
          <w:color w:val="5C5C5C"/>
          <w:sz w:val="18"/>
          <w:szCs w:val="18"/>
        </w:rPr>
      </w:pP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findOddNumber(</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a) {  </w:t>
      </w:r>
    </w:p>
    <w:p w14:paraId="347E43F9" w14:textId="77777777" w:rsidR="00C91995" w:rsidRDefault="00C91995" w:rsidP="00C91995">
      <w:pPr>
        <w:widowControl/>
        <w:numPr>
          <w:ilvl w:val="0"/>
          <w:numId w:val="9"/>
        </w:numPr>
        <w:pBdr>
          <w:left w:val="single" w:sz="18" w:space="0" w:color="6CE26C"/>
        </w:pBdr>
        <w:shd w:val="clear" w:color="auto" w:fill="F8F8F8"/>
        <w:suppressAutoHyphens w:val="0"/>
        <w:spacing w:line="210" w:lineRule="atLeast"/>
        <w:ind w:left="0"/>
        <w:divId w:val="136428177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(a % 2 != 0) </w:t>
      </w:r>
      <w:r>
        <w:rPr>
          <w:rStyle w:val="keyword2"/>
          <w:rFonts w:ascii="Consolas" w:eastAsia="Times New Roman" w:hAnsi="Consolas"/>
          <w:sz w:val="18"/>
          <w:szCs w:val="18"/>
        </w:rPr>
        <w:t>return</w:t>
      </w:r>
      <w:r>
        <w:rPr>
          <w:rFonts w:ascii="Consolas" w:eastAsia="Times New Roman" w:hAnsi="Consolas"/>
          <w:color w:val="000000"/>
          <w:sz w:val="18"/>
          <w:szCs w:val="18"/>
          <w:bdr w:val="none" w:sz="0" w:space="0" w:color="auto" w:frame="1"/>
        </w:rPr>
        <w:t> 1;  </w:t>
      </w:r>
    </w:p>
    <w:p w14:paraId="6B028245" w14:textId="77777777" w:rsidR="00C91995" w:rsidRDefault="00C91995" w:rsidP="00C91995">
      <w:pPr>
        <w:widowControl/>
        <w:numPr>
          <w:ilvl w:val="0"/>
          <w:numId w:val="9"/>
        </w:numPr>
        <w:pBdr>
          <w:left w:val="single" w:sz="18" w:space="0" w:color="6CE26C"/>
        </w:pBdr>
        <w:shd w:val="clear" w:color="auto" w:fill="FFFFFF"/>
        <w:suppressAutoHyphens w:val="0"/>
        <w:spacing w:line="210" w:lineRule="atLeast"/>
        <w:ind w:left="0"/>
        <w:divId w:val="136428177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return</w:t>
      </w:r>
      <w:r>
        <w:rPr>
          <w:rFonts w:ascii="Consolas" w:eastAsia="Times New Roman" w:hAnsi="Consolas"/>
          <w:color w:val="000000"/>
          <w:sz w:val="18"/>
          <w:szCs w:val="18"/>
          <w:bdr w:val="none" w:sz="0" w:space="0" w:color="auto" w:frame="1"/>
        </w:rPr>
        <w:t> 0;  </w:t>
      </w:r>
    </w:p>
    <w:p w14:paraId="5A4C7099" w14:textId="77777777" w:rsidR="00C91995" w:rsidRDefault="00C91995" w:rsidP="00C91995">
      <w:pPr>
        <w:widowControl/>
        <w:numPr>
          <w:ilvl w:val="0"/>
          <w:numId w:val="9"/>
        </w:numPr>
        <w:pBdr>
          <w:left w:val="single" w:sz="18" w:space="0" w:color="6CE26C"/>
        </w:pBdr>
        <w:shd w:val="clear" w:color="auto" w:fill="F8F8F8"/>
        <w:suppressAutoHyphens w:val="0"/>
        <w:spacing w:line="210" w:lineRule="atLeast"/>
        <w:ind w:left="0"/>
        <w:divId w:val="136428177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362E19E0" w14:textId="77777777" w:rsidR="00E852EA" w:rsidRPr="00E852EA" w:rsidRDefault="00C91995" w:rsidP="00C91995">
      <w:pPr>
        <w:widowControl/>
        <w:numPr>
          <w:ilvl w:val="0"/>
          <w:numId w:val="9"/>
        </w:numPr>
        <w:pBdr>
          <w:left w:val="single" w:sz="18" w:space="0" w:color="6CE26C"/>
        </w:pBdr>
        <w:shd w:val="clear" w:color="auto" w:fill="FFFFFF"/>
        <w:suppressAutoHyphens w:val="0"/>
        <w:spacing w:line="210" w:lineRule="atLeast"/>
        <w:ind w:left="0"/>
        <w:divId w:val="1364281773"/>
        <w:rPr>
          <w:rStyle w:val="comment2"/>
          <w:rFonts w:ascii="Consolas" w:eastAsia="Times New Roman" w:hAnsi="Consolas"/>
          <w:color w:val="5C5C5C"/>
          <w:sz w:val="18"/>
          <w:szCs w:val="18"/>
          <w:bdr w:val="none" w:sz="0" w:space="0" w:color="auto"/>
        </w:rPr>
      </w:pPr>
      <w:r>
        <w:rPr>
          <w:rFonts w:ascii="Consolas" w:eastAsia="Times New Roman" w:hAnsi="Consolas"/>
          <w:color w:val="000000"/>
          <w:sz w:val="18"/>
          <w:szCs w:val="18"/>
          <w:bdr w:val="none" w:sz="0" w:space="0" w:color="auto" w:frame="1"/>
        </w:rPr>
        <w:t>    </w:t>
      </w:r>
      <w:r>
        <w:rPr>
          <w:rStyle w:val="comment2"/>
          <w:rFonts w:ascii="Consolas" w:eastAsia="Times New Roman" w:hAnsi="Consolas"/>
          <w:sz w:val="18"/>
          <w:szCs w:val="18"/>
        </w:rPr>
        <w:t>/*</w:t>
      </w:r>
    </w:p>
    <w:p w14:paraId="5A65B018" w14:textId="77777777" w:rsidR="00E852EA" w:rsidRPr="00E852EA" w:rsidRDefault="00E852EA" w:rsidP="00C91995">
      <w:pPr>
        <w:widowControl/>
        <w:numPr>
          <w:ilvl w:val="0"/>
          <w:numId w:val="9"/>
        </w:numPr>
        <w:pBdr>
          <w:left w:val="single" w:sz="18" w:space="0" w:color="6CE26C"/>
        </w:pBdr>
        <w:shd w:val="clear" w:color="auto" w:fill="FFFFFF"/>
        <w:suppressAutoHyphens w:val="0"/>
        <w:spacing w:line="210" w:lineRule="atLeast"/>
        <w:ind w:left="0"/>
        <w:divId w:val="1364281773"/>
        <w:rPr>
          <w:rStyle w:val="comment2"/>
          <w:rFonts w:ascii="Consolas" w:eastAsia="Times New Roman" w:hAnsi="Consolas"/>
          <w:color w:val="5C5C5C"/>
          <w:sz w:val="18"/>
          <w:szCs w:val="18"/>
          <w:bdr w:val="none" w:sz="0" w:space="0" w:color="auto"/>
        </w:rPr>
      </w:pPr>
      <w:r>
        <w:rPr>
          <w:rStyle w:val="comment2"/>
          <w:rFonts w:ascii="Consolas" w:eastAsia="Times New Roman" w:hAnsi="Consolas"/>
          <w:sz w:val="18"/>
          <w:szCs w:val="18"/>
        </w:rPr>
        <w:t xml:space="preserve">    </w:t>
      </w:r>
      <w:r w:rsidR="00C91995">
        <w:rPr>
          <w:rStyle w:val="comment2"/>
          <w:rFonts w:ascii="Consolas" w:eastAsia="Times New Roman" w:hAnsi="Consolas"/>
          <w:sz w:val="18"/>
          <w:szCs w:val="18"/>
        </w:rPr>
        <w:t>Үйлдэл: Функц тодорхойлж байна</w:t>
      </w:r>
    </w:p>
    <w:p w14:paraId="5185F296" w14:textId="423CB457" w:rsidR="00E852EA" w:rsidRPr="00E852EA" w:rsidRDefault="00E852EA" w:rsidP="00C91995">
      <w:pPr>
        <w:widowControl/>
        <w:numPr>
          <w:ilvl w:val="0"/>
          <w:numId w:val="9"/>
        </w:numPr>
        <w:pBdr>
          <w:left w:val="single" w:sz="18" w:space="0" w:color="6CE26C"/>
        </w:pBdr>
        <w:shd w:val="clear" w:color="auto" w:fill="FFFFFF"/>
        <w:suppressAutoHyphens w:val="0"/>
        <w:spacing w:line="210" w:lineRule="atLeast"/>
        <w:ind w:left="0"/>
        <w:divId w:val="1364281773"/>
        <w:rPr>
          <w:rStyle w:val="comment2"/>
          <w:rFonts w:ascii="Consolas" w:eastAsia="Times New Roman" w:hAnsi="Consolas"/>
          <w:color w:val="5C5C5C"/>
          <w:sz w:val="18"/>
          <w:szCs w:val="18"/>
          <w:bdr w:val="none" w:sz="0" w:space="0" w:color="auto"/>
        </w:rPr>
      </w:pPr>
      <w:r>
        <w:rPr>
          <w:rStyle w:val="comment2"/>
          <w:rFonts w:ascii="Consolas" w:eastAsia="Times New Roman" w:hAnsi="Consolas"/>
          <w:sz w:val="18"/>
          <w:szCs w:val="18"/>
        </w:rPr>
        <w:t xml:space="preserve">    </w:t>
      </w:r>
      <w:r w:rsidR="00C91995">
        <w:rPr>
          <w:rStyle w:val="comment2"/>
          <w:rFonts w:ascii="Consolas" w:eastAsia="Times New Roman" w:hAnsi="Consolas"/>
          <w:sz w:val="18"/>
          <w:szCs w:val="18"/>
        </w:rPr>
        <w:t>Функцийн нэр: average</w:t>
      </w:r>
    </w:p>
    <w:p w14:paraId="4C1EB549" w14:textId="77777777" w:rsidR="00E852EA" w:rsidRPr="00E852EA" w:rsidRDefault="00E852EA" w:rsidP="00C91995">
      <w:pPr>
        <w:widowControl/>
        <w:numPr>
          <w:ilvl w:val="0"/>
          <w:numId w:val="9"/>
        </w:numPr>
        <w:pBdr>
          <w:left w:val="single" w:sz="18" w:space="0" w:color="6CE26C"/>
        </w:pBdr>
        <w:shd w:val="clear" w:color="auto" w:fill="FFFFFF"/>
        <w:suppressAutoHyphens w:val="0"/>
        <w:spacing w:line="210" w:lineRule="atLeast"/>
        <w:ind w:left="0"/>
        <w:divId w:val="1364281773"/>
        <w:rPr>
          <w:rStyle w:val="comment2"/>
          <w:rFonts w:ascii="Consolas" w:eastAsia="Times New Roman" w:hAnsi="Consolas"/>
          <w:color w:val="5C5C5C"/>
          <w:sz w:val="18"/>
          <w:szCs w:val="18"/>
          <w:bdr w:val="none" w:sz="0" w:space="0" w:color="auto"/>
        </w:rPr>
      </w:pPr>
      <w:r>
        <w:rPr>
          <w:rStyle w:val="comment2"/>
          <w:rFonts w:ascii="Consolas" w:eastAsia="Times New Roman" w:hAnsi="Consolas"/>
          <w:sz w:val="18"/>
          <w:szCs w:val="18"/>
        </w:rPr>
        <w:t xml:space="preserve">    </w:t>
      </w:r>
      <w:r w:rsidR="00C91995">
        <w:rPr>
          <w:rStyle w:val="comment2"/>
          <w:rFonts w:ascii="Consolas" w:eastAsia="Times New Roman" w:hAnsi="Consolas"/>
          <w:sz w:val="18"/>
          <w:szCs w:val="18"/>
        </w:rPr>
        <w:t>Функцийн үүрэг: Параметрээр орж ирсэн тооны дундаж утгыг олж буцаах</w:t>
      </w:r>
    </w:p>
    <w:p w14:paraId="1E3B00EB" w14:textId="51359BF7" w:rsidR="00E852EA" w:rsidRPr="00E852EA" w:rsidRDefault="00E852EA" w:rsidP="00C91995">
      <w:pPr>
        <w:widowControl/>
        <w:numPr>
          <w:ilvl w:val="0"/>
          <w:numId w:val="9"/>
        </w:numPr>
        <w:pBdr>
          <w:left w:val="single" w:sz="18" w:space="0" w:color="6CE26C"/>
        </w:pBdr>
        <w:shd w:val="clear" w:color="auto" w:fill="FFFFFF"/>
        <w:suppressAutoHyphens w:val="0"/>
        <w:spacing w:line="210" w:lineRule="atLeast"/>
        <w:ind w:left="0"/>
        <w:divId w:val="1364281773"/>
        <w:rPr>
          <w:rStyle w:val="comment2"/>
          <w:rFonts w:ascii="Consolas" w:eastAsia="Times New Roman" w:hAnsi="Consolas"/>
          <w:color w:val="5C5C5C"/>
          <w:sz w:val="18"/>
          <w:szCs w:val="18"/>
          <w:bdr w:val="none" w:sz="0" w:space="0" w:color="auto"/>
        </w:rPr>
      </w:pPr>
      <w:r>
        <w:rPr>
          <w:rStyle w:val="comment2"/>
          <w:rFonts w:ascii="Consolas" w:eastAsia="Times New Roman" w:hAnsi="Consolas"/>
          <w:sz w:val="18"/>
          <w:szCs w:val="18"/>
        </w:rPr>
        <w:t xml:space="preserve">    </w:t>
      </w:r>
      <w:r w:rsidR="00C91995">
        <w:rPr>
          <w:rStyle w:val="comment2"/>
          <w:rFonts w:ascii="Consolas" w:eastAsia="Times New Roman" w:hAnsi="Consolas"/>
          <w:sz w:val="18"/>
          <w:szCs w:val="18"/>
        </w:rPr>
        <w:t>функцийн тухай: Параметрээр дундаж утгийг олох тоо болон хэдэн тооны </w:t>
      </w:r>
    </w:p>
    <w:p w14:paraId="23CA6398" w14:textId="16004285" w:rsidR="00E852EA" w:rsidRPr="00E852EA" w:rsidRDefault="00E852EA" w:rsidP="00C91995">
      <w:pPr>
        <w:widowControl/>
        <w:numPr>
          <w:ilvl w:val="0"/>
          <w:numId w:val="9"/>
        </w:numPr>
        <w:pBdr>
          <w:left w:val="single" w:sz="18" w:space="0" w:color="6CE26C"/>
        </w:pBdr>
        <w:shd w:val="clear" w:color="auto" w:fill="FFFFFF"/>
        <w:suppressAutoHyphens w:val="0"/>
        <w:spacing w:line="210" w:lineRule="atLeast"/>
        <w:ind w:left="0"/>
        <w:divId w:val="1364281773"/>
        <w:rPr>
          <w:rStyle w:val="comment2"/>
          <w:rFonts w:ascii="Consolas" w:eastAsia="Times New Roman" w:hAnsi="Consolas"/>
          <w:color w:val="5C5C5C"/>
          <w:sz w:val="18"/>
          <w:szCs w:val="18"/>
          <w:bdr w:val="none" w:sz="0" w:space="0" w:color="auto"/>
        </w:rPr>
      </w:pPr>
      <w:r>
        <w:rPr>
          <w:rStyle w:val="comment2"/>
          <w:rFonts w:ascii="Consolas" w:eastAsia="Times New Roman" w:hAnsi="Consolas"/>
          <w:sz w:val="18"/>
          <w:szCs w:val="18"/>
        </w:rPr>
        <w:t xml:space="preserve">    </w:t>
      </w:r>
      <w:r w:rsidR="00C91995">
        <w:rPr>
          <w:rStyle w:val="comment2"/>
          <w:rFonts w:ascii="Consolas" w:eastAsia="Times New Roman" w:hAnsi="Consolas"/>
          <w:sz w:val="18"/>
          <w:szCs w:val="18"/>
        </w:rPr>
        <w:t>нийлбэр болох тоо нь орж ирэх тулдундажийг олох тоог хэдэн тооны нийлбэрийг зааж </w:t>
      </w:r>
    </w:p>
    <w:p w14:paraId="278C4267" w14:textId="29CC8641" w:rsidR="00E852EA" w:rsidRPr="00E852EA" w:rsidRDefault="00E852EA" w:rsidP="00C91995">
      <w:pPr>
        <w:widowControl/>
        <w:numPr>
          <w:ilvl w:val="0"/>
          <w:numId w:val="9"/>
        </w:numPr>
        <w:pBdr>
          <w:left w:val="single" w:sz="18" w:space="0" w:color="6CE26C"/>
        </w:pBdr>
        <w:shd w:val="clear" w:color="auto" w:fill="FFFFFF"/>
        <w:suppressAutoHyphens w:val="0"/>
        <w:spacing w:line="210" w:lineRule="atLeast"/>
        <w:ind w:left="0"/>
        <w:divId w:val="1364281773"/>
        <w:rPr>
          <w:rStyle w:val="comment2"/>
          <w:rFonts w:ascii="Consolas" w:eastAsia="Times New Roman" w:hAnsi="Consolas"/>
          <w:color w:val="5C5C5C"/>
          <w:sz w:val="18"/>
          <w:szCs w:val="18"/>
          <w:bdr w:val="none" w:sz="0" w:space="0" w:color="auto"/>
        </w:rPr>
      </w:pPr>
      <w:r>
        <w:rPr>
          <w:rStyle w:val="comment2"/>
          <w:rFonts w:ascii="Consolas" w:eastAsia="Times New Roman" w:hAnsi="Consolas"/>
          <w:sz w:val="18"/>
          <w:szCs w:val="18"/>
        </w:rPr>
        <w:t xml:space="preserve">    </w:t>
      </w:r>
      <w:proofErr w:type="gramStart"/>
      <w:r w:rsidR="00C91995">
        <w:rPr>
          <w:rStyle w:val="comment2"/>
          <w:rFonts w:ascii="Consolas" w:eastAsia="Times New Roman" w:hAnsi="Consolas"/>
          <w:sz w:val="18"/>
          <w:szCs w:val="18"/>
        </w:rPr>
        <w:t>байгаа</w:t>
      </w:r>
      <w:proofErr w:type="gramEnd"/>
      <w:r w:rsidR="00C91995">
        <w:rPr>
          <w:rStyle w:val="comment2"/>
          <w:rFonts w:ascii="Consolas" w:eastAsia="Times New Roman" w:hAnsi="Consolas"/>
          <w:sz w:val="18"/>
          <w:szCs w:val="18"/>
        </w:rPr>
        <w:t> тоонд хувааж буцаана. дундаж бутархай тоо байж болох тулфункцын буцах </w:t>
      </w:r>
    </w:p>
    <w:p w14:paraId="4D5B1A85" w14:textId="142CEFDF" w:rsidR="00E852EA" w:rsidRPr="00E852EA" w:rsidRDefault="00E852EA" w:rsidP="00C91995">
      <w:pPr>
        <w:widowControl/>
        <w:numPr>
          <w:ilvl w:val="0"/>
          <w:numId w:val="9"/>
        </w:numPr>
        <w:pBdr>
          <w:left w:val="single" w:sz="18" w:space="0" w:color="6CE26C"/>
        </w:pBdr>
        <w:shd w:val="clear" w:color="auto" w:fill="FFFFFF"/>
        <w:suppressAutoHyphens w:val="0"/>
        <w:spacing w:line="210" w:lineRule="atLeast"/>
        <w:ind w:left="0"/>
        <w:divId w:val="1364281773"/>
        <w:rPr>
          <w:rStyle w:val="comment2"/>
          <w:rFonts w:ascii="Consolas" w:eastAsia="Times New Roman" w:hAnsi="Consolas"/>
          <w:color w:val="5C5C5C"/>
          <w:sz w:val="18"/>
          <w:szCs w:val="18"/>
          <w:bdr w:val="none" w:sz="0" w:space="0" w:color="auto"/>
        </w:rPr>
      </w:pPr>
      <w:r>
        <w:rPr>
          <w:rStyle w:val="comment2"/>
          <w:rFonts w:ascii="Consolas" w:eastAsia="Times New Roman" w:hAnsi="Consolas"/>
          <w:sz w:val="18"/>
          <w:szCs w:val="18"/>
        </w:rPr>
        <w:t xml:space="preserve">    </w:t>
      </w:r>
      <w:proofErr w:type="gramStart"/>
      <w:r w:rsidR="00C91995">
        <w:rPr>
          <w:rStyle w:val="comment2"/>
          <w:rFonts w:ascii="Consolas" w:eastAsia="Times New Roman" w:hAnsi="Consolas"/>
          <w:sz w:val="18"/>
          <w:szCs w:val="18"/>
        </w:rPr>
        <w:t>утгыг</w:t>
      </w:r>
      <w:proofErr w:type="gramEnd"/>
      <w:r w:rsidR="00C91995">
        <w:rPr>
          <w:rStyle w:val="comment2"/>
          <w:rFonts w:ascii="Consolas" w:eastAsia="Times New Roman" w:hAnsi="Consolas"/>
          <w:sz w:val="18"/>
          <w:szCs w:val="18"/>
        </w:rPr>
        <w:t> float төрөлтэй болгосон.</w:t>
      </w:r>
    </w:p>
    <w:p w14:paraId="275B16F6" w14:textId="173529DF" w:rsidR="00E852EA" w:rsidRPr="00E852EA" w:rsidRDefault="00E852EA" w:rsidP="00C91995">
      <w:pPr>
        <w:widowControl/>
        <w:numPr>
          <w:ilvl w:val="0"/>
          <w:numId w:val="9"/>
        </w:numPr>
        <w:pBdr>
          <w:left w:val="single" w:sz="18" w:space="0" w:color="6CE26C"/>
        </w:pBdr>
        <w:shd w:val="clear" w:color="auto" w:fill="FFFFFF"/>
        <w:suppressAutoHyphens w:val="0"/>
        <w:spacing w:line="210" w:lineRule="atLeast"/>
        <w:ind w:left="0"/>
        <w:divId w:val="1364281773"/>
        <w:rPr>
          <w:rStyle w:val="comment2"/>
          <w:rFonts w:ascii="Consolas" w:eastAsia="Times New Roman" w:hAnsi="Consolas"/>
          <w:color w:val="5C5C5C"/>
          <w:sz w:val="18"/>
          <w:szCs w:val="18"/>
          <w:bdr w:val="none" w:sz="0" w:space="0" w:color="auto"/>
        </w:rPr>
      </w:pPr>
      <w:r>
        <w:rPr>
          <w:rStyle w:val="comment2"/>
          <w:rFonts w:ascii="Consolas" w:eastAsia="Times New Roman" w:hAnsi="Consolas"/>
          <w:sz w:val="18"/>
          <w:szCs w:val="18"/>
        </w:rPr>
        <w:t xml:space="preserve">    </w:t>
      </w:r>
      <w:r w:rsidR="00C91995">
        <w:rPr>
          <w:rStyle w:val="comment2"/>
          <w:rFonts w:ascii="Consolas" w:eastAsia="Times New Roman" w:hAnsi="Consolas"/>
          <w:sz w:val="18"/>
          <w:szCs w:val="18"/>
        </w:rPr>
        <w:t>Хувьсагчийн үүрэг:    </w:t>
      </w:r>
    </w:p>
    <w:p w14:paraId="71BE00F1" w14:textId="0CA126B7" w:rsidR="00E852EA" w:rsidRPr="00E852EA" w:rsidRDefault="00E852EA" w:rsidP="00C91995">
      <w:pPr>
        <w:widowControl/>
        <w:numPr>
          <w:ilvl w:val="0"/>
          <w:numId w:val="9"/>
        </w:numPr>
        <w:pBdr>
          <w:left w:val="single" w:sz="18" w:space="0" w:color="6CE26C"/>
        </w:pBdr>
        <w:shd w:val="clear" w:color="auto" w:fill="FFFFFF"/>
        <w:suppressAutoHyphens w:val="0"/>
        <w:spacing w:line="210" w:lineRule="atLeast"/>
        <w:ind w:left="0"/>
        <w:divId w:val="1364281773"/>
        <w:rPr>
          <w:rStyle w:val="comment2"/>
          <w:rFonts w:ascii="Consolas" w:eastAsia="Times New Roman" w:hAnsi="Consolas"/>
          <w:color w:val="5C5C5C"/>
          <w:sz w:val="18"/>
          <w:szCs w:val="18"/>
          <w:bdr w:val="none" w:sz="0" w:space="0" w:color="auto"/>
        </w:rPr>
      </w:pPr>
      <w:r>
        <w:rPr>
          <w:rStyle w:val="comment2"/>
          <w:rFonts w:ascii="Consolas" w:eastAsia="Times New Roman" w:hAnsi="Consolas"/>
          <w:sz w:val="18"/>
          <w:szCs w:val="18"/>
        </w:rPr>
        <w:t xml:space="preserve">      </w:t>
      </w:r>
      <w:r w:rsidR="00C91995">
        <w:rPr>
          <w:rStyle w:val="comment2"/>
          <w:rFonts w:ascii="Consolas" w:eastAsia="Times New Roman" w:hAnsi="Consolas"/>
          <w:sz w:val="18"/>
          <w:szCs w:val="18"/>
        </w:rPr>
        <w:t>a - дундаж утгийг олох тоог хадгалах    </w:t>
      </w:r>
    </w:p>
    <w:p w14:paraId="732FE3AC" w14:textId="77777777" w:rsidR="00E852EA" w:rsidRPr="00E852EA" w:rsidRDefault="00E852EA" w:rsidP="00C91995">
      <w:pPr>
        <w:widowControl/>
        <w:numPr>
          <w:ilvl w:val="0"/>
          <w:numId w:val="9"/>
        </w:numPr>
        <w:pBdr>
          <w:left w:val="single" w:sz="18" w:space="0" w:color="6CE26C"/>
        </w:pBdr>
        <w:shd w:val="clear" w:color="auto" w:fill="FFFFFF"/>
        <w:suppressAutoHyphens w:val="0"/>
        <w:spacing w:line="210" w:lineRule="atLeast"/>
        <w:ind w:left="0"/>
        <w:divId w:val="1364281773"/>
        <w:rPr>
          <w:rStyle w:val="comment2"/>
          <w:rFonts w:ascii="Consolas" w:eastAsia="Times New Roman" w:hAnsi="Consolas"/>
          <w:color w:val="5C5C5C"/>
          <w:sz w:val="18"/>
          <w:szCs w:val="18"/>
          <w:bdr w:val="none" w:sz="0" w:space="0" w:color="auto"/>
        </w:rPr>
      </w:pPr>
      <w:r>
        <w:rPr>
          <w:rStyle w:val="comment2"/>
          <w:rFonts w:ascii="Consolas" w:eastAsia="Times New Roman" w:hAnsi="Consolas"/>
          <w:sz w:val="18"/>
          <w:szCs w:val="18"/>
        </w:rPr>
        <w:t xml:space="preserve">      </w:t>
      </w:r>
      <w:r w:rsidR="00C91995">
        <w:rPr>
          <w:rStyle w:val="comment2"/>
          <w:rFonts w:ascii="Consolas" w:eastAsia="Times New Roman" w:hAnsi="Consolas"/>
          <w:sz w:val="18"/>
          <w:szCs w:val="18"/>
        </w:rPr>
        <w:t>n - a нь хэдэн тооны нийлбэр болохыг зааж буй тоог хадгалах</w:t>
      </w:r>
    </w:p>
    <w:p w14:paraId="41888E33" w14:textId="32A4B13B" w:rsidR="00C91995" w:rsidRDefault="00C91995" w:rsidP="00C91995">
      <w:pPr>
        <w:widowControl/>
        <w:numPr>
          <w:ilvl w:val="0"/>
          <w:numId w:val="9"/>
        </w:numPr>
        <w:pBdr>
          <w:left w:val="single" w:sz="18" w:space="0" w:color="6CE26C"/>
        </w:pBdr>
        <w:shd w:val="clear" w:color="auto" w:fill="FFFFFF"/>
        <w:suppressAutoHyphens w:val="0"/>
        <w:spacing w:line="210" w:lineRule="atLeast"/>
        <w:ind w:left="0"/>
        <w:divId w:val="1364281773"/>
        <w:rPr>
          <w:rFonts w:ascii="Consolas" w:eastAsia="Times New Roman" w:hAnsi="Consolas"/>
          <w:color w:val="5C5C5C"/>
          <w:sz w:val="18"/>
          <w:szCs w:val="18"/>
        </w:rPr>
      </w:pPr>
      <w:r>
        <w:rPr>
          <w:rStyle w:val="comment2"/>
          <w:rFonts w:ascii="Consolas" w:eastAsia="Times New Roman" w:hAnsi="Consolas"/>
          <w:sz w:val="18"/>
          <w:szCs w:val="18"/>
        </w:rPr>
        <w:t>*/</w:t>
      </w:r>
      <w:r>
        <w:rPr>
          <w:rFonts w:ascii="Consolas" w:eastAsia="Times New Roman" w:hAnsi="Consolas"/>
          <w:color w:val="000000"/>
          <w:sz w:val="18"/>
          <w:szCs w:val="18"/>
          <w:bdr w:val="none" w:sz="0" w:space="0" w:color="auto" w:frame="1"/>
        </w:rPr>
        <w:t>  </w:t>
      </w:r>
    </w:p>
    <w:p w14:paraId="2EC41498" w14:textId="77777777" w:rsidR="00C91995" w:rsidRDefault="00C91995" w:rsidP="00C91995">
      <w:pPr>
        <w:widowControl/>
        <w:numPr>
          <w:ilvl w:val="0"/>
          <w:numId w:val="9"/>
        </w:numPr>
        <w:pBdr>
          <w:left w:val="single" w:sz="18" w:space="0" w:color="6CE26C"/>
        </w:pBdr>
        <w:shd w:val="clear" w:color="auto" w:fill="F8F8F8"/>
        <w:suppressAutoHyphens w:val="0"/>
        <w:spacing w:line="210" w:lineRule="atLeast"/>
        <w:ind w:left="0"/>
        <w:divId w:val="1364281773"/>
        <w:rPr>
          <w:rFonts w:ascii="Consolas" w:eastAsia="Times New Roman" w:hAnsi="Consolas"/>
          <w:color w:val="5C5C5C"/>
          <w:sz w:val="18"/>
          <w:szCs w:val="18"/>
        </w:rPr>
      </w:pPr>
      <w:r>
        <w:rPr>
          <w:rStyle w:val="keyword2"/>
          <w:rFonts w:ascii="Consolas" w:eastAsia="Times New Roman" w:hAnsi="Consolas"/>
          <w:sz w:val="18"/>
          <w:szCs w:val="18"/>
        </w:rPr>
        <w:t>float</w:t>
      </w:r>
      <w:r>
        <w:rPr>
          <w:rFonts w:ascii="Consolas" w:eastAsia="Times New Roman" w:hAnsi="Consolas"/>
          <w:color w:val="000000"/>
          <w:sz w:val="18"/>
          <w:szCs w:val="18"/>
          <w:bdr w:val="none" w:sz="0" w:space="0" w:color="auto" w:frame="1"/>
        </w:rPr>
        <w:t> average(</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a,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n) {  </w:t>
      </w:r>
    </w:p>
    <w:p w14:paraId="3356CB6F" w14:textId="77777777" w:rsidR="00C91995" w:rsidRDefault="00C91995" w:rsidP="00C91995">
      <w:pPr>
        <w:widowControl/>
        <w:numPr>
          <w:ilvl w:val="0"/>
          <w:numId w:val="9"/>
        </w:numPr>
        <w:pBdr>
          <w:left w:val="single" w:sz="18" w:space="0" w:color="6CE26C"/>
        </w:pBdr>
        <w:shd w:val="clear" w:color="auto" w:fill="FFFFFF"/>
        <w:suppressAutoHyphens w:val="0"/>
        <w:spacing w:line="210" w:lineRule="atLeast"/>
        <w:ind w:left="0"/>
        <w:divId w:val="136428177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return</w:t>
      </w:r>
      <w:r>
        <w:rPr>
          <w:rFonts w:ascii="Consolas" w:eastAsia="Times New Roman" w:hAnsi="Consolas"/>
          <w:color w:val="000000"/>
          <w:sz w:val="18"/>
          <w:szCs w:val="18"/>
          <w:bdr w:val="none" w:sz="0" w:space="0" w:color="auto" w:frame="1"/>
        </w:rPr>
        <w:t> a / n;  </w:t>
      </w:r>
    </w:p>
    <w:p w14:paraId="23C72E5A" w14:textId="77777777" w:rsidR="00C91995" w:rsidRDefault="00C91995" w:rsidP="00C91995">
      <w:pPr>
        <w:widowControl/>
        <w:numPr>
          <w:ilvl w:val="0"/>
          <w:numId w:val="9"/>
        </w:numPr>
        <w:pBdr>
          <w:left w:val="single" w:sz="18" w:space="0" w:color="6CE26C"/>
        </w:pBdr>
        <w:shd w:val="clear" w:color="auto" w:fill="F8F8F8"/>
        <w:suppressAutoHyphens w:val="0"/>
        <w:spacing w:line="210" w:lineRule="atLeast"/>
        <w:ind w:left="0"/>
        <w:divId w:val="136428177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46C69B8F" w14:textId="77777777" w:rsidR="004770DC" w:rsidRPr="004770DC" w:rsidRDefault="004770DC" w:rsidP="004770DC">
      <w:pPr>
        <w:pStyle w:val="BodyText"/>
        <w:rPr>
          <w:lang w:val="mn-MN"/>
        </w:rPr>
      </w:pPr>
    </w:p>
    <w:p w14:paraId="2A136E51" w14:textId="0ED0DF11" w:rsidR="004770DC" w:rsidRDefault="004770DC" w:rsidP="001F5AAA">
      <w:pPr>
        <w:pStyle w:val="Heading2"/>
        <w:rPr>
          <w:lang w:val="mn-MN"/>
        </w:rPr>
      </w:pPr>
      <w:r>
        <w:t>7.</w:t>
      </w:r>
      <w:r>
        <w:rPr>
          <w:lang w:val="mn-MN"/>
        </w:rPr>
        <w:t>5</w:t>
      </w:r>
      <w:r>
        <w:t xml:space="preserve"> </w:t>
      </w:r>
      <w:r>
        <w:rPr>
          <w:lang w:val="mn-MN"/>
        </w:rPr>
        <w:t>Бодлого 5</w:t>
      </w:r>
    </w:p>
    <w:p w14:paraId="355A80DC" w14:textId="77777777" w:rsidR="00E852EA" w:rsidRPr="00E852EA" w:rsidRDefault="00C91995" w:rsidP="00C91995">
      <w:pPr>
        <w:widowControl/>
        <w:numPr>
          <w:ilvl w:val="0"/>
          <w:numId w:val="8"/>
        </w:numPr>
        <w:pBdr>
          <w:left w:val="single" w:sz="18" w:space="0" w:color="6CE26C"/>
        </w:pBdr>
        <w:shd w:val="clear" w:color="auto" w:fill="FFFFFF"/>
        <w:suppressAutoHyphens w:val="0"/>
        <w:spacing w:line="210" w:lineRule="atLeast"/>
        <w:ind w:left="0"/>
        <w:divId w:val="1684551039"/>
        <w:rPr>
          <w:rStyle w:val="comment2"/>
          <w:rFonts w:ascii="Consolas" w:eastAsia="Times New Roman" w:hAnsi="Consolas"/>
          <w:color w:val="5C5C5C"/>
          <w:sz w:val="18"/>
          <w:szCs w:val="18"/>
          <w:bdr w:val="none" w:sz="0" w:space="0" w:color="auto"/>
          <w:lang w:val="mn-MN"/>
        </w:rPr>
      </w:pPr>
      <w:r w:rsidRPr="00C91995">
        <w:rPr>
          <w:rStyle w:val="comment2"/>
          <w:rFonts w:ascii="Consolas" w:eastAsia="Times New Roman" w:hAnsi="Consolas"/>
          <w:sz w:val="18"/>
          <w:szCs w:val="18"/>
          <w:lang w:val="mn-MN"/>
        </w:rPr>
        <w:t>//5. Ugugdsun natural toonii  orongiin too bolon tsifruudiig oloh hreglegchiin fun </w:t>
      </w:r>
    </w:p>
    <w:p w14:paraId="71C27491" w14:textId="29A83734" w:rsidR="00C91995" w:rsidRPr="00C91995" w:rsidRDefault="00C91995" w:rsidP="00C91995">
      <w:pPr>
        <w:widowControl/>
        <w:numPr>
          <w:ilvl w:val="0"/>
          <w:numId w:val="8"/>
        </w:numPr>
        <w:pBdr>
          <w:left w:val="single" w:sz="18" w:space="0" w:color="6CE26C"/>
        </w:pBdr>
        <w:shd w:val="clear" w:color="auto" w:fill="FFFFFF"/>
        <w:suppressAutoHyphens w:val="0"/>
        <w:spacing w:line="210" w:lineRule="atLeast"/>
        <w:ind w:left="0"/>
        <w:divId w:val="1684551039"/>
        <w:rPr>
          <w:rFonts w:ascii="Consolas" w:eastAsia="Times New Roman" w:hAnsi="Consolas"/>
          <w:color w:val="5C5C5C"/>
          <w:sz w:val="18"/>
          <w:szCs w:val="18"/>
          <w:lang w:val="mn-MN"/>
        </w:rPr>
      </w:pPr>
      <w:r w:rsidRPr="00C91995">
        <w:rPr>
          <w:rStyle w:val="comment2"/>
          <w:rFonts w:ascii="Consolas" w:eastAsia="Times New Roman" w:hAnsi="Consolas"/>
          <w:sz w:val="18"/>
          <w:szCs w:val="18"/>
          <w:lang w:val="mn-MN"/>
        </w:rPr>
        <w:t>//cin cout обьектыг ашиглахын тулд хамаарагдах санг зааж өгч байна.</w:t>
      </w:r>
      <w:r w:rsidRPr="00C91995">
        <w:rPr>
          <w:rFonts w:ascii="Consolas" w:eastAsia="Times New Roman" w:hAnsi="Consolas"/>
          <w:color w:val="000000"/>
          <w:sz w:val="18"/>
          <w:szCs w:val="18"/>
          <w:bdr w:val="none" w:sz="0" w:space="0" w:color="auto" w:frame="1"/>
          <w:lang w:val="mn-MN"/>
        </w:rPr>
        <w:t>  </w:t>
      </w:r>
    </w:p>
    <w:p w14:paraId="412527B2" w14:textId="77777777" w:rsidR="00E852EA" w:rsidRPr="00E852EA" w:rsidRDefault="00C91995" w:rsidP="00E852EA">
      <w:pPr>
        <w:widowControl/>
        <w:numPr>
          <w:ilvl w:val="0"/>
          <w:numId w:val="8"/>
        </w:numPr>
        <w:pBdr>
          <w:left w:val="single" w:sz="18" w:space="0" w:color="6CE26C"/>
        </w:pBdr>
        <w:shd w:val="clear" w:color="auto" w:fill="F8F8F8"/>
        <w:suppressAutoHyphens w:val="0"/>
        <w:spacing w:line="210" w:lineRule="atLeast"/>
        <w:ind w:left="0"/>
        <w:divId w:val="1684551039"/>
        <w:rPr>
          <w:rFonts w:ascii="Consolas" w:eastAsia="Times New Roman" w:hAnsi="Consolas"/>
          <w:color w:val="5C5C5C"/>
          <w:sz w:val="18"/>
          <w:szCs w:val="18"/>
        </w:rPr>
      </w:pPr>
      <w:r>
        <w:rPr>
          <w:rStyle w:val="preprocessor2"/>
          <w:rFonts w:ascii="Consolas" w:eastAsia="Times New Roman" w:hAnsi="Consolas"/>
          <w:sz w:val="18"/>
          <w:szCs w:val="18"/>
        </w:rPr>
        <w:t>#</w:t>
      </w:r>
      <w:r w:rsidR="00E852EA">
        <w:rPr>
          <w:rFonts w:ascii="Consolas" w:eastAsia="Times New Roman" w:hAnsi="Consolas"/>
          <w:color w:val="000000"/>
          <w:sz w:val="18"/>
          <w:szCs w:val="18"/>
          <w:bdr w:val="none" w:sz="0" w:space="0" w:color="auto" w:frame="1"/>
        </w:rPr>
        <w:t>include &lt;iostream</w:t>
      </w:r>
      <w:r w:rsidRPr="00E852EA">
        <w:rPr>
          <w:rFonts w:ascii="Consolas" w:eastAsia="Times New Roman" w:hAnsi="Consolas"/>
          <w:color w:val="000000"/>
          <w:sz w:val="18"/>
          <w:szCs w:val="18"/>
          <w:bdr w:val="none" w:sz="0" w:space="0" w:color="auto" w:frame="1"/>
        </w:rPr>
        <w:t>&gt; </w:t>
      </w:r>
    </w:p>
    <w:p w14:paraId="087794FE" w14:textId="051992E6" w:rsidR="00C91995" w:rsidRPr="00E852EA" w:rsidRDefault="00C91995" w:rsidP="00E852EA">
      <w:pPr>
        <w:widowControl/>
        <w:numPr>
          <w:ilvl w:val="0"/>
          <w:numId w:val="8"/>
        </w:numPr>
        <w:pBdr>
          <w:left w:val="single" w:sz="18" w:space="0" w:color="6CE26C"/>
        </w:pBdr>
        <w:shd w:val="clear" w:color="auto" w:fill="F8F8F8"/>
        <w:suppressAutoHyphens w:val="0"/>
        <w:spacing w:line="210" w:lineRule="atLeast"/>
        <w:ind w:left="0"/>
        <w:divId w:val="1684551039"/>
        <w:rPr>
          <w:rFonts w:ascii="Consolas" w:eastAsia="Times New Roman" w:hAnsi="Consolas"/>
          <w:color w:val="5C5C5C"/>
          <w:sz w:val="18"/>
          <w:szCs w:val="18"/>
        </w:rPr>
      </w:pPr>
      <w:r w:rsidRPr="00E852EA">
        <w:rPr>
          <w:rFonts w:ascii="Consolas" w:eastAsia="Times New Roman" w:hAnsi="Consolas"/>
          <w:color w:val="000000"/>
          <w:sz w:val="18"/>
          <w:szCs w:val="18"/>
          <w:bdr w:val="none" w:sz="0" w:space="0" w:color="auto" w:frame="1"/>
        </w:rPr>
        <w:t>using namespace std;  </w:t>
      </w:r>
    </w:p>
    <w:p w14:paraId="74278C7F" w14:textId="77777777" w:rsidR="00E852EA" w:rsidRPr="00E852EA" w:rsidRDefault="00C91995" w:rsidP="00C91995">
      <w:pPr>
        <w:widowControl/>
        <w:numPr>
          <w:ilvl w:val="0"/>
          <w:numId w:val="8"/>
        </w:numPr>
        <w:pBdr>
          <w:left w:val="single" w:sz="18" w:space="0" w:color="6CE26C"/>
        </w:pBdr>
        <w:shd w:val="clear" w:color="auto" w:fill="F8F8F8"/>
        <w:suppressAutoHyphens w:val="0"/>
        <w:spacing w:line="210" w:lineRule="atLeast"/>
        <w:ind w:left="0"/>
        <w:divId w:val="1684551039"/>
        <w:rPr>
          <w:rStyle w:val="comment2"/>
          <w:rFonts w:ascii="Consolas" w:eastAsia="Times New Roman" w:hAnsi="Consolas"/>
          <w:color w:val="5C5C5C"/>
          <w:sz w:val="18"/>
          <w:szCs w:val="18"/>
          <w:bdr w:val="none" w:sz="0" w:space="0" w:color="auto"/>
        </w:rPr>
      </w:pPr>
      <w:r>
        <w:rPr>
          <w:rStyle w:val="comment2"/>
          <w:rFonts w:ascii="Consolas" w:eastAsia="Times New Roman" w:hAnsi="Consolas"/>
          <w:sz w:val="18"/>
          <w:szCs w:val="18"/>
        </w:rPr>
        <w:t>/*</w:t>
      </w:r>
    </w:p>
    <w:p w14:paraId="25618C6A" w14:textId="77777777" w:rsidR="00E852EA" w:rsidRPr="00E852EA" w:rsidRDefault="00C91995" w:rsidP="00C91995">
      <w:pPr>
        <w:widowControl/>
        <w:numPr>
          <w:ilvl w:val="0"/>
          <w:numId w:val="8"/>
        </w:numPr>
        <w:pBdr>
          <w:left w:val="single" w:sz="18" w:space="0" w:color="6CE26C"/>
        </w:pBdr>
        <w:shd w:val="clear" w:color="auto" w:fill="F8F8F8"/>
        <w:suppressAutoHyphens w:val="0"/>
        <w:spacing w:line="210" w:lineRule="atLeast"/>
        <w:ind w:left="0"/>
        <w:divId w:val="1684551039"/>
        <w:rPr>
          <w:rStyle w:val="comment2"/>
          <w:rFonts w:ascii="Consolas" w:eastAsia="Times New Roman" w:hAnsi="Consolas"/>
          <w:color w:val="5C5C5C"/>
          <w:sz w:val="18"/>
          <w:szCs w:val="18"/>
          <w:bdr w:val="none" w:sz="0" w:space="0" w:color="auto"/>
        </w:rPr>
      </w:pPr>
      <w:r>
        <w:rPr>
          <w:rStyle w:val="comment2"/>
          <w:rFonts w:ascii="Consolas" w:eastAsia="Times New Roman" w:hAnsi="Consolas"/>
          <w:sz w:val="18"/>
          <w:szCs w:val="18"/>
        </w:rPr>
        <w:t>Үйлдэл: Функц зарлаж байна</w:t>
      </w:r>
    </w:p>
    <w:p w14:paraId="67E0A1A9" w14:textId="77777777" w:rsidR="00E852EA" w:rsidRPr="00E852EA" w:rsidRDefault="00C91995" w:rsidP="00C91995">
      <w:pPr>
        <w:widowControl/>
        <w:numPr>
          <w:ilvl w:val="0"/>
          <w:numId w:val="8"/>
        </w:numPr>
        <w:pBdr>
          <w:left w:val="single" w:sz="18" w:space="0" w:color="6CE26C"/>
        </w:pBdr>
        <w:shd w:val="clear" w:color="auto" w:fill="F8F8F8"/>
        <w:suppressAutoHyphens w:val="0"/>
        <w:spacing w:line="210" w:lineRule="atLeast"/>
        <w:ind w:left="0"/>
        <w:divId w:val="1684551039"/>
        <w:rPr>
          <w:rStyle w:val="comment2"/>
          <w:rFonts w:ascii="Consolas" w:eastAsia="Times New Roman" w:hAnsi="Consolas"/>
          <w:color w:val="5C5C5C"/>
          <w:sz w:val="18"/>
          <w:szCs w:val="18"/>
          <w:bdr w:val="none" w:sz="0" w:space="0" w:color="auto"/>
        </w:rPr>
      </w:pPr>
      <w:r>
        <w:rPr>
          <w:rStyle w:val="comment2"/>
          <w:rFonts w:ascii="Consolas" w:eastAsia="Times New Roman" w:hAnsi="Consolas"/>
          <w:sz w:val="18"/>
          <w:szCs w:val="18"/>
        </w:rPr>
        <w:t>Функцийн нэр: countDigits</w:t>
      </w:r>
    </w:p>
    <w:p w14:paraId="485D8B4E" w14:textId="77777777" w:rsidR="00E852EA" w:rsidRPr="00E852EA" w:rsidRDefault="00C91995" w:rsidP="00C91995">
      <w:pPr>
        <w:widowControl/>
        <w:numPr>
          <w:ilvl w:val="0"/>
          <w:numId w:val="8"/>
        </w:numPr>
        <w:pBdr>
          <w:left w:val="single" w:sz="18" w:space="0" w:color="6CE26C"/>
        </w:pBdr>
        <w:shd w:val="clear" w:color="auto" w:fill="F8F8F8"/>
        <w:suppressAutoHyphens w:val="0"/>
        <w:spacing w:line="210" w:lineRule="atLeast"/>
        <w:ind w:left="0"/>
        <w:divId w:val="1684551039"/>
        <w:rPr>
          <w:rStyle w:val="comment2"/>
          <w:rFonts w:ascii="Consolas" w:eastAsia="Times New Roman" w:hAnsi="Consolas"/>
          <w:color w:val="5C5C5C"/>
          <w:sz w:val="18"/>
          <w:szCs w:val="18"/>
          <w:bdr w:val="none" w:sz="0" w:space="0" w:color="auto"/>
        </w:rPr>
      </w:pPr>
      <w:r>
        <w:rPr>
          <w:rStyle w:val="comment2"/>
          <w:rFonts w:ascii="Consolas" w:eastAsia="Times New Roman" w:hAnsi="Consolas"/>
          <w:sz w:val="18"/>
          <w:szCs w:val="18"/>
        </w:rPr>
        <w:t>Функцийн үүрэг: параметрээр орж ирсэн тооны цифрийн тоог буцаана</w:t>
      </w:r>
    </w:p>
    <w:p w14:paraId="4A1C8735" w14:textId="77777777" w:rsidR="00E852EA" w:rsidRPr="00E852EA" w:rsidRDefault="00C91995" w:rsidP="00E852EA">
      <w:pPr>
        <w:widowControl/>
        <w:numPr>
          <w:ilvl w:val="0"/>
          <w:numId w:val="8"/>
        </w:numPr>
        <w:pBdr>
          <w:left w:val="single" w:sz="18" w:space="0" w:color="6CE26C"/>
        </w:pBdr>
        <w:shd w:val="clear" w:color="auto" w:fill="F8F8F8"/>
        <w:suppressAutoHyphens w:val="0"/>
        <w:spacing w:line="210" w:lineRule="atLeast"/>
        <w:ind w:left="0"/>
        <w:divId w:val="1684551039"/>
        <w:rPr>
          <w:rStyle w:val="comment2"/>
          <w:rFonts w:ascii="Consolas" w:eastAsia="Times New Roman" w:hAnsi="Consolas"/>
          <w:color w:val="5C5C5C"/>
          <w:sz w:val="18"/>
          <w:szCs w:val="18"/>
          <w:bdr w:val="none" w:sz="0" w:space="0" w:color="auto"/>
        </w:rPr>
      </w:pPr>
      <w:proofErr w:type="gramStart"/>
      <w:r>
        <w:rPr>
          <w:rStyle w:val="comment2"/>
          <w:rFonts w:ascii="Consolas" w:eastAsia="Times New Roman" w:hAnsi="Consolas"/>
          <w:sz w:val="18"/>
          <w:szCs w:val="18"/>
        </w:rPr>
        <w:t>функцийн</w:t>
      </w:r>
      <w:proofErr w:type="gramEnd"/>
      <w:r>
        <w:rPr>
          <w:rStyle w:val="comment2"/>
          <w:rFonts w:ascii="Consolas" w:eastAsia="Times New Roman" w:hAnsi="Consolas"/>
          <w:sz w:val="18"/>
          <w:szCs w:val="18"/>
        </w:rPr>
        <w:t> тухай: Параметрээр ирсэн тоог уг тоо 0 болтол 10-р хуваасаар тооны цифрийн </w:t>
      </w:r>
      <w:r w:rsidRPr="00E852EA">
        <w:rPr>
          <w:rStyle w:val="comment2"/>
          <w:rFonts w:ascii="Consolas" w:eastAsia="Times New Roman" w:hAnsi="Consolas"/>
          <w:sz w:val="18"/>
          <w:szCs w:val="18"/>
        </w:rPr>
        <w:t>уртыг олно.</w:t>
      </w:r>
    </w:p>
    <w:p w14:paraId="560269B6" w14:textId="77777777" w:rsidR="00E852EA" w:rsidRPr="00E852EA" w:rsidRDefault="00C91995" w:rsidP="00E852EA">
      <w:pPr>
        <w:widowControl/>
        <w:numPr>
          <w:ilvl w:val="0"/>
          <w:numId w:val="8"/>
        </w:numPr>
        <w:pBdr>
          <w:left w:val="single" w:sz="18" w:space="0" w:color="6CE26C"/>
        </w:pBdr>
        <w:shd w:val="clear" w:color="auto" w:fill="F8F8F8"/>
        <w:suppressAutoHyphens w:val="0"/>
        <w:spacing w:line="210" w:lineRule="atLeast"/>
        <w:ind w:left="0"/>
        <w:divId w:val="1684551039"/>
        <w:rPr>
          <w:rStyle w:val="comment2"/>
          <w:rFonts w:ascii="Consolas" w:eastAsia="Times New Roman" w:hAnsi="Consolas"/>
          <w:color w:val="5C5C5C"/>
          <w:sz w:val="18"/>
          <w:szCs w:val="18"/>
          <w:bdr w:val="none" w:sz="0" w:space="0" w:color="auto"/>
        </w:rPr>
      </w:pPr>
      <w:r w:rsidRPr="00E852EA">
        <w:rPr>
          <w:rStyle w:val="comment2"/>
          <w:rFonts w:ascii="Consolas" w:eastAsia="Times New Roman" w:hAnsi="Consolas"/>
          <w:sz w:val="18"/>
          <w:szCs w:val="18"/>
        </w:rPr>
        <w:t>Хувьсагчийн үүрэг:    </w:t>
      </w:r>
    </w:p>
    <w:p w14:paraId="23BBEB2C" w14:textId="77777777" w:rsidR="00E852EA" w:rsidRPr="00E852EA" w:rsidRDefault="00E852EA" w:rsidP="00E852EA">
      <w:pPr>
        <w:widowControl/>
        <w:numPr>
          <w:ilvl w:val="0"/>
          <w:numId w:val="8"/>
        </w:numPr>
        <w:pBdr>
          <w:left w:val="single" w:sz="18" w:space="0" w:color="6CE26C"/>
        </w:pBdr>
        <w:shd w:val="clear" w:color="auto" w:fill="F8F8F8"/>
        <w:suppressAutoHyphens w:val="0"/>
        <w:spacing w:line="210" w:lineRule="atLeast"/>
        <w:ind w:left="0"/>
        <w:divId w:val="1684551039"/>
        <w:rPr>
          <w:rStyle w:val="comment2"/>
          <w:rFonts w:ascii="Consolas" w:eastAsia="Times New Roman" w:hAnsi="Consolas"/>
          <w:color w:val="5C5C5C"/>
          <w:sz w:val="18"/>
          <w:szCs w:val="18"/>
          <w:bdr w:val="none" w:sz="0" w:space="0" w:color="auto"/>
        </w:rPr>
      </w:pPr>
      <w:r>
        <w:rPr>
          <w:rStyle w:val="comment2"/>
          <w:rFonts w:ascii="Consolas" w:eastAsia="Times New Roman" w:hAnsi="Consolas"/>
          <w:sz w:val="18"/>
          <w:szCs w:val="18"/>
        </w:rPr>
        <w:t xml:space="preserve">   </w:t>
      </w:r>
      <w:r w:rsidR="00C91995" w:rsidRPr="00E852EA">
        <w:rPr>
          <w:rStyle w:val="comment2"/>
          <w:rFonts w:ascii="Consolas" w:eastAsia="Times New Roman" w:hAnsi="Consolas"/>
          <w:sz w:val="18"/>
          <w:szCs w:val="18"/>
        </w:rPr>
        <w:t>a - цифрийг тоолох тоо</w:t>
      </w:r>
    </w:p>
    <w:p w14:paraId="6E9B941C" w14:textId="31018E46" w:rsidR="00C91995" w:rsidRPr="00E852EA" w:rsidRDefault="00C91995" w:rsidP="00E852EA">
      <w:pPr>
        <w:widowControl/>
        <w:numPr>
          <w:ilvl w:val="0"/>
          <w:numId w:val="8"/>
        </w:numPr>
        <w:pBdr>
          <w:left w:val="single" w:sz="18" w:space="0" w:color="6CE26C"/>
        </w:pBdr>
        <w:shd w:val="clear" w:color="auto" w:fill="F8F8F8"/>
        <w:suppressAutoHyphens w:val="0"/>
        <w:spacing w:line="210" w:lineRule="atLeast"/>
        <w:ind w:left="0"/>
        <w:divId w:val="1684551039"/>
        <w:rPr>
          <w:rFonts w:ascii="Consolas" w:eastAsia="Times New Roman" w:hAnsi="Consolas"/>
          <w:color w:val="5C5C5C"/>
          <w:sz w:val="18"/>
          <w:szCs w:val="18"/>
        </w:rPr>
      </w:pPr>
      <w:r w:rsidRPr="00E852EA">
        <w:rPr>
          <w:rStyle w:val="comment2"/>
          <w:rFonts w:ascii="Consolas" w:eastAsia="Times New Roman" w:hAnsi="Consolas"/>
          <w:sz w:val="18"/>
          <w:szCs w:val="18"/>
        </w:rPr>
        <w:t>*/</w:t>
      </w:r>
      <w:r w:rsidRPr="00E852EA">
        <w:rPr>
          <w:rFonts w:ascii="Consolas" w:eastAsia="Times New Roman" w:hAnsi="Consolas"/>
          <w:color w:val="000000"/>
          <w:sz w:val="18"/>
          <w:szCs w:val="18"/>
          <w:bdr w:val="none" w:sz="0" w:space="0" w:color="auto" w:frame="1"/>
        </w:rPr>
        <w:t>  </w:t>
      </w:r>
    </w:p>
    <w:p w14:paraId="618DED15" w14:textId="77777777" w:rsidR="00C91995" w:rsidRDefault="00C91995" w:rsidP="00C91995">
      <w:pPr>
        <w:widowControl/>
        <w:numPr>
          <w:ilvl w:val="0"/>
          <w:numId w:val="8"/>
        </w:numPr>
        <w:pBdr>
          <w:left w:val="single" w:sz="18" w:space="0" w:color="6CE26C"/>
        </w:pBdr>
        <w:shd w:val="clear" w:color="auto" w:fill="FFFFFF"/>
        <w:suppressAutoHyphens w:val="0"/>
        <w:spacing w:line="210" w:lineRule="atLeast"/>
        <w:ind w:left="0"/>
        <w:divId w:val="1684551039"/>
        <w:rPr>
          <w:rFonts w:ascii="Consolas" w:eastAsia="Times New Roman" w:hAnsi="Consolas"/>
          <w:color w:val="5C5C5C"/>
          <w:sz w:val="18"/>
          <w:szCs w:val="18"/>
        </w:rPr>
      </w:pP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countDigits(</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a);  </w:t>
      </w:r>
    </w:p>
    <w:p w14:paraId="5269A8B7" w14:textId="77777777" w:rsidR="00E852EA" w:rsidRPr="00E852EA" w:rsidRDefault="00C91995" w:rsidP="00C91995">
      <w:pPr>
        <w:widowControl/>
        <w:numPr>
          <w:ilvl w:val="0"/>
          <w:numId w:val="8"/>
        </w:numPr>
        <w:pBdr>
          <w:left w:val="single" w:sz="18" w:space="0" w:color="6CE26C"/>
        </w:pBdr>
        <w:shd w:val="clear" w:color="auto" w:fill="F8F8F8"/>
        <w:suppressAutoHyphens w:val="0"/>
        <w:spacing w:line="210" w:lineRule="atLeast"/>
        <w:ind w:left="0"/>
        <w:divId w:val="1684551039"/>
        <w:rPr>
          <w:rStyle w:val="comment2"/>
          <w:rFonts w:ascii="Consolas" w:eastAsia="Times New Roman" w:hAnsi="Consolas"/>
          <w:color w:val="5C5C5C"/>
          <w:sz w:val="18"/>
          <w:szCs w:val="18"/>
          <w:bdr w:val="none" w:sz="0" w:space="0" w:color="auto"/>
        </w:rPr>
      </w:pPr>
      <w:r>
        <w:rPr>
          <w:rStyle w:val="comment2"/>
          <w:rFonts w:ascii="Consolas" w:eastAsia="Times New Roman" w:hAnsi="Consolas"/>
          <w:sz w:val="18"/>
          <w:szCs w:val="18"/>
        </w:rPr>
        <w:t>/*</w:t>
      </w:r>
    </w:p>
    <w:p w14:paraId="2420D511" w14:textId="77777777" w:rsidR="00E852EA" w:rsidRPr="00E852EA" w:rsidRDefault="00C91995" w:rsidP="00C91995">
      <w:pPr>
        <w:widowControl/>
        <w:numPr>
          <w:ilvl w:val="0"/>
          <w:numId w:val="8"/>
        </w:numPr>
        <w:pBdr>
          <w:left w:val="single" w:sz="18" w:space="0" w:color="6CE26C"/>
        </w:pBdr>
        <w:shd w:val="clear" w:color="auto" w:fill="F8F8F8"/>
        <w:suppressAutoHyphens w:val="0"/>
        <w:spacing w:line="210" w:lineRule="atLeast"/>
        <w:ind w:left="0"/>
        <w:divId w:val="1684551039"/>
        <w:rPr>
          <w:rStyle w:val="comment2"/>
          <w:rFonts w:ascii="Consolas" w:eastAsia="Times New Roman" w:hAnsi="Consolas"/>
          <w:color w:val="5C5C5C"/>
          <w:sz w:val="18"/>
          <w:szCs w:val="18"/>
          <w:bdr w:val="none" w:sz="0" w:space="0" w:color="auto"/>
        </w:rPr>
      </w:pPr>
      <w:r>
        <w:rPr>
          <w:rStyle w:val="comment2"/>
          <w:rFonts w:ascii="Consolas" w:eastAsia="Times New Roman" w:hAnsi="Consolas"/>
          <w:sz w:val="18"/>
          <w:szCs w:val="18"/>
        </w:rPr>
        <w:t>Үйлдэл: Функц зарлаж байна</w:t>
      </w:r>
    </w:p>
    <w:p w14:paraId="7020D552" w14:textId="77777777" w:rsidR="00E852EA" w:rsidRPr="00E852EA" w:rsidRDefault="00C91995" w:rsidP="00C91995">
      <w:pPr>
        <w:widowControl/>
        <w:numPr>
          <w:ilvl w:val="0"/>
          <w:numId w:val="8"/>
        </w:numPr>
        <w:pBdr>
          <w:left w:val="single" w:sz="18" w:space="0" w:color="6CE26C"/>
        </w:pBdr>
        <w:shd w:val="clear" w:color="auto" w:fill="F8F8F8"/>
        <w:suppressAutoHyphens w:val="0"/>
        <w:spacing w:line="210" w:lineRule="atLeast"/>
        <w:ind w:left="0"/>
        <w:divId w:val="1684551039"/>
        <w:rPr>
          <w:rStyle w:val="comment2"/>
          <w:rFonts w:ascii="Consolas" w:eastAsia="Times New Roman" w:hAnsi="Consolas"/>
          <w:color w:val="5C5C5C"/>
          <w:sz w:val="18"/>
          <w:szCs w:val="18"/>
          <w:bdr w:val="none" w:sz="0" w:space="0" w:color="auto"/>
        </w:rPr>
      </w:pPr>
      <w:r>
        <w:rPr>
          <w:rStyle w:val="comment2"/>
          <w:rFonts w:ascii="Consolas" w:eastAsia="Times New Roman" w:hAnsi="Consolas"/>
          <w:sz w:val="18"/>
          <w:szCs w:val="18"/>
        </w:rPr>
        <w:t>Функцийн нэр: foundDigit</w:t>
      </w:r>
    </w:p>
    <w:p w14:paraId="795094F3" w14:textId="77777777" w:rsidR="00E852EA" w:rsidRPr="00E852EA" w:rsidRDefault="00C91995" w:rsidP="00C91995">
      <w:pPr>
        <w:widowControl/>
        <w:numPr>
          <w:ilvl w:val="0"/>
          <w:numId w:val="8"/>
        </w:numPr>
        <w:pBdr>
          <w:left w:val="single" w:sz="18" w:space="0" w:color="6CE26C"/>
        </w:pBdr>
        <w:shd w:val="clear" w:color="auto" w:fill="F8F8F8"/>
        <w:suppressAutoHyphens w:val="0"/>
        <w:spacing w:line="210" w:lineRule="atLeast"/>
        <w:ind w:left="0"/>
        <w:divId w:val="1684551039"/>
        <w:rPr>
          <w:rStyle w:val="comment2"/>
          <w:rFonts w:ascii="Consolas" w:eastAsia="Times New Roman" w:hAnsi="Consolas"/>
          <w:color w:val="5C5C5C"/>
          <w:sz w:val="18"/>
          <w:szCs w:val="18"/>
          <w:bdr w:val="none" w:sz="0" w:space="0" w:color="auto"/>
        </w:rPr>
      </w:pPr>
      <w:r>
        <w:rPr>
          <w:rStyle w:val="comment2"/>
          <w:rFonts w:ascii="Consolas" w:eastAsia="Times New Roman" w:hAnsi="Consolas"/>
          <w:sz w:val="18"/>
          <w:szCs w:val="18"/>
        </w:rPr>
        <w:t>Функцийн үүрэг: параметрээр орж ирсэн тооны цифрүүдийг тус тусад нь салгаж буцаах</w:t>
      </w:r>
    </w:p>
    <w:p w14:paraId="7685C841" w14:textId="77777777" w:rsidR="00E852EA" w:rsidRPr="00E852EA" w:rsidRDefault="00C91995" w:rsidP="00C91995">
      <w:pPr>
        <w:widowControl/>
        <w:numPr>
          <w:ilvl w:val="0"/>
          <w:numId w:val="8"/>
        </w:numPr>
        <w:pBdr>
          <w:left w:val="single" w:sz="18" w:space="0" w:color="6CE26C"/>
        </w:pBdr>
        <w:shd w:val="clear" w:color="auto" w:fill="F8F8F8"/>
        <w:suppressAutoHyphens w:val="0"/>
        <w:spacing w:line="210" w:lineRule="atLeast"/>
        <w:ind w:left="0"/>
        <w:divId w:val="1684551039"/>
        <w:rPr>
          <w:rStyle w:val="comment2"/>
          <w:rFonts w:ascii="Consolas" w:eastAsia="Times New Roman" w:hAnsi="Consolas"/>
          <w:color w:val="5C5C5C"/>
          <w:sz w:val="18"/>
          <w:szCs w:val="18"/>
          <w:bdr w:val="none" w:sz="0" w:space="0" w:color="auto"/>
        </w:rPr>
      </w:pPr>
      <w:proofErr w:type="gramStart"/>
      <w:r>
        <w:rPr>
          <w:rStyle w:val="comment2"/>
          <w:rFonts w:ascii="Consolas" w:eastAsia="Times New Roman" w:hAnsi="Consolas"/>
          <w:sz w:val="18"/>
          <w:szCs w:val="18"/>
        </w:rPr>
        <w:t>функцийн</w:t>
      </w:r>
      <w:proofErr w:type="gramEnd"/>
      <w:r>
        <w:rPr>
          <w:rStyle w:val="comment2"/>
          <w:rFonts w:ascii="Consolas" w:eastAsia="Times New Roman" w:hAnsi="Consolas"/>
          <w:sz w:val="18"/>
          <w:szCs w:val="18"/>
        </w:rPr>
        <w:t> тухай: Параметрээр ирсэн тоог уг тоо 0 болтол 10-р хуваасаар тооны цифрийн уртыг олно. </w:t>
      </w:r>
      <w:proofErr w:type="gramStart"/>
      <w:r>
        <w:rPr>
          <w:rStyle w:val="comment2"/>
          <w:rFonts w:ascii="Consolas" w:eastAsia="Times New Roman" w:hAnsi="Consolas"/>
          <w:sz w:val="18"/>
          <w:szCs w:val="18"/>
        </w:rPr>
        <w:t>хуваах</w:t>
      </w:r>
      <w:proofErr w:type="gramEnd"/>
      <w:r>
        <w:rPr>
          <w:rStyle w:val="comment2"/>
          <w:rFonts w:ascii="Consolas" w:eastAsia="Times New Roman" w:hAnsi="Consolas"/>
          <w:sz w:val="18"/>
          <w:szCs w:val="18"/>
        </w:rPr>
        <w:t> бүртээ арын цифрийгмассит хийж өгнө. Хаягаар main функц байгаа массивт утга хийж өгч багаа тул утга буцаах шаардлагагүй гэж үзээд функцын void</w:t>
      </w:r>
    </w:p>
    <w:p w14:paraId="4C67CDC4" w14:textId="77777777" w:rsidR="00E852EA" w:rsidRPr="00E852EA" w:rsidRDefault="00C91995" w:rsidP="00C91995">
      <w:pPr>
        <w:widowControl/>
        <w:numPr>
          <w:ilvl w:val="0"/>
          <w:numId w:val="8"/>
        </w:numPr>
        <w:pBdr>
          <w:left w:val="single" w:sz="18" w:space="0" w:color="6CE26C"/>
        </w:pBdr>
        <w:shd w:val="clear" w:color="auto" w:fill="F8F8F8"/>
        <w:suppressAutoHyphens w:val="0"/>
        <w:spacing w:line="210" w:lineRule="atLeast"/>
        <w:ind w:left="0"/>
        <w:divId w:val="1684551039"/>
        <w:rPr>
          <w:rStyle w:val="comment2"/>
          <w:rFonts w:ascii="Consolas" w:eastAsia="Times New Roman" w:hAnsi="Consolas"/>
          <w:color w:val="5C5C5C"/>
          <w:sz w:val="18"/>
          <w:szCs w:val="18"/>
          <w:bdr w:val="none" w:sz="0" w:space="0" w:color="auto"/>
        </w:rPr>
      </w:pPr>
      <w:r>
        <w:rPr>
          <w:rStyle w:val="comment2"/>
          <w:rFonts w:ascii="Consolas" w:eastAsia="Times New Roman" w:hAnsi="Consolas"/>
          <w:sz w:val="18"/>
          <w:szCs w:val="18"/>
        </w:rPr>
        <w:t>Хувьсагчийн үүрэг:    </w:t>
      </w:r>
    </w:p>
    <w:p w14:paraId="3DAA4062" w14:textId="77777777" w:rsidR="00E852EA" w:rsidRPr="00E852EA" w:rsidRDefault="00E852EA" w:rsidP="00C91995">
      <w:pPr>
        <w:widowControl/>
        <w:numPr>
          <w:ilvl w:val="0"/>
          <w:numId w:val="8"/>
        </w:numPr>
        <w:pBdr>
          <w:left w:val="single" w:sz="18" w:space="0" w:color="6CE26C"/>
        </w:pBdr>
        <w:shd w:val="clear" w:color="auto" w:fill="F8F8F8"/>
        <w:suppressAutoHyphens w:val="0"/>
        <w:spacing w:line="210" w:lineRule="atLeast"/>
        <w:ind w:left="0"/>
        <w:divId w:val="1684551039"/>
        <w:rPr>
          <w:rStyle w:val="comment2"/>
          <w:rFonts w:ascii="Consolas" w:eastAsia="Times New Roman" w:hAnsi="Consolas"/>
          <w:color w:val="5C5C5C"/>
          <w:sz w:val="18"/>
          <w:szCs w:val="18"/>
          <w:bdr w:val="none" w:sz="0" w:space="0" w:color="auto"/>
        </w:rPr>
      </w:pPr>
      <w:r>
        <w:rPr>
          <w:rStyle w:val="comment2"/>
          <w:rFonts w:ascii="Consolas" w:eastAsia="Times New Roman" w:hAnsi="Consolas"/>
          <w:sz w:val="18"/>
          <w:szCs w:val="18"/>
        </w:rPr>
        <w:t xml:space="preserve">   </w:t>
      </w:r>
      <w:r w:rsidR="00C91995">
        <w:rPr>
          <w:rStyle w:val="comment2"/>
          <w:rFonts w:ascii="Consolas" w:eastAsia="Times New Roman" w:hAnsi="Consolas"/>
          <w:sz w:val="18"/>
          <w:szCs w:val="18"/>
        </w:rPr>
        <w:t>n - хэрэглэгчийн оруулсан цифрийг олох тоо    </w:t>
      </w:r>
    </w:p>
    <w:p w14:paraId="5103AD11" w14:textId="77777777" w:rsidR="00E852EA" w:rsidRPr="00E852EA" w:rsidRDefault="00E852EA" w:rsidP="00C91995">
      <w:pPr>
        <w:widowControl/>
        <w:numPr>
          <w:ilvl w:val="0"/>
          <w:numId w:val="8"/>
        </w:numPr>
        <w:pBdr>
          <w:left w:val="single" w:sz="18" w:space="0" w:color="6CE26C"/>
        </w:pBdr>
        <w:shd w:val="clear" w:color="auto" w:fill="F8F8F8"/>
        <w:suppressAutoHyphens w:val="0"/>
        <w:spacing w:line="210" w:lineRule="atLeast"/>
        <w:ind w:left="0"/>
        <w:divId w:val="1684551039"/>
        <w:rPr>
          <w:rStyle w:val="comment2"/>
          <w:rFonts w:ascii="Consolas" w:eastAsia="Times New Roman" w:hAnsi="Consolas"/>
          <w:color w:val="5C5C5C"/>
          <w:sz w:val="18"/>
          <w:szCs w:val="18"/>
          <w:bdr w:val="none" w:sz="0" w:space="0" w:color="auto"/>
        </w:rPr>
      </w:pPr>
      <w:r>
        <w:rPr>
          <w:rStyle w:val="comment2"/>
          <w:rFonts w:ascii="Consolas" w:eastAsia="Times New Roman" w:hAnsi="Consolas"/>
          <w:sz w:val="18"/>
          <w:szCs w:val="18"/>
        </w:rPr>
        <w:t xml:space="preserve">   </w:t>
      </w:r>
      <w:r w:rsidR="00C91995">
        <w:rPr>
          <w:rStyle w:val="comment2"/>
          <w:rFonts w:ascii="Consolas" w:eastAsia="Times New Roman" w:hAnsi="Consolas"/>
          <w:sz w:val="18"/>
          <w:szCs w:val="18"/>
        </w:rPr>
        <w:t>*b - цифр бүрийг хадгалах массив</w:t>
      </w:r>
    </w:p>
    <w:p w14:paraId="1CCD22A9" w14:textId="7C011807" w:rsidR="00C91995" w:rsidRDefault="00C91995" w:rsidP="00C91995">
      <w:pPr>
        <w:widowControl/>
        <w:numPr>
          <w:ilvl w:val="0"/>
          <w:numId w:val="8"/>
        </w:numPr>
        <w:pBdr>
          <w:left w:val="single" w:sz="18" w:space="0" w:color="6CE26C"/>
        </w:pBdr>
        <w:shd w:val="clear" w:color="auto" w:fill="F8F8F8"/>
        <w:suppressAutoHyphens w:val="0"/>
        <w:spacing w:line="210" w:lineRule="atLeast"/>
        <w:ind w:left="0"/>
        <w:divId w:val="1684551039"/>
        <w:rPr>
          <w:rFonts w:ascii="Consolas" w:eastAsia="Times New Roman" w:hAnsi="Consolas"/>
          <w:color w:val="5C5C5C"/>
          <w:sz w:val="18"/>
          <w:szCs w:val="18"/>
        </w:rPr>
      </w:pPr>
      <w:r>
        <w:rPr>
          <w:rStyle w:val="comment2"/>
          <w:rFonts w:ascii="Consolas" w:eastAsia="Times New Roman" w:hAnsi="Consolas"/>
          <w:sz w:val="18"/>
          <w:szCs w:val="18"/>
        </w:rPr>
        <w:t>*/</w:t>
      </w:r>
      <w:r>
        <w:rPr>
          <w:rFonts w:ascii="Consolas" w:eastAsia="Times New Roman" w:hAnsi="Consolas"/>
          <w:color w:val="000000"/>
          <w:sz w:val="18"/>
          <w:szCs w:val="18"/>
          <w:bdr w:val="none" w:sz="0" w:space="0" w:color="auto" w:frame="1"/>
        </w:rPr>
        <w:t>  </w:t>
      </w:r>
    </w:p>
    <w:p w14:paraId="04B773AE" w14:textId="77777777" w:rsidR="00C91995" w:rsidRDefault="00C91995" w:rsidP="00C91995">
      <w:pPr>
        <w:widowControl/>
        <w:numPr>
          <w:ilvl w:val="0"/>
          <w:numId w:val="8"/>
        </w:numPr>
        <w:pBdr>
          <w:left w:val="single" w:sz="18" w:space="0" w:color="6CE26C"/>
        </w:pBdr>
        <w:shd w:val="clear" w:color="auto" w:fill="FFFFFF"/>
        <w:suppressAutoHyphens w:val="0"/>
        <w:spacing w:line="210" w:lineRule="atLeast"/>
        <w:ind w:left="0"/>
        <w:divId w:val="1684551039"/>
        <w:rPr>
          <w:rFonts w:ascii="Consolas" w:eastAsia="Times New Roman" w:hAnsi="Consolas"/>
          <w:color w:val="5C5C5C"/>
          <w:sz w:val="18"/>
          <w:szCs w:val="18"/>
        </w:rPr>
      </w:pPr>
      <w:r>
        <w:rPr>
          <w:rStyle w:val="keyword2"/>
          <w:rFonts w:ascii="Consolas" w:eastAsia="Times New Roman" w:hAnsi="Consolas"/>
          <w:sz w:val="18"/>
          <w:szCs w:val="18"/>
        </w:rPr>
        <w:t>void</w:t>
      </w:r>
      <w:r>
        <w:rPr>
          <w:rFonts w:ascii="Consolas" w:eastAsia="Times New Roman" w:hAnsi="Consolas"/>
          <w:color w:val="000000"/>
          <w:sz w:val="18"/>
          <w:szCs w:val="18"/>
          <w:bdr w:val="none" w:sz="0" w:space="0" w:color="auto" w:frame="1"/>
        </w:rPr>
        <w:t> foundDigit(</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n,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 b);  </w:t>
      </w:r>
    </w:p>
    <w:p w14:paraId="3F3163F8" w14:textId="77777777" w:rsidR="00E852EA" w:rsidRPr="00E852EA" w:rsidRDefault="00C91995" w:rsidP="00C91995">
      <w:pPr>
        <w:widowControl/>
        <w:numPr>
          <w:ilvl w:val="0"/>
          <w:numId w:val="8"/>
        </w:numPr>
        <w:pBdr>
          <w:left w:val="single" w:sz="18" w:space="0" w:color="6CE26C"/>
        </w:pBdr>
        <w:shd w:val="clear" w:color="auto" w:fill="F8F8F8"/>
        <w:suppressAutoHyphens w:val="0"/>
        <w:spacing w:line="210" w:lineRule="atLeast"/>
        <w:ind w:left="0"/>
        <w:divId w:val="1684551039"/>
        <w:rPr>
          <w:rFonts w:ascii="Consolas" w:eastAsia="Times New Roman" w:hAnsi="Consolas"/>
          <w:color w:val="5C5C5C"/>
          <w:sz w:val="18"/>
          <w:szCs w:val="18"/>
        </w:rPr>
      </w:pP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main() { </w:t>
      </w:r>
    </w:p>
    <w:p w14:paraId="0CDD9C3A" w14:textId="5C49A8B9" w:rsidR="00C91995" w:rsidRDefault="00E852EA" w:rsidP="00C91995">
      <w:pPr>
        <w:widowControl/>
        <w:numPr>
          <w:ilvl w:val="0"/>
          <w:numId w:val="8"/>
        </w:numPr>
        <w:pBdr>
          <w:left w:val="single" w:sz="18" w:space="0" w:color="6CE26C"/>
        </w:pBdr>
        <w:shd w:val="clear" w:color="auto" w:fill="F8F8F8"/>
        <w:suppressAutoHyphens w:val="0"/>
        <w:spacing w:line="210" w:lineRule="atLeast"/>
        <w:ind w:left="0"/>
        <w:divId w:val="1684551039"/>
        <w:rPr>
          <w:rFonts w:ascii="Consolas" w:eastAsia="Times New Roman" w:hAnsi="Consolas"/>
          <w:color w:val="5C5C5C"/>
          <w:sz w:val="18"/>
          <w:szCs w:val="18"/>
        </w:rPr>
      </w:pPr>
      <w:r>
        <w:rPr>
          <w:rStyle w:val="keyword2"/>
          <w:rFonts w:ascii="Consolas" w:eastAsia="Times New Roman" w:hAnsi="Consolas"/>
          <w:sz w:val="18"/>
          <w:szCs w:val="18"/>
        </w:rPr>
        <w:t xml:space="preserve">        </w:t>
      </w:r>
      <w:r w:rsidR="00C91995">
        <w:rPr>
          <w:rStyle w:val="comment2"/>
          <w:rFonts w:ascii="Consolas" w:eastAsia="Times New Roman" w:hAnsi="Consolas"/>
          <w:sz w:val="18"/>
          <w:szCs w:val="18"/>
        </w:rPr>
        <w:t>//хэрэглэгчээс оруулах утгийг хадгалах зорилгоор</w:t>
      </w:r>
      <w:r w:rsidR="00C91995">
        <w:rPr>
          <w:rFonts w:ascii="Consolas" w:eastAsia="Times New Roman" w:hAnsi="Consolas"/>
          <w:color w:val="000000"/>
          <w:sz w:val="18"/>
          <w:szCs w:val="18"/>
          <w:bdr w:val="none" w:sz="0" w:space="0" w:color="auto" w:frame="1"/>
        </w:rPr>
        <w:t>  </w:t>
      </w:r>
    </w:p>
    <w:p w14:paraId="58C8AD75" w14:textId="77777777" w:rsidR="00E852EA" w:rsidRPr="00E852EA" w:rsidRDefault="00C91995" w:rsidP="00C91995">
      <w:pPr>
        <w:widowControl/>
        <w:numPr>
          <w:ilvl w:val="0"/>
          <w:numId w:val="8"/>
        </w:numPr>
        <w:pBdr>
          <w:left w:val="single" w:sz="18" w:space="0" w:color="6CE26C"/>
        </w:pBdr>
        <w:shd w:val="clear" w:color="auto" w:fill="FFFFFF"/>
        <w:suppressAutoHyphens w:val="0"/>
        <w:spacing w:line="210" w:lineRule="atLeast"/>
        <w:ind w:left="0"/>
        <w:divId w:val="168455103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n; </w:t>
      </w:r>
    </w:p>
    <w:p w14:paraId="4C04DE24" w14:textId="77777777" w:rsidR="00E852EA" w:rsidRPr="00E852EA" w:rsidRDefault="00E852EA" w:rsidP="00C91995">
      <w:pPr>
        <w:widowControl/>
        <w:numPr>
          <w:ilvl w:val="0"/>
          <w:numId w:val="8"/>
        </w:numPr>
        <w:pBdr>
          <w:left w:val="single" w:sz="18" w:space="0" w:color="6CE26C"/>
        </w:pBdr>
        <w:shd w:val="clear" w:color="auto" w:fill="FFFFFF"/>
        <w:suppressAutoHyphens w:val="0"/>
        <w:spacing w:line="210" w:lineRule="atLeast"/>
        <w:ind w:left="0"/>
        <w:divId w:val="1684551039"/>
        <w:rPr>
          <w:rStyle w:val="comment2"/>
          <w:rFonts w:ascii="Consolas" w:eastAsia="Times New Roman" w:hAnsi="Consolas"/>
          <w:color w:val="5C5C5C"/>
          <w:sz w:val="18"/>
          <w:szCs w:val="18"/>
          <w:bdr w:val="none" w:sz="0" w:space="0" w:color="auto"/>
        </w:rPr>
      </w:pPr>
      <w:r>
        <w:rPr>
          <w:rFonts w:ascii="Consolas" w:eastAsia="Times New Roman" w:hAnsi="Consolas"/>
          <w:color w:val="000000"/>
          <w:sz w:val="18"/>
          <w:szCs w:val="18"/>
          <w:bdr w:val="none" w:sz="0" w:space="0" w:color="auto" w:frame="1"/>
        </w:rPr>
        <w:t xml:space="preserve">        </w:t>
      </w:r>
      <w:r w:rsidR="00C91995">
        <w:rPr>
          <w:rStyle w:val="comment2"/>
          <w:rFonts w:ascii="Consolas" w:eastAsia="Times New Roman" w:hAnsi="Consolas"/>
          <w:sz w:val="18"/>
          <w:szCs w:val="18"/>
        </w:rPr>
        <w:t>//Хэрэглэгчид ойлгомжтой байх үүднээс cout объектын &lt;&lt; оператороор заавар </w:t>
      </w:r>
    </w:p>
    <w:p w14:paraId="2CBF1186" w14:textId="36365654" w:rsidR="00C91995" w:rsidRDefault="00E852EA" w:rsidP="00C91995">
      <w:pPr>
        <w:widowControl/>
        <w:numPr>
          <w:ilvl w:val="0"/>
          <w:numId w:val="8"/>
        </w:numPr>
        <w:pBdr>
          <w:left w:val="single" w:sz="18" w:space="0" w:color="6CE26C"/>
        </w:pBdr>
        <w:shd w:val="clear" w:color="auto" w:fill="FFFFFF"/>
        <w:suppressAutoHyphens w:val="0"/>
        <w:spacing w:line="210" w:lineRule="atLeast"/>
        <w:ind w:left="0"/>
        <w:divId w:val="1684551039"/>
        <w:rPr>
          <w:rFonts w:ascii="Consolas" w:eastAsia="Times New Roman" w:hAnsi="Consolas"/>
          <w:color w:val="5C5C5C"/>
          <w:sz w:val="18"/>
          <w:szCs w:val="18"/>
        </w:rPr>
      </w:pPr>
      <w:r>
        <w:rPr>
          <w:rStyle w:val="comment2"/>
          <w:rFonts w:ascii="Consolas" w:eastAsia="Times New Roman" w:hAnsi="Consolas"/>
          <w:sz w:val="18"/>
          <w:szCs w:val="18"/>
        </w:rPr>
        <w:t xml:space="preserve">        //</w:t>
      </w:r>
      <w:r w:rsidR="00C91995">
        <w:rPr>
          <w:rStyle w:val="comment2"/>
          <w:rFonts w:ascii="Consolas" w:eastAsia="Times New Roman" w:hAnsi="Consolas"/>
          <w:sz w:val="18"/>
          <w:szCs w:val="18"/>
        </w:rPr>
        <w:t>дэлгэцлэж байна</w:t>
      </w:r>
      <w:r w:rsidR="00C91995">
        <w:rPr>
          <w:rFonts w:ascii="Consolas" w:eastAsia="Times New Roman" w:hAnsi="Consolas"/>
          <w:color w:val="000000"/>
          <w:sz w:val="18"/>
          <w:szCs w:val="18"/>
          <w:bdr w:val="none" w:sz="0" w:space="0" w:color="auto" w:frame="1"/>
        </w:rPr>
        <w:t>  </w:t>
      </w:r>
    </w:p>
    <w:p w14:paraId="58D3D81E" w14:textId="77777777" w:rsidR="00E852EA" w:rsidRPr="00E852EA" w:rsidRDefault="00C91995" w:rsidP="00C91995">
      <w:pPr>
        <w:widowControl/>
        <w:numPr>
          <w:ilvl w:val="0"/>
          <w:numId w:val="8"/>
        </w:numPr>
        <w:pBdr>
          <w:left w:val="single" w:sz="18" w:space="0" w:color="6CE26C"/>
        </w:pBdr>
        <w:shd w:val="clear" w:color="auto" w:fill="F8F8F8"/>
        <w:suppressAutoHyphens w:val="0"/>
        <w:spacing w:line="210" w:lineRule="atLeast"/>
        <w:ind w:left="0"/>
        <w:divId w:val="168455103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cout &lt;&lt; </w:t>
      </w:r>
      <w:r>
        <w:rPr>
          <w:rStyle w:val="string2"/>
          <w:rFonts w:ascii="Consolas" w:eastAsia="Times New Roman" w:hAnsi="Consolas"/>
          <w:sz w:val="18"/>
          <w:szCs w:val="18"/>
        </w:rPr>
        <w:t>"Toogoo oruulna uu-&gt;"</w:t>
      </w:r>
      <w:r>
        <w:rPr>
          <w:rFonts w:ascii="Consolas" w:eastAsia="Times New Roman" w:hAnsi="Consolas"/>
          <w:color w:val="000000"/>
          <w:sz w:val="18"/>
          <w:szCs w:val="18"/>
          <w:bdr w:val="none" w:sz="0" w:space="0" w:color="auto" w:frame="1"/>
        </w:rPr>
        <w:t>; </w:t>
      </w:r>
    </w:p>
    <w:p w14:paraId="5F8705B7" w14:textId="77777777" w:rsidR="00E852EA" w:rsidRPr="00E852EA" w:rsidRDefault="00E852EA" w:rsidP="00C91995">
      <w:pPr>
        <w:widowControl/>
        <w:numPr>
          <w:ilvl w:val="0"/>
          <w:numId w:val="8"/>
        </w:numPr>
        <w:pBdr>
          <w:left w:val="single" w:sz="18" w:space="0" w:color="6CE26C"/>
        </w:pBdr>
        <w:shd w:val="clear" w:color="auto" w:fill="F8F8F8"/>
        <w:suppressAutoHyphens w:val="0"/>
        <w:spacing w:line="210" w:lineRule="atLeast"/>
        <w:ind w:left="0"/>
        <w:divId w:val="1684551039"/>
        <w:rPr>
          <w:rStyle w:val="comment2"/>
          <w:rFonts w:ascii="Consolas" w:eastAsia="Times New Roman" w:hAnsi="Consolas"/>
          <w:color w:val="5C5C5C"/>
          <w:sz w:val="18"/>
          <w:szCs w:val="18"/>
          <w:bdr w:val="none" w:sz="0" w:space="0" w:color="auto"/>
        </w:rPr>
      </w:pPr>
      <w:r>
        <w:rPr>
          <w:rStyle w:val="comment2"/>
          <w:rFonts w:ascii="Consolas" w:eastAsia="Times New Roman" w:hAnsi="Consolas"/>
          <w:sz w:val="18"/>
          <w:szCs w:val="18"/>
        </w:rPr>
        <w:t xml:space="preserve">        </w:t>
      </w:r>
      <w:r w:rsidR="00C91995">
        <w:rPr>
          <w:rStyle w:val="comment2"/>
          <w:rFonts w:ascii="Consolas" w:eastAsia="Times New Roman" w:hAnsi="Consolas"/>
          <w:sz w:val="18"/>
          <w:szCs w:val="18"/>
        </w:rPr>
        <w:t>//</w:t>
      </w:r>
      <w:r>
        <w:rPr>
          <w:rStyle w:val="comment2"/>
          <w:rFonts w:ascii="Consolas" w:eastAsia="Times New Roman" w:hAnsi="Consolas"/>
          <w:sz w:val="18"/>
          <w:szCs w:val="18"/>
        </w:rPr>
        <w:t xml:space="preserve"> </w:t>
      </w:r>
      <w:r w:rsidR="00C91995">
        <w:rPr>
          <w:rStyle w:val="comment2"/>
          <w:rFonts w:ascii="Consolas" w:eastAsia="Times New Roman" w:hAnsi="Consolas"/>
          <w:sz w:val="18"/>
          <w:szCs w:val="18"/>
        </w:rPr>
        <w:t>cin объектыг ашиглаж n хувьсагчид хэрэглэгчээс утга авч байна. Дараах хувьсагчид </w:t>
      </w:r>
    </w:p>
    <w:p w14:paraId="4A76AF71" w14:textId="4512B635" w:rsidR="00E852EA" w:rsidRPr="00E852EA" w:rsidRDefault="00E852EA" w:rsidP="00E852EA">
      <w:pPr>
        <w:widowControl/>
        <w:numPr>
          <w:ilvl w:val="0"/>
          <w:numId w:val="8"/>
        </w:numPr>
        <w:pBdr>
          <w:left w:val="single" w:sz="18" w:space="0" w:color="6CE26C"/>
        </w:pBdr>
        <w:shd w:val="clear" w:color="auto" w:fill="F8F8F8"/>
        <w:suppressAutoHyphens w:val="0"/>
        <w:spacing w:line="210" w:lineRule="atLeast"/>
        <w:ind w:left="0"/>
        <w:divId w:val="1684551039"/>
        <w:rPr>
          <w:rStyle w:val="comment2"/>
          <w:rFonts w:ascii="Consolas" w:eastAsia="Times New Roman" w:hAnsi="Consolas"/>
          <w:color w:val="5C5C5C"/>
          <w:sz w:val="18"/>
          <w:szCs w:val="18"/>
          <w:bdr w:val="none" w:sz="0" w:space="0" w:color="auto"/>
        </w:rPr>
      </w:pPr>
      <w:r>
        <w:rPr>
          <w:rStyle w:val="comment2"/>
          <w:rFonts w:ascii="Consolas" w:eastAsia="Times New Roman" w:hAnsi="Consolas"/>
          <w:sz w:val="18"/>
          <w:szCs w:val="18"/>
        </w:rPr>
        <w:t xml:space="preserve">        // Оноогдох </w:t>
      </w:r>
      <w:r w:rsidR="00C91995" w:rsidRPr="00E852EA">
        <w:rPr>
          <w:rStyle w:val="comment2"/>
          <w:rFonts w:ascii="Consolas" w:eastAsia="Times New Roman" w:hAnsi="Consolas"/>
          <w:sz w:val="18"/>
          <w:szCs w:val="18"/>
        </w:rPr>
        <w:t>утга нь дараах зүйлүүдэд ашиглагдана </w:t>
      </w:r>
    </w:p>
    <w:p w14:paraId="3B9C059D" w14:textId="52BE4282" w:rsidR="00E852EA" w:rsidRPr="00E852EA" w:rsidRDefault="00E852EA" w:rsidP="00C91995">
      <w:pPr>
        <w:widowControl/>
        <w:numPr>
          <w:ilvl w:val="0"/>
          <w:numId w:val="8"/>
        </w:numPr>
        <w:pBdr>
          <w:left w:val="single" w:sz="18" w:space="0" w:color="6CE26C"/>
        </w:pBdr>
        <w:shd w:val="clear" w:color="auto" w:fill="F8F8F8"/>
        <w:suppressAutoHyphens w:val="0"/>
        <w:spacing w:line="210" w:lineRule="atLeast"/>
        <w:ind w:left="0"/>
        <w:divId w:val="1684551039"/>
        <w:rPr>
          <w:rStyle w:val="comment2"/>
          <w:rFonts w:ascii="Consolas" w:eastAsia="Times New Roman" w:hAnsi="Consolas"/>
          <w:color w:val="5C5C5C"/>
          <w:sz w:val="18"/>
          <w:szCs w:val="18"/>
          <w:bdr w:val="none" w:sz="0" w:space="0" w:color="auto"/>
        </w:rPr>
      </w:pPr>
      <w:r>
        <w:rPr>
          <w:rStyle w:val="comment2"/>
          <w:rFonts w:ascii="Consolas" w:eastAsia="Times New Roman" w:hAnsi="Consolas"/>
          <w:sz w:val="18"/>
          <w:szCs w:val="18"/>
        </w:rPr>
        <w:t xml:space="preserve">        </w:t>
      </w:r>
      <w:r w:rsidR="00C91995">
        <w:rPr>
          <w:rStyle w:val="comment2"/>
          <w:rFonts w:ascii="Consolas" w:eastAsia="Times New Roman" w:hAnsi="Consolas"/>
          <w:sz w:val="18"/>
          <w:szCs w:val="18"/>
        </w:rPr>
        <w:t>//</w:t>
      </w:r>
      <w:r>
        <w:rPr>
          <w:rStyle w:val="comment2"/>
          <w:rFonts w:ascii="Consolas" w:eastAsia="Times New Roman" w:hAnsi="Consolas"/>
          <w:sz w:val="18"/>
          <w:szCs w:val="18"/>
        </w:rPr>
        <w:t xml:space="preserve"> </w:t>
      </w:r>
      <w:r w:rsidR="00C91995">
        <w:rPr>
          <w:rStyle w:val="comment2"/>
          <w:rFonts w:ascii="Consolas" w:eastAsia="Times New Roman" w:hAnsi="Consolas"/>
          <w:sz w:val="18"/>
          <w:szCs w:val="18"/>
        </w:rPr>
        <w:t>Тэгш тоог хайх нийт тоо, хэрэглэгчээс хэдэн элемент авах, </w:t>
      </w:r>
    </w:p>
    <w:p w14:paraId="390FFADA" w14:textId="41E40AD5" w:rsidR="00C91995" w:rsidRDefault="00E852EA" w:rsidP="00C91995">
      <w:pPr>
        <w:widowControl/>
        <w:numPr>
          <w:ilvl w:val="0"/>
          <w:numId w:val="8"/>
        </w:numPr>
        <w:pBdr>
          <w:left w:val="single" w:sz="18" w:space="0" w:color="6CE26C"/>
        </w:pBdr>
        <w:shd w:val="clear" w:color="auto" w:fill="F8F8F8"/>
        <w:suppressAutoHyphens w:val="0"/>
        <w:spacing w:line="210" w:lineRule="atLeast"/>
        <w:ind w:left="0"/>
        <w:divId w:val="1684551039"/>
        <w:rPr>
          <w:rFonts w:ascii="Consolas" w:eastAsia="Times New Roman" w:hAnsi="Consolas"/>
          <w:color w:val="5C5C5C"/>
          <w:sz w:val="18"/>
          <w:szCs w:val="18"/>
        </w:rPr>
      </w:pPr>
      <w:r>
        <w:rPr>
          <w:rStyle w:val="comment2"/>
          <w:rFonts w:ascii="Consolas" w:eastAsia="Times New Roman" w:hAnsi="Consolas"/>
          <w:sz w:val="18"/>
          <w:szCs w:val="18"/>
        </w:rPr>
        <w:t xml:space="preserve">        // </w:t>
      </w:r>
      <w:r w:rsidR="00C91995">
        <w:rPr>
          <w:rStyle w:val="comment2"/>
          <w:rFonts w:ascii="Consolas" w:eastAsia="Times New Roman" w:hAnsi="Consolas"/>
          <w:sz w:val="18"/>
          <w:szCs w:val="18"/>
        </w:rPr>
        <w:t>хэр урттай массив байгуулах зэрэгт ашиглагдах</w:t>
      </w:r>
      <w:r w:rsidR="00C91995">
        <w:rPr>
          <w:rFonts w:ascii="Consolas" w:eastAsia="Times New Roman" w:hAnsi="Consolas"/>
          <w:color w:val="000000"/>
          <w:sz w:val="18"/>
          <w:szCs w:val="18"/>
          <w:bdr w:val="none" w:sz="0" w:space="0" w:color="auto" w:frame="1"/>
        </w:rPr>
        <w:t>  </w:t>
      </w:r>
    </w:p>
    <w:p w14:paraId="5B011D66" w14:textId="77777777" w:rsidR="00E852EA" w:rsidRPr="00E852EA" w:rsidRDefault="00C91995" w:rsidP="00C91995">
      <w:pPr>
        <w:widowControl/>
        <w:numPr>
          <w:ilvl w:val="0"/>
          <w:numId w:val="8"/>
        </w:numPr>
        <w:pBdr>
          <w:left w:val="single" w:sz="18" w:space="0" w:color="6CE26C"/>
        </w:pBdr>
        <w:shd w:val="clear" w:color="auto" w:fill="FFFFFF"/>
        <w:suppressAutoHyphens w:val="0"/>
        <w:spacing w:line="210" w:lineRule="atLeast"/>
        <w:ind w:left="0"/>
        <w:divId w:val="168455103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cin &gt;&gt; n; </w:t>
      </w:r>
    </w:p>
    <w:p w14:paraId="35174760" w14:textId="429CF4EC" w:rsidR="00C91995" w:rsidRDefault="00E852EA" w:rsidP="00C91995">
      <w:pPr>
        <w:widowControl/>
        <w:numPr>
          <w:ilvl w:val="0"/>
          <w:numId w:val="8"/>
        </w:numPr>
        <w:pBdr>
          <w:left w:val="single" w:sz="18" w:space="0" w:color="6CE26C"/>
        </w:pBdr>
        <w:shd w:val="clear" w:color="auto" w:fill="FFFFFF"/>
        <w:suppressAutoHyphens w:val="0"/>
        <w:spacing w:line="210" w:lineRule="atLeast"/>
        <w:ind w:left="0"/>
        <w:divId w:val="168455103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xml:space="preserve">        </w:t>
      </w:r>
      <w:r w:rsidR="00C91995">
        <w:rPr>
          <w:rStyle w:val="comment2"/>
          <w:rFonts w:ascii="Consolas" w:eastAsia="Times New Roman" w:hAnsi="Consolas"/>
          <w:sz w:val="18"/>
          <w:szCs w:val="18"/>
        </w:rPr>
        <w:t>//totalDigit-д тооны уртыг хадгалж байна</w:t>
      </w:r>
      <w:r w:rsidR="00C91995">
        <w:rPr>
          <w:rFonts w:ascii="Consolas" w:eastAsia="Times New Roman" w:hAnsi="Consolas"/>
          <w:color w:val="000000"/>
          <w:sz w:val="18"/>
          <w:szCs w:val="18"/>
          <w:bdr w:val="none" w:sz="0" w:space="0" w:color="auto" w:frame="1"/>
        </w:rPr>
        <w:t>  </w:t>
      </w:r>
    </w:p>
    <w:p w14:paraId="74BEC8D9" w14:textId="77777777" w:rsidR="00E852EA" w:rsidRPr="00E852EA" w:rsidRDefault="00C91995" w:rsidP="00C91995">
      <w:pPr>
        <w:widowControl/>
        <w:numPr>
          <w:ilvl w:val="0"/>
          <w:numId w:val="8"/>
        </w:numPr>
        <w:pBdr>
          <w:left w:val="single" w:sz="18" w:space="0" w:color="6CE26C"/>
        </w:pBdr>
        <w:shd w:val="clear" w:color="auto" w:fill="F8F8F8"/>
        <w:suppressAutoHyphens w:val="0"/>
        <w:spacing w:line="210" w:lineRule="atLeast"/>
        <w:ind w:left="0"/>
        <w:divId w:val="168455103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totalDigit = countDigits(n); </w:t>
      </w:r>
    </w:p>
    <w:p w14:paraId="591A00F8" w14:textId="003C751C" w:rsidR="00C91995" w:rsidRDefault="00E852EA" w:rsidP="00C91995">
      <w:pPr>
        <w:widowControl/>
        <w:numPr>
          <w:ilvl w:val="0"/>
          <w:numId w:val="8"/>
        </w:numPr>
        <w:pBdr>
          <w:left w:val="single" w:sz="18" w:space="0" w:color="6CE26C"/>
        </w:pBdr>
        <w:shd w:val="clear" w:color="auto" w:fill="F8F8F8"/>
        <w:suppressAutoHyphens w:val="0"/>
        <w:spacing w:line="210" w:lineRule="atLeast"/>
        <w:ind w:left="0"/>
        <w:divId w:val="168455103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xml:space="preserve">        </w:t>
      </w:r>
      <w:r w:rsidR="00C91995">
        <w:rPr>
          <w:rStyle w:val="comment2"/>
          <w:rFonts w:ascii="Consolas" w:eastAsia="Times New Roman" w:hAnsi="Consolas"/>
          <w:sz w:val="18"/>
          <w:szCs w:val="18"/>
        </w:rPr>
        <w:t>//тооны уртын хэмжээтэй массив үүсгэж байна.</w:t>
      </w:r>
      <w:r w:rsidR="00C91995">
        <w:rPr>
          <w:rFonts w:ascii="Consolas" w:eastAsia="Times New Roman" w:hAnsi="Consolas"/>
          <w:color w:val="000000"/>
          <w:sz w:val="18"/>
          <w:szCs w:val="18"/>
          <w:bdr w:val="none" w:sz="0" w:space="0" w:color="auto" w:frame="1"/>
        </w:rPr>
        <w:t>  </w:t>
      </w:r>
    </w:p>
    <w:p w14:paraId="15B4D414" w14:textId="77777777" w:rsidR="00E852EA" w:rsidRPr="00E852EA" w:rsidRDefault="00C91995" w:rsidP="00C91995">
      <w:pPr>
        <w:widowControl/>
        <w:numPr>
          <w:ilvl w:val="0"/>
          <w:numId w:val="8"/>
        </w:numPr>
        <w:pBdr>
          <w:left w:val="single" w:sz="18" w:space="0" w:color="6CE26C"/>
        </w:pBdr>
        <w:shd w:val="clear" w:color="auto" w:fill="FFFFFF"/>
        <w:suppressAutoHyphens w:val="0"/>
        <w:spacing w:line="210" w:lineRule="atLeast"/>
        <w:ind w:left="0"/>
        <w:divId w:val="168455103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lastRenderedPageBreak/>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a[totalDigit]; </w:t>
      </w:r>
    </w:p>
    <w:p w14:paraId="55A414CA" w14:textId="60495E41" w:rsidR="00C91995" w:rsidRDefault="00E852EA" w:rsidP="00C91995">
      <w:pPr>
        <w:widowControl/>
        <w:numPr>
          <w:ilvl w:val="0"/>
          <w:numId w:val="8"/>
        </w:numPr>
        <w:pBdr>
          <w:left w:val="single" w:sz="18" w:space="0" w:color="6CE26C"/>
        </w:pBdr>
        <w:shd w:val="clear" w:color="auto" w:fill="FFFFFF"/>
        <w:suppressAutoHyphens w:val="0"/>
        <w:spacing w:line="210" w:lineRule="atLeast"/>
        <w:ind w:left="0"/>
        <w:divId w:val="168455103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xml:space="preserve">        </w:t>
      </w:r>
      <w:r w:rsidR="00C91995">
        <w:rPr>
          <w:rStyle w:val="comment2"/>
          <w:rFonts w:ascii="Consolas" w:eastAsia="Times New Roman" w:hAnsi="Consolas"/>
          <w:sz w:val="18"/>
          <w:szCs w:val="18"/>
        </w:rPr>
        <w:t>//массивийн сүүлийн индексд тооны уртыг хадгалж байна</w:t>
      </w:r>
      <w:r w:rsidR="00C91995">
        <w:rPr>
          <w:rFonts w:ascii="Consolas" w:eastAsia="Times New Roman" w:hAnsi="Consolas"/>
          <w:color w:val="000000"/>
          <w:sz w:val="18"/>
          <w:szCs w:val="18"/>
          <w:bdr w:val="none" w:sz="0" w:space="0" w:color="auto" w:frame="1"/>
        </w:rPr>
        <w:t>  </w:t>
      </w:r>
    </w:p>
    <w:p w14:paraId="103EF488" w14:textId="77777777" w:rsidR="00E852EA" w:rsidRPr="00E852EA" w:rsidRDefault="00C91995" w:rsidP="00C91995">
      <w:pPr>
        <w:widowControl/>
        <w:numPr>
          <w:ilvl w:val="0"/>
          <w:numId w:val="8"/>
        </w:numPr>
        <w:pBdr>
          <w:left w:val="single" w:sz="18" w:space="0" w:color="6CE26C"/>
        </w:pBdr>
        <w:shd w:val="clear" w:color="auto" w:fill="F8F8F8"/>
        <w:suppressAutoHyphens w:val="0"/>
        <w:spacing w:line="210" w:lineRule="atLeast"/>
        <w:ind w:left="0"/>
        <w:divId w:val="168455103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a[totalDigit] = totalDigit; </w:t>
      </w:r>
    </w:p>
    <w:p w14:paraId="12CFA586" w14:textId="3405F921" w:rsidR="00E852EA" w:rsidRPr="00E852EA" w:rsidRDefault="00E852EA" w:rsidP="00C91995">
      <w:pPr>
        <w:widowControl/>
        <w:numPr>
          <w:ilvl w:val="0"/>
          <w:numId w:val="8"/>
        </w:numPr>
        <w:pBdr>
          <w:left w:val="single" w:sz="18" w:space="0" w:color="6CE26C"/>
        </w:pBdr>
        <w:shd w:val="clear" w:color="auto" w:fill="F8F8F8"/>
        <w:suppressAutoHyphens w:val="0"/>
        <w:spacing w:line="210" w:lineRule="atLeast"/>
        <w:ind w:left="0"/>
        <w:divId w:val="1684551039"/>
        <w:rPr>
          <w:rStyle w:val="comment2"/>
          <w:rFonts w:ascii="Consolas" w:eastAsia="Times New Roman" w:hAnsi="Consolas"/>
          <w:color w:val="5C5C5C"/>
          <w:sz w:val="18"/>
          <w:szCs w:val="18"/>
          <w:bdr w:val="none" w:sz="0" w:space="0" w:color="auto"/>
        </w:rPr>
      </w:pPr>
      <w:r>
        <w:rPr>
          <w:rFonts w:ascii="Consolas" w:eastAsia="Times New Roman" w:hAnsi="Consolas"/>
          <w:color w:val="000000"/>
          <w:sz w:val="18"/>
          <w:szCs w:val="18"/>
          <w:bdr w:val="none" w:sz="0" w:space="0" w:color="auto" w:frame="1"/>
        </w:rPr>
        <w:t xml:space="preserve">        </w:t>
      </w:r>
      <w:r w:rsidR="00C91995">
        <w:rPr>
          <w:rStyle w:val="comment2"/>
          <w:rFonts w:ascii="Consolas" w:eastAsia="Times New Roman" w:hAnsi="Consolas"/>
          <w:sz w:val="18"/>
          <w:szCs w:val="18"/>
        </w:rPr>
        <w:t>//</w:t>
      </w:r>
      <w:r>
        <w:rPr>
          <w:rStyle w:val="comment2"/>
          <w:rFonts w:ascii="Consolas" w:eastAsia="Times New Roman" w:hAnsi="Consolas"/>
          <w:sz w:val="18"/>
          <w:szCs w:val="18"/>
        </w:rPr>
        <w:t xml:space="preserve"> </w:t>
      </w:r>
      <w:r w:rsidR="00C91995">
        <w:rPr>
          <w:rStyle w:val="comment2"/>
          <w:rFonts w:ascii="Consolas" w:eastAsia="Times New Roman" w:hAnsi="Consolas"/>
          <w:sz w:val="18"/>
          <w:szCs w:val="18"/>
        </w:rPr>
        <w:t>foundDigit функцрүү хэрэглэгчээс оруулсан тоо болон цифрүүдийг </w:t>
      </w:r>
    </w:p>
    <w:p w14:paraId="12BE7C67" w14:textId="4E83D787" w:rsidR="00C91995" w:rsidRDefault="00E852EA" w:rsidP="00C91995">
      <w:pPr>
        <w:widowControl/>
        <w:numPr>
          <w:ilvl w:val="0"/>
          <w:numId w:val="8"/>
        </w:numPr>
        <w:pBdr>
          <w:left w:val="single" w:sz="18" w:space="0" w:color="6CE26C"/>
        </w:pBdr>
        <w:shd w:val="clear" w:color="auto" w:fill="F8F8F8"/>
        <w:suppressAutoHyphens w:val="0"/>
        <w:spacing w:line="210" w:lineRule="atLeast"/>
        <w:ind w:left="0"/>
        <w:divId w:val="1684551039"/>
        <w:rPr>
          <w:rFonts w:ascii="Consolas" w:eastAsia="Times New Roman" w:hAnsi="Consolas"/>
          <w:color w:val="5C5C5C"/>
          <w:sz w:val="18"/>
          <w:szCs w:val="18"/>
        </w:rPr>
      </w:pPr>
      <w:r>
        <w:rPr>
          <w:rStyle w:val="comment2"/>
          <w:rFonts w:ascii="Consolas" w:eastAsia="Times New Roman" w:hAnsi="Consolas"/>
          <w:sz w:val="18"/>
          <w:szCs w:val="18"/>
        </w:rPr>
        <w:t xml:space="preserve">        // </w:t>
      </w:r>
      <w:r w:rsidR="00C91995">
        <w:rPr>
          <w:rStyle w:val="comment2"/>
          <w:rFonts w:ascii="Consolas" w:eastAsia="Times New Roman" w:hAnsi="Consolas"/>
          <w:sz w:val="18"/>
          <w:szCs w:val="18"/>
        </w:rPr>
        <w:t>хадгалах массивийг дамжуулж байна</w:t>
      </w:r>
      <w:r w:rsidR="00C91995">
        <w:rPr>
          <w:rFonts w:ascii="Consolas" w:eastAsia="Times New Roman" w:hAnsi="Consolas"/>
          <w:color w:val="000000"/>
          <w:sz w:val="18"/>
          <w:szCs w:val="18"/>
          <w:bdr w:val="none" w:sz="0" w:space="0" w:color="auto" w:frame="1"/>
        </w:rPr>
        <w:t>  </w:t>
      </w:r>
    </w:p>
    <w:p w14:paraId="30B727ED" w14:textId="77777777" w:rsidR="00C91995" w:rsidRDefault="00C91995" w:rsidP="00C91995">
      <w:pPr>
        <w:widowControl/>
        <w:numPr>
          <w:ilvl w:val="0"/>
          <w:numId w:val="8"/>
        </w:numPr>
        <w:pBdr>
          <w:left w:val="single" w:sz="18" w:space="0" w:color="6CE26C"/>
        </w:pBdr>
        <w:shd w:val="clear" w:color="auto" w:fill="FFFFFF"/>
        <w:suppressAutoHyphens w:val="0"/>
        <w:spacing w:line="210" w:lineRule="atLeast"/>
        <w:ind w:left="0"/>
        <w:divId w:val="168455103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foundDigit(n, a);  </w:t>
      </w:r>
    </w:p>
    <w:p w14:paraId="7E0C8266" w14:textId="77777777" w:rsidR="00E852EA" w:rsidRPr="00E852EA" w:rsidRDefault="00C91995" w:rsidP="00C91995">
      <w:pPr>
        <w:widowControl/>
        <w:numPr>
          <w:ilvl w:val="0"/>
          <w:numId w:val="8"/>
        </w:numPr>
        <w:pBdr>
          <w:left w:val="single" w:sz="18" w:space="0" w:color="6CE26C"/>
        </w:pBdr>
        <w:shd w:val="clear" w:color="auto" w:fill="F8F8F8"/>
        <w:suppressAutoHyphens w:val="0"/>
        <w:spacing w:line="210" w:lineRule="atLeast"/>
        <w:ind w:left="0"/>
        <w:divId w:val="1684551039"/>
        <w:rPr>
          <w:rStyle w:val="comment2"/>
          <w:rFonts w:ascii="Consolas" w:eastAsia="Times New Roman" w:hAnsi="Consolas"/>
          <w:color w:val="5C5C5C"/>
          <w:sz w:val="18"/>
          <w:szCs w:val="18"/>
          <w:bdr w:val="none" w:sz="0" w:space="0" w:color="auto"/>
        </w:rPr>
      </w:pPr>
      <w:r>
        <w:rPr>
          <w:rFonts w:ascii="Consolas" w:eastAsia="Times New Roman" w:hAnsi="Consolas"/>
          <w:color w:val="000000"/>
          <w:sz w:val="18"/>
          <w:szCs w:val="18"/>
          <w:bdr w:val="none" w:sz="0" w:space="0" w:color="auto" w:frame="1"/>
        </w:rPr>
        <w:t>        </w:t>
      </w:r>
      <w:r>
        <w:rPr>
          <w:rStyle w:val="comment2"/>
          <w:rFonts w:ascii="Consolas" w:eastAsia="Times New Roman" w:hAnsi="Consolas"/>
          <w:sz w:val="18"/>
          <w:szCs w:val="18"/>
        </w:rPr>
        <w:t>/*    </w:t>
      </w:r>
    </w:p>
    <w:p w14:paraId="55508C43" w14:textId="5204DB6A" w:rsidR="00E852EA" w:rsidRPr="00E852EA" w:rsidRDefault="00E852EA" w:rsidP="00C91995">
      <w:pPr>
        <w:widowControl/>
        <w:numPr>
          <w:ilvl w:val="0"/>
          <w:numId w:val="8"/>
        </w:numPr>
        <w:pBdr>
          <w:left w:val="single" w:sz="18" w:space="0" w:color="6CE26C"/>
        </w:pBdr>
        <w:shd w:val="clear" w:color="auto" w:fill="F8F8F8"/>
        <w:suppressAutoHyphens w:val="0"/>
        <w:spacing w:line="210" w:lineRule="atLeast"/>
        <w:ind w:left="0"/>
        <w:divId w:val="1684551039"/>
        <w:rPr>
          <w:rStyle w:val="comment2"/>
          <w:rFonts w:ascii="Consolas" w:eastAsia="Times New Roman" w:hAnsi="Consolas"/>
          <w:color w:val="5C5C5C"/>
          <w:sz w:val="18"/>
          <w:szCs w:val="18"/>
          <w:bdr w:val="none" w:sz="0" w:space="0" w:color="auto"/>
        </w:rPr>
      </w:pPr>
      <w:r>
        <w:rPr>
          <w:rStyle w:val="comment2"/>
          <w:rFonts w:ascii="Consolas" w:eastAsia="Times New Roman" w:hAnsi="Consolas"/>
          <w:sz w:val="18"/>
          <w:szCs w:val="18"/>
        </w:rPr>
        <w:t xml:space="preserve">        </w:t>
      </w:r>
      <w:r w:rsidR="00C91995">
        <w:rPr>
          <w:rStyle w:val="comment2"/>
          <w:rFonts w:ascii="Consolas" w:eastAsia="Times New Roman" w:hAnsi="Consolas"/>
          <w:sz w:val="18"/>
          <w:szCs w:val="18"/>
        </w:rPr>
        <w:t>Доорх for давталтаар foundDigit функцийн n тооны цифрийг хадгалсан массивийн </w:t>
      </w:r>
    </w:p>
    <w:p w14:paraId="575721DA" w14:textId="20DD2B29" w:rsidR="00E852EA" w:rsidRPr="00E852EA" w:rsidRDefault="00E852EA" w:rsidP="00C91995">
      <w:pPr>
        <w:widowControl/>
        <w:numPr>
          <w:ilvl w:val="0"/>
          <w:numId w:val="8"/>
        </w:numPr>
        <w:pBdr>
          <w:left w:val="single" w:sz="18" w:space="0" w:color="6CE26C"/>
        </w:pBdr>
        <w:shd w:val="clear" w:color="auto" w:fill="F8F8F8"/>
        <w:suppressAutoHyphens w:val="0"/>
        <w:spacing w:line="210" w:lineRule="atLeast"/>
        <w:ind w:left="0"/>
        <w:divId w:val="1684551039"/>
        <w:rPr>
          <w:rStyle w:val="comment2"/>
          <w:rFonts w:ascii="Consolas" w:eastAsia="Times New Roman" w:hAnsi="Consolas"/>
          <w:color w:val="5C5C5C"/>
          <w:sz w:val="18"/>
          <w:szCs w:val="18"/>
          <w:bdr w:val="none" w:sz="0" w:space="0" w:color="auto"/>
        </w:rPr>
      </w:pPr>
      <w:r>
        <w:rPr>
          <w:rStyle w:val="comment2"/>
          <w:rFonts w:ascii="Consolas" w:eastAsia="Times New Roman" w:hAnsi="Consolas"/>
          <w:sz w:val="18"/>
          <w:szCs w:val="18"/>
        </w:rPr>
        <w:t xml:space="preserve">        </w:t>
      </w:r>
      <w:proofErr w:type="gramStart"/>
      <w:r w:rsidR="00C91995">
        <w:rPr>
          <w:rStyle w:val="comment2"/>
          <w:rFonts w:ascii="Consolas" w:eastAsia="Times New Roman" w:hAnsi="Consolas"/>
          <w:sz w:val="18"/>
          <w:szCs w:val="18"/>
        </w:rPr>
        <w:t>утгийг</w:t>
      </w:r>
      <w:proofErr w:type="gramEnd"/>
      <w:r w:rsidR="00C91995">
        <w:rPr>
          <w:rStyle w:val="comment2"/>
          <w:rFonts w:ascii="Consolas" w:eastAsia="Times New Roman" w:hAnsi="Consolas"/>
          <w:sz w:val="18"/>
          <w:szCs w:val="18"/>
        </w:rPr>
        <w:t> араас эхлэн урвуулан хэвлэж байна. Араас эхлэж байгаа тул    </w:t>
      </w:r>
    </w:p>
    <w:p w14:paraId="26EC954E" w14:textId="24FA38D6" w:rsidR="00E852EA" w:rsidRPr="00E852EA" w:rsidRDefault="00E852EA" w:rsidP="00C91995">
      <w:pPr>
        <w:widowControl/>
        <w:numPr>
          <w:ilvl w:val="0"/>
          <w:numId w:val="8"/>
        </w:numPr>
        <w:pBdr>
          <w:left w:val="single" w:sz="18" w:space="0" w:color="6CE26C"/>
        </w:pBdr>
        <w:shd w:val="clear" w:color="auto" w:fill="F8F8F8"/>
        <w:suppressAutoHyphens w:val="0"/>
        <w:spacing w:line="210" w:lineRule="atLeast"/>
        <w:ind w:left="0"/>
        <w:divId w:val="1684551039"/>
        <w:rPr>
          <w:rStyle w:val="comment2"/>
          <w:rFonts w:ascii="Consolas" w:eastAsia="Times New Roman" w:hAnsi="Consolas"/>
          <w:color w:val="5C5C5C"/>
          <w:sz w:val="18"/>
          <w:szCs w:val="18"/>
          <w:bdr w:val="none" w:sz="0" w:space="0" w:color="auto"/>
        </w:rPr>
      </w:pPr>
      <w:r>
        <w:rPr>
          <w:rStyle w:val="comment2"/>
          <w:rFonts w:ascii="Consolas" w:eastAsia="Times New Roman" w:hAnsi="Consolas"/>
          <w:sz w:val="18"/>
          <w:szCs w:val="18"/>
        </w:rPr>
        <w:t xml:space="preserve">        </w:t>
      </w:r>
      <w:r w:rsidR="00C91995">
        <w:rPr>
          <w:rStyle w:val="comment2"/>
          <w:rFonts w:ascii="Consolas" w:eastAsia="Times New Roman" w:hAnsi="Consolas"/>
          <w:sz w:val="18"/>
          <w:szCs w:val="18"/>
        </w:rPr>
        <w:t>i буюу давталтын тоолуурын анхны утга массив хэмжээтэй ижил байна   </w:t>
      </w:r>
    </w:p>
    <w:p w14:paraId="4E80BEEB" w14:textId="377CA009" w:rsidR="00E852EA" w:rsidRPr="00E852EA" w:rsidRDefault="00E852EA" w:rsidP="00C91995">
      <w:pPr>
        <w:widowControl/>
        <w:numPr>
          <w:ilvl w:val="0"/>
          <w:numId w:val="8"/>
        </w:numPr>
        <w:pBdr>
          <w:left w:val="single" w:sz="18" w:space="0" w:color="6CE26C"/>
        </w:pBdr>
        <w:shd w:val="clear" w:color="auto" w:fill="F8F8F8"/>
        <w:suppressAutoHyphens w:val="0"/>
        <w:spacing w:line="210" w:lineRule="atLeast"/>
        <w:ind w:left="0"/>
        <w:divId w:val="1684551039"/>
        <w:rPr>
          <w:rStyle w:val="comment2"/>
          <w:rFonts w:ascii="Consolas" w:eastAsia="Times New Roman" w:hAnsi="Consolas"/>
          <w:color w:val="5C5C5C"/>
          <w:sz w:val="18"/>
          <w:szCs w:val="18"/>
          <w:bdr w:val="none" w:sz="0" w:space="0" w:color="auto"/>
        </w:rPr>
      </w:pPr>
      <w:r>
        <w:rPr>
          <w:rStyle w:val="comment2"/>
          <w:rFonts w:ascii="Consolas" w:eastAsia="Times New Roman" w:hAnsi="Consolas"/>
          <w:sz w:val="18"/>
          <w:szCs w:val="18"/>
        </w:rPr>
        <w:t xml:space="preserve">        </w:t>
      </w:r>
      <w:r w:rsidR="00C91995">
        <w:rPr>
          <w:rStyle w:val="comment2"/>
          <w:rFonts w:ascii="Consolas" w:eastAsia="Times New Roman" w:hAnsi="Consolas"/>
          <w:sz w:val="18"/>
          <w:szCs w:val="18"/>
        </w:rPr>
        <w:t>Хувьсагчийн тайлбар:        </w:t>
      </w:r>
    </w:p>
    <w:p w14:paraId="5F1A4443" w14:textId="741B0828" w:rsidR="00E852EA" w:rsidRPr="00E852EA" w:rsidRDefault="00E852EA" w:rsidP="00C91995">
      <w:pPr>
        <w:widowControl/>
        <w:numPr>
          <w:ilvl w:val="0"/>
          <w:numId w:val="8"/>
        </w:numPr>
        <w:pBdr>
          <w:left w:val="single" w:sz="18" w:space="0" w:color="6CE26C"/>
        </w:pBdr>
        <w:shd w:val="clear" w:color="auto" w:fill="F8F8F8"/>
        <w:suppressAutoHyphens w:val="0"/>
        <w:spacing w:line="210" w:lineRule="atLeast"/>
        <w:ind w:left="0"/>
        <w:divId w:val="1684551039"/>
        <w:rPr>
          <w:rStyle w:val="comment2"/>
          <w:rFonts w:ascii="Consolas" w:eastAsia="Times New Roman" w:hAnsi="Consolas"/>
          <w:color w:val="5C5C5C"/>
          <w:sz w:val="18"/>
          <w:szCs w:val="18"/>
          <w:bdr w:val="none" w:sz="0" w:space="0" w:color="auto"/>
        </w:rPr>
      </w:pPr>
      <w:r>
        <w:rPr>
          <w:rStyle w:val="comment2"/>
          <w:rFonts w:ascii="Consolas" w:eastAsia="Times New Roman" w:hAnsi="Consolas"/>
          <w:sz w:val="18"/>
          <w:szCs w:val="18"/>
        </w:rPr>
        <w:t xml:space="preserve">           </w:t>
      </w:r>
      <w:r w:rsidR="00C91995">
        <w:rPr>
          <w:rStyle w:val="comment2"/>
          <w:rFonts w:ascii="Consolas" w:eastAsia="Times New Roman" w:hAnsi="Consolas"/>
          <w:sz w:val="18"/>
          <w:szCs w:val="18"/>
        </w:rPr>
        <w:t>i- давталтын тоолуур        </w:t>
      </w:r>
    </w:p>
    <w:p w14:paraId="08BAD1D0" w14:textId="0761AC85" w:rsidR="00E852EA" w:rsidRPr="00E852EA" w:rsidRDefault="00E852EA" w:rsidP="00C91995">
      <w:pPr>
        <w:widowControl/>
        <w:numPr>
          <w:ilvl w:val="0"/>
          <w:numId w:val="8"/>
        </w:numPr>
        <w:pBdr>
          <w:left w:val="single" w:sz="18" w:space="0" w:color="6CE26C"/>
        </w:pBdr>
        <w:shd w:val="clear" w:color="auto" w:fill="F8F8F8"/>
        <w:suppressAutoHyphens w:val="0"/>
        <w:spacing w:line="210" w:lineRule="atLeast"/>
        <w:ind w:left="0"/>
        <w:divId w:val="1684551039"/>
        <w:rPr>
          <w:rStyle w:val="comment2"/>
          <w:rFonts w:ascii="Consolas" w:eastAsia="Times New Roman" w:hAnsi="Consolas"/>
          <w:color w:val="5C5C5C"/>
          <w:sz w:val="18"/>
          <w:szCs w:val="18"/>
          <w:bdr w:val="none" w:sz="0" w:space="0" w:color="auto"/>
        </w:rPr>
      </w:pPr>
      <w:r>
        <w:rPr>
          <w:rStyle w:val="comment2"/>
          <w:rFonts w:ascii="Consolas" w:eastAsia="Times New Roman" w:hAnsi="Consolas"/>
          <w:sz w:val="18"/>
          <w:szCs w:val="18"/>
        </w:rPr>
        <w:t xml:space="preserve">           </w:t>
      </w:r>
      <w:r w:rsidR="00C91995">
        <w:rPr>
          <w:rStyle w:val="comment2"/>
          <w:rFonts w:ascii="Consolas" w:eastAsia="Times New Roman" w:hAnsi="Consolas"/>
          <w:sz w:val="18"/>
          <w:szCs w:val="18"/>
        </w:rPr>
        <w:t>n- давталтын хязгаар    </w:t>
      </w:r>
    </w:p>
    <w:p w14:paraId="1DB358A9" w14:textId="50787662" w:rsidR="00E852EA" w:rsidRPr="00E852EA" w:rsidRDefault="00E852EA" w:rsidP="00C91995">
      <w:pPr>
        <w:widowControl/>
        <w:numPr>
          <w:ilvl w:val="0"/>
          <w:numId w:val="8"/>
        </w:numPr>
        <w:pBdr>
          <w:left w:val="single" w:sz="18" w:space="0" w:color="6CE26C"/>
        </w:pBdr>
        <w:shd w:val="clear" w:color="auto" w:fill="F8F8F8"/>
        <w:suppressAutoHyphens w:val="0"/>
        <w:spacing w:line="210" w:lineRule="atLeast"/>
        <w:ind w:left="0"/>
        <w:divId w:val="1684551039"/>
        <w:rPr>
          <w:rStyle w:val="comment2"/>
          <w:rFonts w:ascii="Consolas" w:eastAsia="Times New Roman" w:hAnsi="Consolas"/>
          <w:color w:val="5C5C5C"/>
          <w:sz w:val="18"/>
          <w:szCs w:val="18"/>
          <w:bdr w:val="none" w:sz="0" w:space="0" w:color="auto"/>
        </w:rPr>
      </w:pPr>
      <w:r>
        <w:rPr>
          <w:rStyle w:val="comment2"/>
          <w:rFonts w:ascii="Consolas" w:eastAsia="Times New Roman" w:hAnsi="Consolas"/>
          <w:sz w:val="18"/>
          <w:szCs w:val="18"/>
        </w:rPr>
        <w:t xml:space="preserve">           </w:t>
      </w:r>
      <w:r w:rsidR="00C91995">
        <w:rPr>
          <w:rStyle w:val="comment2"/>
          <w:rFonts w:ascii="Consolas" w:eastAsia="Times New Roman" w:hAnsi="Consolas"/>
          <w:sz w:val="18"/>
          <w:szCs w:val="18"/>
        </w:rPr>
        <w:t>давталт биелэх нөхцөл: i нь n-с бага үед    </w:t>
      </w:r>
    </w:p>
    <w:p w14:paraId="3766D236" w14:textId="73878166" w:rsidR="00E852EA" w:rsidRPr="00E852EA" w:rsidRDefault="00E852EA" w:rsidP="00C91995">
      <w:pPr>
        <w:widowControl/>
        <w:numPr>
          <w:ilvl w:val="0"/>
          <w:numId w:val="8"/>
        </w:numPr>
        <w:pBdr>
          <w:left w:val="single" w:sz="18" w:space="0" w:color="6CE26C"/>
        </w:pBdr>
        <w:shd w:val="clear" w:color="auto" w:fill="F8F8F8"/>
        <w:suppressAutoHyphens w:val="0"/>
        <w:spacing w:line="210" w:lineRule="atLeast"/>
        <w:ind w:left="0"/>
        <w:divId w:val="1684551039"/>
        <w:rPr>
          <w:rStyle w:val="comment2"/>
          <w:rFonts w:ascii="Consolas" w:eastAsia="Times New Roman" w:hAnsi="Consolas"/>
          <w:color w:val="5C5C5C"/>
          <w:sz w:val="18"/>
          <w:szCs w:val="18"/>
          <w:bdr w:val="none" w:sz="0" w:space="0" w:color="auto"/>
        </w:rPr>
      </w:pPr>
      <w:r>
        <w:rPr>
          <w:rStyle w:val="comment2"/>
          <w:rFonts w:ascii="Consolas" w:eastAsia="Times New Roman" w:hAnsi="Consolas"/>
          <w:sz w:val="18"/>
          <w:szCs w:val="18"/>
        </w:rPr>
        <w:t xml:space="preserve">           </w:t>
      </w:r>
      <w:r w:rsidR="00C91995">
        <w:rPr>
          <w:rStyle w:val="comment2"/>
          <w:rFonts w:ascii="Consolas" w:eastAsia="Times New Roman" w:hAnsi="Consolas"/>
          <w:sz w:val="18"/>
          <w:szCs w:val="18"/>
        </w:rPr>
        <w:t>давталт биелэх тоо: n-1 (массив 0-с эхлэж индекслдэг тул)    </w:t>
      </w:r>
    </w:p>
    <w:p w14:paraId="7D8384E3" w14:textId="76DBE448" w:rsidR="00C91995" w:rsidRDefault="00E852EA" w:rsidP="00C91995">
      <w:pPr>
        <w:widowControl/>
        <w:numPr>
          <w:ilvl w:val="0"/>
          <w:numId w:val="8"/>
        </w:numPr>
        <w:pBdr>
          <w:left w:val="single" w:sz="18" w:space="0" w:color="6CE26C"/>
        </w:pBdr>
        <w:shd w:val="clear" w:color="auto" w:fill="F8F8F8"/>
        <w:suppressAutoHyphens w:val="0"/>
        <w:spacing w:line="210" w:lineRule="atLeast"/>
        <w:ind w:left="0"/>
        <w:divId w:val="1684551039"/>
        <w:rPr>
          <w:rFonts w:ascii="Consolas" w:eastAsia="Times New Roman" w:hAnsi="Consolas"/>
          <w:color w:val="5C5C5C"/>
          <w:sz w:val="18"/>
          <w:szCs w:val="18"/>
        </w:rPr>
      </w:pPr>
      <w:r>
        <w:rPr>
          <w:rStyle w:val="comment2"/>
          <w:rFonts w:ascii="Consolas" w:eastAsia="Times New Roman" w:hAnsi="Consolas"/>
          <w:sz w:val="18"/>
          <w:szCs w:val="18"/>
        </w:rPr>
        <w:t xml:space="preserve">        </w:t>
      </w:r>
      <w:r w:rsidR="00C91995">
        <w:rPr>
          <w:rStyle w:val="comment2"/>
          <w:rFonts w:ascii="Consolas" w:eastAsia="Times New Roman" w:hAnsi="Consolas"/>
          <w:sz w:val="18"/>
          <w:szCs w:val="18"/>
        </w:rPr>
        <w:t>*/</w:t>
      </w:r>
      <w:r w:rsidR="00C91995">
        <w:rPr>
          <w:rFonts w:ascii="Consolas" w:eastAsia="Times New Roman" w:hAnsi="Consolas"/>
          <w:color w:val="000000"/>
          <w:sz w:val="18"/>
          <w:szCs w:val="18"/>
          <w:bdr w:val="none" w:sz="0" w:space="0" w:color="auto" w:frame="1"/>
        </w:rPr>
        <w:t>  </w:t>
      </w:r>
    </w:p>
    <w:p w14:paraId="3F173D49" w14:textId="77777777" w:rsidR="00E852EA" w:rsidRPr="00E852EA" w:rsidRDefault="00C91995" w:rsidP="00C91995">
      <w:pPr>
        <w:widowControl/>
        <w:numPr>
          <w:ilvl w:val="0"/>
          <w:numId w:val="8"/>
        </w:numPr>
        <w:pBdr>
          <w:left w:val="single" w:sz="18" w:space="0" w:color="6CE26C"/>
        </w:pBdr>
        <w:shd w:val="clear" w:color="auto" w:fill="FFFFFF"/>
        <w:suppressAutoHyphens w:val="0"/>
        <w:spacing w:line="210" w:lineRule="atLeast"/>
        <w:ind w:left="0"/>
        <w:divId w:val="168455103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for</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i = totalDigit; i &gt;= 0; i--) { </w:t>
      </w:r>
    </w:p>
    <w:p w14:paraId="398DF7D8" w14:textId="5C856142" w:rsidR="00C91995" w:rsidRDefault="00E852EA" w:rsidP="00C91995">
      <w:pPr>
        <w:widowControl/>
        <w:numPr>
          <w:ilvl w:val="0"/>
          <w:numId w:val="8"/>
        </w:numPr>
        <w:pBdr>
          <w:left w:val="single" w:sz="18" w:space="0" w:color="6CE26C"/>
        </w:pBdr>
        <w:shd w:val="clear" w:color="auto" w:fill="FFFFFF"/>
        <w:suppressAutoHyphens w:val="0"/>
        <w:spacing w:line="210" w:lineRule="atLeast"/>
        <w:ind w:left="0"/>
        <w:divId w:val="168455103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xml:space="preserve">            </w:t>
      </w:r>
      <w:r w:rsidR="00C91995">
        <w:rPr>
          <w:rStyle w:val="comment2"/>
          <w:rFonts w:ascii="Consolas" w:eastAsia="Times New Roman" w:hAnsi="Consolas"/>
          <w:sz w:val="18"/>
          <w:szCs w:val="18"/>
        </w:rPr>
        <w:t>// cout объектын &lt;&lt; операторыг ашиглан a -н i-р элементийн утгийг дэлгэцлэж байна</w:t>
      </w:r>
      <w:r w:rsidR="00C91995">
        <w:rPr>
          <w:rFonts w:ascii="Consolas" w:eastAsia="Times New Roman" w:hAnsi="Consolas"/>
          <w:color w:val="000000"/>
          <w:sz w:val="18"/>
          <w:szCs w:val="18"/>
          <w:bdr w:val="none" w:sz="0" w:space="0" w:color="auto" w:frame="1"/>
        </w:rPr>
        <w:t>  </w:t>
      </w:r>
    </w:p>
    <w:p w14:paraId="1669EB38" w14:textId="77777777" w:rsidR="00C91995" w:rsidRDefault="00C91995" w:rsidP="00C91995">
      <w:pPr>
        <w:widowControl/>
        <w:numPr>
          <w:ilvl w:val="0"/>
          <w:numId w:val="8"/>
        </w:numPr>
        <w:pBdr>
          <w:left w:val="single" w:sz="18" w:space="0" w:color="6CE26C"/>
        </w:pBdr>
        <w:shd w:val="clear" w:color="auto" w:fill="F8F8F8"/>
        <w:suppressAutoHyphens w:val="0"/>
        <w:spacing w:line="210" w:lineRule="atLeast"/>
        <w:ind w:left="0"/>
        <w:divId w:val="168455103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cout &lt;&lt; a[i] &lt;&lt; </w:t>
      </w:r>
      <w:r>
        <w:rPr>
          <w:rStyle w:val="string2"/>
          <w:rFonts w:ascii="Consolas" w:eastAsia="Times New Roman" w:hAnsi="Consolas"/>
          <w:sz w:val="18"/>
          <w:szCs w:val="18"/>
        </w:rPr>
        <w:t>" "</w:t>
      </w:r>
      <w:r>
        <w:rPr>
          <w:rFonts w:ascii="Consolas" w:eastAsia="Times New Roman" w:hAnsi="Consolas"/>
          <w:color w:val="000000"/>
          <w:sz w:val="18"/>
          <w:szCs w:val="18"/>
          <w:bdr w:val="none" w:sz="0" w:space="0" w:color="auto" w:frame="1"/>
        </w:rPr>
        <w:t>;  </w:t>
      </w:r>
    </w:p>
    <w:p w14:paraId="78717D56" w14:textId="77777777" w:rsidR="00C91995" w:rsidRDefault="00C91995" w:rsidP="00C91995">
      <w:pPr>
        <w:widowControl/>
        <w:numPr>
          <w:ilvl w:val="0"/>
          <w:numId w:val="8"/>
        </w:numPr>
        <w:pBdr>
          <w:left w:val="single" w:sz="18" w:space="0" w:color="6CE26C"/>
        </w:pBdr>
        <w:shd w:val="clear" w:color="auto" w:fill="FFFFFF"/>
        <w:suppressAutoHyphens w:val="0"/>
        <w:spacing w:line="210" w:lineRule="atLeast"/>
        <w:ind w:left="0"/>
        <w:divId w:val="168455103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34E23CB6" w14:textId="77777777" w:rsidR="00C91995" w:rsidRDefault="00C91995" w:rsidP="00C91995">
      <w:pPr>
        <w:widowControl/>
        <w:numPr>
          <w:ilvl w:val="0"/>
          <w:numId w:val="8"/>
        </w:numPr>
        <w:pBdr>
          <w:left w:val="single" w:sz="18" w:space="0" w:color="6CE26C"/>
        </w:pBdr>
        <w:shd w:val="clear" w:color="auto" w:fill="F8F8F8"/>
        <w:suppressAutoHyphens w:val="0"/>
        <w:spacing w:line="210" w:lineRule="atLeast"/>
        <w:ind w:left="0"/>
        <w:divId w:val="168455103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4C6BE2C6" w14:textId="77777777" w:rsidR="00E852EA" w:rsidRPr="00E852EA" w:rsidRDefault="00C91995" w:rsidP="00C91995">
      <w:pPr>
        <w:widowControl/>
        <w:numPr>
          <w:ilvl w:val="0"/>
          <w:numId w:val="8"/>
        </w:numPr>
        <w:pBdr>
          <w:left w:val="single" w:sz="18" w:space="0" w:color="6CE26C"/>
        </w:pBdr>
        <w:shd w:val="clear" w:color="auto" w:fill="FFFFFF"/>
        <w:suppressAutoHyphens w:val="0"/>
        <w:spacing w:line="210" w:lineRule="atLeast"/>
        <w:ind w:left="0"/>
        <w:divId w:val="1684551039"/>
        <w:rPr>
          <w:rStyle w:val="comment2"/>
          <w:rFonts w:ascii="Consolas" w:eastAsia="Times New Roman" w:hAnsi="Consolas"/>
          <w:color w:val="5C5C5C"/>
          <w:sz w:val="18"/>
          <w:szCs w:val="18"/>
          <w:bdr w:val="none" w:sz="0" w:space="0" w:color="auto"/>
        </w:rPr>
      </w:pPr>
      <w:r>
        <w:rPr>
          <w:rFonts w:ascii="Consolas" w:eastAsia="Times New Roman" w:hAnsi="Consolas"/>
          <w:color w:val="000000"/>
          <w:sz w:val="18"/>
          <w:szCs w:val="18"/>
          <w:bdr w:val="none" w:sz="0" w:space="0" w:color="auto" w:frame="1"/>
        </w:rPr>
        <w:t>    </w:t>
      </w:r>
      <w:r>
        <w:rPr>
          <w:rStyle w:val="comment2"/>
          <w:rFonts w:ascii="Consolas" w:eastAsia="Times New Roman" w:hAnsi="Consolas"/>
          <w:sz w:val="18"/>
          <w:szCs w:val="18"/>
        </w:rPr>
        <w:t>/*</w:t>
      </w:r>
    </w:p>
    <w:p w14:paraId="58414843" w14:textId="77777777" w:rsidR="00E852EA" w:rsidRPr="00E852EA" w:rsidRDefault="00C91995" w:rsidP="00C91995">
      <w:pPr>
        <w:widowControl/>
        <w:numPr>
          <w:ilvl w:val="0"/>
          <w:numId w:val="8"/>
        </w:numPr>
        <w:pBdr>
          <w:left w:val="single" w:sz="18" w:space="0" w:color="6CE26C"/>
        </w:pBdr>
        <w:shd w:val="clear" w:color="auto" w:fill="FFFFFF"/>
        <w:suppressAutoHyphens w:val="0"/>
        <w:spacing w:line="210" w:lineRule="atLeast"/>
        <w:ind w:left="0"/>
        <w:divId w:val="1684551039"/>
        <w:rPr>
          <w:rStyle w:val="comment2"/>
          <w:rFonts w:ascii="Consolas" w:eastAsia="Times New Roman" w:hAnsi="Consolas"/>
          <w:color w:val="5C5C5C"/>
          <w:sz w:val="18"/>
          <w:szCs w:val="18"/>
          <w:bdr w:val="none" w:sz="0" w:space="0" w:color="auto"/>
        </w:rPr>
      </w:pPr>
      <w:r>
        <w:rPr>
          <w:rStyle w:val="comment2"/>
          <w:rFonts w:ascii="Consolas" w:eastAsia="Times New Roman" w:hAnsi="Consolas"/>
          <w:sz w:val="18"/>
          <w:szCs w:val="18"/>
        </w:rPr>
        <w:t>Үйлдэл: Функц тодорхойлж байна</w:t>
      </w:r>
    </w:p>
    <w:p w14:paraId="3C6CE555" w14:textId="77777777" w:rsidR="00E852EA" w:rsidRPr="00E852EA" w:rsidRDefault="00C91995" w:rsidP="00C91995">
      <w:pPr>
        <w:widowControl/>
        <w:numPr>
          <w:ilvl w:val="0"/>
          <w:numId w:val="8"/>
        </w:numPr>
        <w:pBdr>
          <w:left w:val="single" w:sz="18" w:space="0" w:color="6CE26C"/>
        </w:pBdr>
        <w:shd w:val="clear" w:color="auto" w:fill="FFFFFF"/>
        <w:suppressAutoHyphens w:val="0"/>
        <w:spacing w:line="210" w:lineRule="atLeast"/>
        <w:ind w:left="0"/>
        <w:divId w:val="1684551039"/>
        <w:rPr>
          <w:rStyle w:val="comment2"/>
          <w:rFonts w:ascii="Consolas" w:eastAsia="Times New Roman" w:hAnsi="Consolas"/>
          <w:color w:val="5C5C5C"/>
          <w:sz w:val="18"/>
          <w:szCs w:val="18"/>
          <w:bdr w:val="none" w:sz="0" w:space="0" w:color="auto"/>
        </w:rPr>
      </w:pPr>
      <w:r>
        <w:rPr>
          <w:rStyle w:val="comment2"/>
          <w:rFonts w:ascii="Consolas" w:eastAsia="Times New Roman" w:hAnsi="Consolas"/>
          <w:sz w:val="18"/>
          <w:szCs w:val="18"/>
        </w:rPr>
        <w:t>Функцийн нэр: foundDigit</w:t>
      </w:r>
    </w:p>
    <w:p w14:paraId="005DDBEC" w14:textId="77777777" w:rsidR="00E852EA" w:rsidRPr="00E852EA" w:rsidRDefault="00C91995" w:rsidP="00C91995">
      <w:pPr>
        <w:widowControl/>
        <w:numPr>
          <w:ilvl w:val="0"/>
          <w:numId w:val="8"/>
        </w:numPr>
        <w:pBdr>
          <w:left w:val="single" w:sz="18" w:space="0" w:color="6CE26C"/>
        </w:pBdr>
        <w:shd w:val="clear" w:color="auto" w:fill="FFFFFF"/>
        <w:suppressAutoHyphens w:val="0"/>
        <w:spacing w:line="210" w:lineRule="atLeast"/>
        <w:ind w:left="0"/>
        <w:divId w:val="1684551039"/>
        <w:rPr>
          <w:rStyle w:val="comment2"/>
          <w:rFonts w:ascii="Consolas" w:eastAsia="Times New Roman" w:hAnsi="Consolas"/>
          <w:color w:val="5C5C5C"/>
          <w:sz w:val="18"/>
          <w:szCs w:val="18"/>
          <w:bdr w:val="none" w:sz="0" w:space="0" w:color="auto"/>
        </w:rPr>
      </w:pPr>
      <w:r>
        <w:rPr>
          <w:rStyle w:val="comment2"/>
          <w:rFonts w:ascii="Consolas" w:eastAsia="Times New Roman" w:hAnsi="Consolas"/>
          <w:sz w:val="18"/>
          <w:szCs w:val="18"/>
        </w:rPr>
        <w:t>Функцийн үүрэг: параметрээр орж ирсэн тооны цифрүүдийг тус тусад нь салгаж буцаах</w:t>
      </w:r>
    </w:p>
    <w:p w14:paraId="43D27C1E" w14:textId="77777777" w:rsidR="00E852EA" w:rsidRPr="00E852EA" w:rsidRDefault="00C91995" w:rsidP="00C91995">
      <w:pPr>
        <w:widowControl/>
        <w:numPr>
          <w:ilvl w:val="0"/>
          <w:numId w:val="8"/>
        </w:numPr>
        <w:pBdr>
          <w:left w:val="single" w:sz="18" w:space="0" w:color="6CE26C"/>
        </w:pBdr>
        <w:shd w:val="clear" w:color="auto" w:fill="FFFFFF"/>
        <w:suppressAutoHyphens w:val="0"/>
        <w:spacing w:line="210" w:lineRule="atLeast"/>
        <w:ind w:left="0"/>
        <w:divId w:val="1684551039"/>
        <w:rPr>
          <w:rStyle w:val="comment2"/>
          <w:rFonts w:ascii="Consolas" w:eastAsia="Times New Roman" w:hAnsi="Consolas"/>
          <w:color w:val="5C5C5C"/>
          <w:sz w:val="18"/>
          <w:szCs w:val="18"/>
          <w:bdr w:val="none" w:sz="0" w:space="0" w:color="auto"/>
        </w:rPr>
      </w:pPr>
      <w:proofErr w:type="gramStart"/>
      <w:r>
        <w:rPr>
          <w:rStyle w:val="comment2"/>
          <w:rFonts w:ascii="Consolas" w:eastAsia="Times New Roman" w:hAnsi="Consolas"/>
          <w:sz w:val="18"/>
          <w:szCs w:val="18"/>
        </w:rPr>
        <w:t>функцийн</w:t>
      </w:r>
      <w:proofErr w:type="gramEnd"/>
      <w:r>
        <w:rPr>
          <w:rStyle w:val="comment2"/>
          <w:rFonts w:ascii="Consolas" w:eastAsia="Times New Roman" w:hAnsi="Consolas"/>
          <w:sz w:val="18"/>
          <w:szCs w:val="18"/>
        </w:rPr>
        <w:t> тухай: Параметрээр ирсэн тоог уг тоо 0</w:t>
      </w:r>
      <w:r w:rsidR="00E852EA">
        <w:rPr>
          <w:rStyle w:val="comment2"/>
          <w:rFonts w:ascii="Consolas" w:eastAsia="Times New Roman" w:hAnsi="Consolas"/>
          <w:sz w:val="18"/>
          <w:szCs w:val="18"/>
        </w:rPr>
        <w:t> болтол 10-</w:t>
      </w:r>
      <w:r>
        <w:rPr>
          <w:rStyle w:val="comment2"/>
          <w:rFonts w:ascii="Consolas" w:eastAsia="Times New Roman" w:hAnsi="Consolas"/>
          <w:sz w:val="18"/>
          <w:szCs w:val="18"/>
        </w:rPr>
        <w:t>р хуваасаар тооны цифрийн уртыг олно. </w:t>
      </w:r>
    </w:p>
    <w:p w14:paraId="03432FC9" w14:textId="77777777" w:rsidR="00E852EA" w:rsidRPr="00E852EA" w:rsidRDefault="00C91995" w:rsidP="00E852EA">
      <w:pPr>
        <w:widowControl/>
        <w:numPr>
          <w:ilvl w:val="0"/>
          <w:numId w:val="8"/>
        </w:numPr>
        <w:pBdr>
          <w:left w:val="single" w:sz="18" w:space="0" w:color="6CE26C"/>
        </w:pBdr>
        <w:shd w:val="clear" w:color="auto" w:fill="FFFFFF"/>
        <w:suppressAutoHyphens w:val="0"/>
        <w:spacing w:line="210" w:lineRule="atLeast"/>
        <w:ind w:left="0"/>
        <w:divId w:val="1684551039"/>
        <w:rPr>
          <w:rStyle w:val="comment2"/>
          <w:rFonts w:ascii="Consolas" w:eastAsia="Times New Roman" w:hAnsi="Consolas"/>
          <w:color w:val="5C5C5C"/>
          <w:sz w:val="18"/>
          <w:szCs w:val="18"/>
          <w:bdr w:val="none" w:sz="0" w:space="0" w:color="auto"/>
        </w:rPr>
      </w:pPr>
      <w:proofErr w:type="gramStart"/>
      <w:r>
        <w:rPr>
          <w:rStyle w:val="comment2"/>
          <w:rFonts w:ascii="Consolas" w:eastAsia="Times New Roman" w:hAnsi="Consolas"/>
          <w:sz w:val="18"/>
          <w:szCs w:val="18"/>
        </w:rPr>
        <w:t>хуваах</w:t>
      </w:r>
      <w:proofErr w:type="gramEnd"/>
      <w:r>
        <w:rPr>
          <w:rStyle w:val="comment2"/>
          <w:rFonts w:ascii="Consolas" w:eastAsia="Times New Roman" w:hAnsi="Consolas"/>
          <w:sz w:val="18"/>
          <w:szCs w:val="18"/>
        </w:rPr>
        <w:t> бүртээ арын </w:t>
      </w:r>
      <w:r w:rsidRPr="00E852EA">
        <w:rPr>
          <w:rStyle w:val="comment2"/>
          <w:rFonts w:ascii="Consolas" w:eastAsia="Times New Roman" w:hAnsi="Consolas"/>
          <w:sz w:val="18"/>
          <w:szCs w:val="18"/>
        </w:rPr>
        <w:t>цифрийг</w:t>
      </w:r>
      <w:r w:rsidR="00E852EA">
        <w:rPr>
          <w:rStyle w:val="comment2"/>
          <w:rFonts w:ascii="Consolas" w:eastAsia="Times New Roman" w:hAnsi="Consolas"/>
          <w:sz w:val="18"/>
          <w:szCs w:val="18"/>
        </w:rPr>
        <w:t xml:space="preserve"> </w:t>
      </w:r>
      <w:r w:rsidRPr="00E852EA">
        <w:rPr>
          <w:rStyle w:val="comment2"/>
          <w:rFonts w:ascii="Consolas" w:eastAsia="Times New Roman" w:hAnsi="Consolas"/>
          <w:sz w:val="18"/>
          <w:szCs w:val="18"/>
        </w:rPr>
        <w:t>масси</w:t>
      </w:r>
      <w:r w:rsidR="00E852EA">
        <w:rPr>
          <w:rStyle w:val="comment2"/>
          <w:rFonts w:ascii="Consolas" w:hAnsi="Consolas"/>
          <w:sz w:val="18"/>
          <w:szCs w:val="18"/>
          <w:lang w:val="mn-MN"/>
        </w:rPr>
        <w:t>в</w:t>
      </w:r>
      <w:r w:rsidRPr="00E852EA">
        <w:rPr>
          <w:rStyle w:val="comment2"/>
          <w:rFonts w:ascii="Consolas" w:eastAsia="Times New Roman" w:hAnsi="Consolas"/>
          <w:sz w:val="18"/>
          <w:szCs w:val="18"/>
        </w:rPr>
        <w:t>т хийж өгнө. Хаягаар main функц байгаа массивт утга хийж </w:t>
      </w:r>
    </w:p>
    <w:p w14:paraId="19AF28A3" w14:textId="77777777" w:rsidR="00E852EA" w:rsidRPr="00E852EA" w:rsidRDefault="00C91995" w:rsidP="00E852EA">
      <w:pPr>
        <w:widowControl/>
        <w:numPr>
          <w:ilvl w:val="0"/>
          <w:numId w:val="8"/>
        </w:numPr>
        <w:pBdr>
          <w:left w:val="single" w:sz="18" w:space="0" w:color="6CE26C"/>
        </w:pBdr>
        <w:shd w:val="clear" w:color="auto" w:fill="FFFFFF"/>
        <w:suppressAutoHyphens w:val="0"/>
        <w:spacing w:line="210" w:lineRule="atLeast"/>
        <w:ind w:left="0"/>
        <w:divId w:val="1684551039"/>
        <w:rPr>
          <w:rStyle w:val="comment2"/>
          <w:rFonts w:ascii="Consolas" w:eastAsia="Times New Roman" w:hAnsi="Consolas"/>
          <w:color w:val="5C5C5C"/>
          <w:sz w:val="18"/>
          <w:szCs w:val="18"/>
          <w:bdr w:val="none" w:sz="0" w:space="0" w:color="auto"/>
        </w:rPr>
      </w:pPr>
      <w:r w:rsidRPr="00E852EA">
        <w:rPr>
          <w:rStyle w:val="comment2"/>
          <w:rFonts w:ascii="Consolas" w:eastAsia="Times New Roman" w:hAnsi="Consolas"/>
          <w:sz w:val="18"/>
          <w:szCs w:val="18"/>
        </w:rPr>
        <w:t>өгч багаа тул утга буцаах шаардлагагүй гэж үзээд функцын void</w:t>
      </w:r>
    </w:p>
    <w:p w14:paraId="682FA4FA" w14:textId="77777777" w:rsidR="00E852EA" w:rsidRPr="00E852EA" w:rsidRDefault="00C91995" w:rsidP="00E852EA">
      <w:pPr>
        <w:widowControl/>
        <w:numPr>
          <w:ilvl w:val="0"/>
          <w:numId w:val="8"/>
        </w:numPr>
        <w:pBdr>
          <w:left w:val="single" w:sz="18" w:space="0" w:color="6CE26C"/>
        </w:pBdr>
        <w:shd w:val="clear" w:color="auto" w:fill="FFFFFF"/>
        <w:suppressAutoHyphens w:val="0"/>
        <w:spacing w:line="210" w:lineRule="atLeast"/>
        <w:ind w:left="0"/>
        <w:divId w:val="1684551039"/>
        <w:rPr>
          <w:rStyle w:val="comment2"/>
          <w:rFonts w:ascii="Consolas" w:eastAsia="Times New Roman" w:hAnsi="Consolas"/>
          <w:color w:val="5C5C5C"/>
          <w:sz w:val="18"/>
          <w:szCs w:val="18"/>
          <w:bdr w:val="none" w:sz="0" w:space="0" w:color="auto"/>
        </w:rPr>
      </w:pPr>
      <w:r w:rsidRPr="00E852EA">
        <w:rPr>
          <w:rStyle w:val="comment2"/>
          <w:rFonts w:ascii="Consolas" w:eastAsia="Times New Roman" w:hAnsi="Consolas"/>
          <w:sz w:val="18"/>
          <w:szCs w:val="18"/>
        </w:rPr>
        <w:t>Хувьсагчийн үүрэг:    </w:t>
      </w:r>
    </w:p>
    <w:p w14:paraId="379B3DD4" w14:textId="3A75ABCE" w:rsidR="00E852EA" w:rsidRPr="00E852EA" w:rsidRDefault="00E852EA" w:rsidP="00E852EA">
      <w:pPr>
        <w:widowControl/>
        <w:numPr>
          <w:ilvl w:val="0"/>
          <w:numId w:val="8"/>
        </w:numPr>
        <w:pBdr>
          <w:left w:val="single" w:sz="18" w:space="0" w:color="6CE26C"/>
        </w:pBdr>
        <w:shd w:val="clear" w:color="auto" w:fill="FFFFFF"/>
        <w:suppressAutoHyphens w:val="0"/>
        <w:spacing w:line="210" w:lineRule="atLeast"/>
        <w:ind w:left="0"/>
        <w:divId w:val="1684551039"/>
        <w:rPr>
          <w:rStyle w:val="comment2"/>
          <w:rFonts w:ascii="Consolas" w:eastAsia="Times New Roman" w:hAnsi="Consolas"/>
          <w:color w:val="5C5C5C"/>
          <w:sz w:val="18"/>
          <w:szCs w:val="18"/>
          <w:bdr w:val="none" w:sz="0" w:space="0" w:color="auto"/>
        </w:rPr>
      </w:pPr>
      <w:r>
        <w:rPr>
          <w:rStyle w:val="comment2"/>
          <w:rFonts w:ascii="Consolas" w:eastAsia="Times New Roman" w:hAnsi="Consolas"/>
          <w:sz w:val="18"/>
          <w:szCs w:val="18"/>
          <w:lang w:val="mn-MN"/>
        </w:rPr>
        <w:t xml:space="preserve">   </w:t>
      </w:r>
      <w:r w:rsidR="00C91995" w:rsidRPr="00E852EA">
        <w:rPr>
          <w:rStyle w:val="comment2"/>
          <w:rFonts w:ascii="Consolas" w:eastAsia="Times New Roman" w:hAnsi="Consolas"/>
          <w:sz w:val="18"/>
          <w:szCs w:val="18"/>
        </w:rPr>
        <w:t>n - хэрэглэгчийн оруулсан цифрийг олох тоо    </w:t>
      </w:r>
    </w:p>
    <w:p w14:paraId="630CA0BF" w14:textId="5FBF24D9" w:rsidR="00E852EA" w:rsidRPr="00E852EA" w:rsidRDefault="00E852EA" w:rsidP="00E852EA">
      <w:pPr>
        <w:widowControl/>
        <w:numPr>
          <w:ilvl w:val="0"/>
          <w:numId w:val="8"/>
        </w:numPr>
        <w:pBdr>
          <w:left w:val="single" w:sz="18" w:space="0" w:color="6CE26C"/>
        </w:pBdr>
        <w:shd w:val="clear" w:color="auto" w:fill="FFFFFF"/>
        <w:suppressAutoHyphens w:val="0"/>
        <w:spacing w:line="210" w:lineRule="atLeast"/>
        <w:ind w:left="0"/>
        <w:divId w:val="1684551039"/>
        <w:rPr>
          <w:rStyle w:val="comment2"/>
          <w:rFonts w:ascii="Consolas" w:eastAsia="Times New Roman" w:hAnsi="Consolas"/>
          <w:color w:val="5C5C5C"/>
          <w:sz w:val="18"/>
          <w:szCs w:val="18"/>
          <w:bdr w:val="none" w:sz="0" w:space="0" w:color="auto"/>
        </w:rPr>
      </w:pPr>
      <w:r>
        <w:rPr>
          <w:rStyle w:val="comment2"/>
          <w:rFonts w:ascii="Consolas" w:eastAsia="Times New Roman" w:hAnsi="Consolas"/>
          <w:sz w:val="18"/>
          <w:szCs w:val="18"/>
          <w:lang w:val="mn-MN"/>
        </w:rPr>
        <w:t xml:space="preserve">   </w:t>
      </w:r>
      <w:r w:rsidR="00C91995" w:rsidRPr="00E852EA">
        <w:rPr>
          <w:rStyle w:val="comment2"/>
          <w:rFonts w:ascii="Consolas" w:eastAsia="Times New Roman" w:hAnsi="Consolas"/>
          <w:sz w:val="18"/>
          <w:szCs w:val="18"/>
        </w:rPr>
        <w:t>*b - цифр бүрийг хадгалах массив</w:t>
      </w:r>
    </w:p>
    <w:p w14:paraId="663FDE51" w14:textId="07A1BE42" w:rsidR="00C91995" w:rsidRPr="00E852EA" w:rsidRDefault="00C91995" w:rsidP="00E852EA">
      <w:pPr>
        <w:widowControl/>
        <w:numPr>
          <w:ilvl w:val="0"/>
          <w:numId w:val="8"/>
        </w:numPr>
        <w:pBdr>
          <w:left w:val="single" w:sz="18" w:space="0" w:color="6CE26C"/>
        </w:pBdr>
        <w:shd w:val="clear" w:color="auto" w:fill="FFFFFF"/>
        <w:suppressAutoHyphens w:val="0"/>
        <w:spacing w:line="210" w:lineRule="atLeast"/>
        <w:ind w:left="0"/>
        <w:divId w:val="1684551039"/>
        <w:rPr>
          <w:rFonts w:ascii="Consolas" w:eastAsia="Times New Roman" w:hAnsi="Consolas"/>
          <w:color w:val="5C5C5C"/>
          <w:sz w:val="18"/>
          <w:szCs w:val="18"/>
        </w:rPr>
      </w:pPr>
      <w:r w:rsidRPr="00E852EA">
        <w:rPr>
          <w:rStyle w:val="comment2"/>
          <w:rFonts w:ascii="Consolas" w:eastAsia="Times New Roman" w:hAnsi="Consolas"/>
          <w:sz w:val="18"/>
          <w:szCs w:val="18"/>
        </w:rPr>
        <w:t>*/</w:t>
      </w:r>
      <w:r w:rsidRPr="00E852EA">
        <w:rPr>
          <w:rFonts w:ascii="Consolas" w:eastAsia="Times New Roman" w:hAnsi="Consolas"/>
          <w:color w:val="000000"/>
          <w:sz w:val="18"/>
          <w:szCs w:val="18"/>
          <w:bdr w:val="none" w:sz="0" w:space="0" w:color="auto" w:frame="1"/>
        </w:rPr>
        <w:t>  </w:t>
      </w:r>
    </w:p>
    <w:p w14:paraId="40829E07" w14:textId="77777777" w:rsidR="00E852EA" w:rsidRPr="00E852EA" w:rsidRDefault="00C91995" w:rsidP="00C91995">
      <w:pPr>
        <w:widowControl/>
        <w:numPr>
          <w:ilvl w:val="0"/>
          <w:numId w:val="8"/>
        </w:numPr>
        <w:pBdr>
          <w:left w:val="single" w:sz="18" w:space="0" w:color="6CE26C"/>
        </w:pBdr>
        <w:shd w:val="clear" w:color="auto" w:fill="F8F8F8"/>
        <w:suppressAutoHyphens w:val="0"/>
        <w:spacing w:line="210" w:lineRule="atLeast"/>
        <w:ind w:left="0"/>
        <w:divId w:val="1684551039"/>
        <w:rPr>
          <w:rFonts w:ascii="Consolas" w:eastAsia="Times New Roman" w:hAnsi="Consolas"/>
          <w:color w:val="5C5C5C"/>
          <w:sz w:val="18"/>
          <w:szCs w:val="18"/>
        </w:rPr>
      </w:pP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countDigits(</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a) { </w:t>
      </w:r>
    </w:p>
    <w:p w14:paraId="3B40BF37" w14:textId="3F19168B" w:rsidR="00C91995" w:rsidRDefault="00C91995" w:rsidP="00C91995">
      <w:pPr>
        <w:widowControl/>
        <w:numPr>
          <w:ilvl w:val="0"/>
          <w:numId w:val="8"/>
        </w:numPr>
        <w:pBdr>
          <w:left w:val="single" w:sz="18" w:space="0" w:color="6CE26C"/>
        </w:pBdr>
        <w:shd w:val="clear" w:color="auto" w:fill="F8F8F8"/>
        <w:suppressAutoHyphens w:val="0"/>
        <w:spacing w:line="210" w:lineRule="atLeast"/>
        <w:ind w:left="0"/>
        <w:divId w:val="1684551039"/>
        <w:rPr>
          <w:rFonts w:ascii="Consolas" w:eastAsia="Times New Roman" w:hAnsi="Consolas"/>
          <w:color w:val="5C5C5C"/>
          <w:sz w:val="18"/>
          <w:szCs w:val="18"/>
        </w:rPr>
      </w:pPr>
      <w:r>
        <w:rPr>
          <w:rStyle w:val="comment2"/>
          <w:rFonts w:ascii="Consolas" w:eastAsia="Times New Roman" w:hAnsi="Consolas"/>
          <w:sz w:val="18"/>
          <w:szCs w:val="18"/>
        </w:rPr>
        <w:t>//цифрийн тоог хадгалах хувьсагчийг зарлаж анхны утгийг  болгож байна</w:t>
      </w:r>
      <w:r>
        <w:rPr>
          <w:rFonts w:ascii="Consolas" w:eastAsia="Times New Roman" w:hAnsi="Consolas"/>
          <w:color w:val="000000"/>
          <w:sz w:val="18"/>
          <w:szCs w:val="18"/>
          <w:bdr w:val="none" w:sz="0" w:space="0" w:color="auto" w:frame="1"/>
        </w:rPr>
        <w:t>  </w:t>
      </w:r>
    </w:p>
    <w:p w14:paraId="06404017" w14:textId="77777777" w:rsidR="00E852EA" w:rsidRPr="00E852EA" w:rsidRDefault="00C91995" w:rsidP="00C91995">
      <w:pPr>
        <w:widowControl/>
        <w:numPr>
          <w:ilvl w:val="0"/>
          <w:numId w:val="8"/>
        </w:numPr>
        <w:pBdr>
          <w:left w:val="single" w:sz="18" w:space="0" w:color="6CE26C"/>
        </w:pBdr>
        <w:shd w:val="clear" w:color="auto" w:fill="FFFFFF"/>
        <w:suppressAutoHyphens w:val="0"/>
        <w:spacing w:line="210" w:lineRule="atLeast"/>
        <w:ind w:left="0"/>
        <w:divId w:val="168455103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count = 0; </w:t>
      </w:r>
    </w:p>
    <w:p w14:paraId="3DF46923" w14:textId="33789664" w:rsidR="00C91995" w:rsidRDefault="00E852EA" w:rsidP="00C91995">
      <w:pPr>
        <w:widowControl/>
        <w:numPr>
          <w:ilvl w:val="0"/>
          <w:numId w:val="8"/>
        </w:numPr>
        <w:pBdr>
          <w:left w:val="single" w:sz="18" w:space="0" w:color="6CE26C"/>
        </w:pBdr>
        <w:shd w:val="clear" w:color="auto" w:fill="FFFFFF"/>
        <w:suppressAutoHyphens w:val="0"/>
        <w:spacing w:line="210" w:lineRule="atLeast"/>
        <w:ind w:left="0"/>
        <w:divId w:val="168455103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lang w:val="mn-MN"/>
        </w:rPr>
        <w:t xml:space="preserve">        </w:t>
      </w:r>
      <w:r w:rsidR="00C91995">
        <w:rPr>
          <w:rStyle w:val="comment2"/>
          <w:rFonts w:ascii="Consolas" w:eastAsia="Times New Roman" w:hAnsi="Consolas"/>
          <w:sz w:val="18"/>
          <w:szCs w:val="18"/>
        </w:rPr>
        <w:t>//a буюу хэрэглэгчийн оруулсан тоо 0 биш байвал давтана</w:t>
      </w:r>
      <w:r w:rsidR="00C91995">
        <w:rPr>
          <w:rFonts w:ascii="Consolas" w:eastAsia="Times New Roman" w:hAnsi="Consolas"/>
          <w:color w:val="000000"/>
          <w:sz w:val="18"/>
          <w:szCs w:val="18"/>
          <w:bdr w:val="none" w:sz="0" w:space="0" w:color="auto" w:frame="1"/>
        </w:rPr>
        <w:t>  </w:t>
      </w:r>
    </w:p>
    <w:p w14:paraId="38E33F96" w14:textId="77777777" w:rsidR="00E852EA" w:rsidRPr="00E852EA" w:rsidRDefault="00C91995" w:rsidP="00C91995">
      <w:pPr>
        <w:widowControl/>
        <w:numPr>
          <w:ilvl w:val="0"/>
          <w:numId w:val="8"/>
        </w:numPr>
        <w:pBdr>
          <w:left w:val="single" w:sz="18" w:space="0" w:color="6CE26C"/>
        </w:pBdr>
        <w:shd w:val="clear" w:color="auto" w:fill="F8F8F8"/>
        <w:suppressAutoHyphens w:val="0"/>
        <w:spacing w:line="210" w:lineRule="atLeast"/>
        <w:ind w:left="0"/>
        <w:divId w:val="168455103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while</w:t>
      </w:r>
      <w:r>
        <w:rPr>
          <w:rFonts w:ascii="Consolas" w:eastAsia="Times New Roman" w:hAnsi="Consolas"/>
          <w:color w:val="000000"/>
          <w:sz w:val="18"/>
          <w:szCs w:val="18"/>
          <w:bdr w:val="none" w:sz="0" w:space="0" w:color="auto" w:frame="1"/>
        </w:rPr>
        <w:t> (a != 0) { </w:t>
      </w:r>
    </w:p>
    <w:p w14:paraId="64723A7B" w14:textId="29078408" w:rsidR="00C91995" w:rsidRDefault="00E852EA" w:rsidP="00C91995">
      <w:pPr>
        <w:widowControl/>
        <w:numPr>
          <w:ilvl w:val="0"/>
          <w:numId w:val="8"/>
        </w:numPr>
        <w:pBdr>
          <w:left w:val="single" w:sz="18" w:space="0" w:color="6CE26C"/>
        </w:pBdr>
        <w:shd w:val="clear" w:color="auto" w:fill="F8F8F8"/>
        <w:suppressAutoHyphens w:val="0"/>
        <w:spacing w:line="210" w:lineRule="atLeast"/>
        <w:ind w:left="0"/>
        <w:divId w:val="168455103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lang w:val="mn-MN"/>
        </w:rPr>
        <w:t xml:space="preserve">        </w:t>
      </w:r>
      <w:r w:rsidR="00C91995">
        <w:rPr>
          <w:rStyle w:val="comment2"/>
          <w:rFonts w:ascii="Consolas" w:eastAsia="Times New Roman" w:hAnsi="Consolas"/>
          <w:sz w:val="18"/>
          <w:szCs w:val="18"/>
        </w:rPr>
        <w:t>//цифрийн тоог нэгээн нэмэгдүүлнэ</w:t>
      </w:r>
      <w:r w:rsidR="00C91995">
        <w:rPr>
          <w:rFonts w:ascii="Consolas" w:eastAsia="Times New Roman" w:hAnsi="Consolas"/>
          <w:color w:val="000000"/>
          <w:sz w:val="18"/>
          <w:szCs w:val="18"/>
          <w:bdr w:val="none" w:sz="0" w:space="0" w:color="auto" w:frame="1"/>
        </w:rPr>
        <w:t>  </w:t>
      </w:r>
    </w:p>
    <w:p w14:paraId="38875826" w14:textId="77777777" w:rsidR="00E852EA" w:rsidRPr="00E852EA" w:rsidRDefault="00C91995" w:rsidP="00C91995">
      <w:pPr>
        <w:widowControl/>
        <w:numPr>
          <w:ilvl w:val="0"/>
          <w:numId w:val="8"/>
        </w:numPr>
        <w:pBdr>
          <w:left w:val="single" w:sz="18" w:space="0" w:color="6CE26C"/>
        </w:pBdr>
        <w:shd w:val="clear" w:color="auto" w:fill="FFFFFF"/>
        <w:suppressAutoHyphens w:val="0"/>
        <w:spacing w:line="210" w:lineRule="atLeast"/>
        <w:ind w:left="0"/>
        <w:divId w:val="168455103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count++; </w:t>
      </w:r>
    </w:p>
    <w:p w14:paraId="6339F867" w14:textId="52B58964" w:rsidR="00E852EA" w:rsidRPr="00E852EA" w:rsidRDefault="00E852EA" w:rsidP="00C91995">
      <w:pPr>
        <w:widowControl/>
        <w:numPr>
          <w:ilvl w:val="0"/>
          <w:numId w:val="8"/>
        </w:numPr>
        <w:pBdr>
          <w:left w:val="single" w:sz="18" w:space="0" w:color="6CE26C"/>
        </w:pBdr>
        <w:shd w:val="clear" w:color="auto" w:fill="FFFFFF"/>
        <w:suppressAutoHyphens w:val="0"/>
        <w:spacing w:line="210" w:lineRule="atLeast"/>
        <w:ind w:left="0"/>
        <w:divId w:val="1684551039"/>
        <w:rPr>
          <w:rStyle w:val="comment2"/>
          <w:rFonts w:ascii="Consolas" w:eastAsia="Times New Roman" w:hAnsi="Consolas"/>
          <w:color w:val="5C5C5C"/>
          <w:sz w:val="18"/>
          <w:szCs w:val="18"/>
          <w:bdr w:val="none" w:sz="0" w:space="0" w:color="auto"/>
        </w:rPr>
      </w:pPr>
      <w:r>
        <w:rPr>
          <w:rFonts w:ascii="Consolas" w:eastAsia="Times New Roman" w:hAnsi="Consolas"/>
          <w:color w:val="000000"/>
          <w:sz w:val="18"/>
          <w:szCs w:val="18"/>
          <w:bdr w:val="none" w:sz="0" w:space="0" w:color="auto" w:frame="1"/>
          <w:lang w:val="mn-MN"/>
        </w:rPr>
        <w:t xml:space="preserve">           </w:t>
      </w:r>
      <w:r w:rsidR="00C91995">
        <w:rPr>
          <w:rStyle w:val="comment2"/>
          <w:rFonts w:ascii="Consolas" w:eastAsia="Times New Roman" w:hAnsi="Consolas"/>
          <w:sz w:val="18"/>
          <w:szCs w:val="18"/>
        </w:rPr>
        <w:t>//</w:t>
      </w:r>
      <w:r>
        <w:rPr>
          <w:rStyle w:val="comment2"/>
          <w:rFonts w:ascii="Consolas" w:eastAsia="Times New Roman" w:hAnsi="Consolas"/>
          <w:sz w:val="18"/>
          <w:szCs w:val="18"/>
        </w:rPr>
        <w:t xml:space="preserve"> </w:t>
      </w:r>
      <w:r w:rsidR="00C91995">
        <w:rPr>
          <w:rStyle w:val="comment2"/>
          <w:rFonts w:ascii="Consolas" w:eastAsia="Times New Roman" w:hAnsi="Consolas"/>
          <w:sz w:val="18"/>
          <w:szCs w:val="18"/>
        </w:rPr>
        <w:t>параметрээр ирсэн тоог 10т уг тоог 0 болтол хуувана хууваагдах бүрт </w:t>
      </w:r>
    </w:p>
    <w:p w14:paraId="0D3A6790" w14:textId="4752E135" w:rsidR="00C91995" w:rsidRDefault="00E852EA" w:rsidP="00C91995">
      <w:pPr>
        <w:widowControl/>
        <w:numPr>
          <w:ilvl w:val="0"/>
          <w:numId w:val="8"/>
        </w:numPr>
        <w:pBdr>
          <w:left w:val="single" w:sz="18" w:space="0" w:color="6CE26C"/>
        </w:pBdr>
        <w:shd w:val="clear" w:color="auto" w:fill="FFFFFF"/>
        <w:suppressAutoHyphens w:val="0"/>
        <w:spacing w:line="210" w:lineRule="atLeast"/>
        <w:ind w:left="0"/>
        <w:divId w:val="168455103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xml:space="preserve">           // </w:t>
      </w:r>
      <w:r w:rsidR="00C91995">
        <w:rPr>
          <w:rStyle w:val="comment2"/>
          <w:rFonts w:ascii="Consolas" w:eastAsia="Times New Roman" w:hAnsi="Consolas"/>
          <w:sz w:val="18"/>
          <w:szCs w:val="18"/>
        </w:rPr>
        <w:t>нэг цифр байна гэж үзнэ</w:t>
      </w:r>
      <w:r w:rsidR="00C91995">
        <w:rPr>
          <w:rFonts w:ascii="Consolas" w:eastAsia="Times New Roman" w:hAnsi="Consolas"/>
          <w:color w:val="000000"/>
          <w:sz w:val="18"/>
          <w:szCs w:val="18"/>
          <w:bdr w:val="none" w:sz="0" w:space="0" w:color="auto" w:frame="1"/>
        </w:rPr>
        <w:t>  </w:t>
      </w:r>
    </w:p>
    <w:p w14:paraId="14A3C1DA" w14:textId="0EE32761" w:rsidR="00C91995" w:rsidRDefault="00E852EA" w:rsidP="00C91995">
      <w:pPr>
        <w:widowControl/>
        <w:numPr>
          <w:ilvl w:val="0"/>
          <w:numId w:val="8"/>
        </w:numPr>
        <w:pBdr>
          <w:left w:val="single" w:sz="18" w:space="0" w:color="6CE26C"/>
        </w:pBdr>
        <w:shd w:val="clear" w:color="auto" w:fill="F8F8F8"/>
        <w:suppressAutoHyphens w:val="0"/>
        <w:spacing w:line="210" w:lineRule="atLeast"/>
        <w:ind w:left="0"/>
        <w:divId w:val="168455103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a</w:t>
      </w:r>
      <w:r w:rsidR="00C91995">
        <w:rPr>
          <w:rFonts w:ascii="Consolas" w:eastAsia="Times New Roman" w:hAnsi="Consolas"/>
          <w:color w:val="000000"/>
          <w:sz w:val="18"/>
          <w:szCs w:val="18"/>
          <w:bdr w:val="none" w:sz="0" w:space="0" w:color="auto" w:frame="1"/>
        </w:rPr>
        <w:t>/= 10;  </w:t>
      </w:r>
    </w:p>
    <w:p w14:paraId="2AEA0BC7" w14:textId="77777777" w:rsidR="00E852EA" w:rsidRPr="00E852EA" w:rsidRDefault="00C91995" w:rsidP="00C91995">
      <w:pPr>
        <w:widowControl/>
        <w:numPr>
          <w:ilvl w:val="0"/>
          <w:numId w:val="8"/>
        </w:numPr>
        <w:pBdr>
          <w:left w:val="single" w:sz="18" w:space="0" w:color="6CE26C"/>
        </w:pBdr>
        <w:shd w:val="clear" w:color="auto" w:fill="FFFFFF"/>
        <w:suppressAutoHyphens w:val="0"/>
        <w:spacing w:line="210" w:lineRule="atLeast"/>
        <w:ind w:left="0"/>
        <w:divId w:val="168455103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6950870F" w14:textId="70BDB0FA" w:rsidR="00C91995" w:rsidRDefault="00E852EA" w:rsidP="00C91995">
      <w:pPr>
        <w:widowControl/>
        <w:numPr>
          <w:ilvl w:val="0"/>
          <w:numId w:val="8"/>
        </w:numPr>
        <w:pBdr>
          <w:left w:val="single" w:sz="18" w:space="0" w:color="6CE26C"/>
        </w:pBdr>
        <w:shd w:val="clear" w:color="auto" w:fill="FFFFFF"/>
        <w:suppressAutoHyphens w:val="0"/>
        <w:spacing w:line="210" w:lineRule="atLeast"/>
        <w:ind w:left="0"/>
        <w:divId w:val="1684551039"/>
        <w:rPr>
          <w:rFonts w:ascii="Consolas" w:eastAsia="Times New Roman" w:hAnsi="Consolas"/>
          <w:color w:val="5C5C5C"/>
          <w:sz w:val="18"/>
          <w:szCs w:val="18"/>
        </w:rPr>
      </w:pPr>
      <w:r>
        <w:rPr>
          <w:rStyle w:val="comment2"/>
          <w:rFonts w:ascii="Consolas" w:eastAsia="Times New Roman" w:hAnsi="Consolas"/>
          <w:sz w:val="18"/>
          <w:szCs w:val="18"/>
        </w:rPr>
        <w:t xml:space="preserve">        </w:t>
      </w:r>
      <w:r w:rsidR="00C91995">
        <w:rPr>
          <w:rStyle w:val="comment2"/>
          <w:rFonts w:ascii="Consolas" w:eastAsia="Times New Roman" w:hAnsi="Consolas"/>
          <w:sz w:val="18"/>
          <w:szCs w:val="18"/>
        </w:rPr>
        <w:t>//цифрийн тоо хадгалагдаж буй count хувьсагчийг return түлхүүр үг ашиглаж буцаана</w:t>
      </w:r>
      <w:r w:rsidR="00C91995">
        <w:rPr>
          <w:rFonts w:ascii="Consolas" w:eastAsia="Times New Roman" w:hAnsi="Consolas"/>
          <w:color w:val="000000"/>
          <w:sz w:val="18"/>
          <w:szCs w:val="18"/>
          <w:bdr w:val="none" w:sz="0" w:space="0" w:color="auto" w:frame="1"/>
        </w:rPr>
        <w:t>  </w:t>
      </w:r>
    </w:p>
    <w:p w14:paraId="515A337F" w14:textId="77777777" w:rsidR="00C91995" w:rsidRDefault="00C91995" w:rsidP="00C91995">
      <w:pPr>
        <w:widowControl/>
        <w:numPr>
          <w:ilvl w:val="0"/>
          <w:numId w:val="8"/>
        </w:numPr>
        <w:pBdr>
          <w:left w:val="single" w:sz="18" w:space="0" w:color="6CE26C"/>
        </w:pBdr>
        <w:shd w:val="clear" w:color="auto" w:fill="F8F8F8"/>
        <w:suppressAutoHyphens w:val="0"/>
        <w:spacing w:line="210" w:lineRule="atLeast"/>
        <w:ind w:left="0"/>
        <w:divId w:val="168455103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return</w:t>
      </w:r>
      <w:r>
        <w:rPr>
          <w:rFonts w:ascii="Consolas" w:eastAsia="Times New Roman" w:hAnsi="Consolas"/>
          <w:color w:val="000000"/>
          <w:sz w:val="18"/>
          <w:szCs w:val="18"/>
          <w:bdr w:val="none" w:sz="0" w:space="0" w:color="auto" w:frame="1"/>
        </w:rPr>
        <w:t> count;  </w:t>
      </w:r>
    </w:p>
    <w:p w14:paraId="0C76824E" w14:textId="77777777" w:rsidR="00C91995" w:rsidRDefault="00C91995" w:rsidP="00C91995">
      <w:pPr>
        <w:widowControl/>
        <w:numPr>
          <w:ilvl w:val="0"/>
          <w:numId w:val="8"/>
        </w:numPr>
        <w:pBdr>
          <w:left w:val="single" w:sz="18" w:space="0" w:color="6CE26C"/>
        </w:pBdr>
        <w:shd w:val="clear" w:color="auto" w:fill="FFFFFF"/>
        <w:suppressAutoHyphens w:val="0"/>
        <w:spacing w:line="210" w:lineRule="atLeast"/>
        <w:ind w:left="0"/>
        <w:divId w:val="168455103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5870A571" w14:textId="77777777" w:rsidR="00E852EA" w:rsidRPr="00E852EA" w:rsidRDefault="00C91995" w:rsidP="00C91995">
      <w:pPr>
        <w:widowControl/>
        <w:numPr>
          <w:ilvl w:val="0"/>
          <w:numId w:val="8"/>
        </w:numPr>
        <w:pBdr>
          <w:left w:val="single" w:sz="18" w:space="0" w:color="6CE26C"/>
        </w:pBdr>
        <w:shd w:val="clear" w:color="auto" w:fill="F8F8F8"/>
        <w:suppressAutoHyphens w:val="0"/>
        <w:spacing w:line="210" w:lineRule="atLeast"/>
        <w:ind w:left="0"/>
        <w:divId w:val="1684551039"/>
        <w:rPr>
          <w:rStyle w:val="comment2"/>
          <w:rFonts w:ascii="Consolas" w:eastAsia="Times New Roman" w:hAnsi="Consolas"/>
          <w:color w:val="5C5C5C"/>
          <w:sz w:val="18"/>
          <w:szCs w:val="18"/>
          <w:bdr w:val="none" w:sz="0" w:space="0" w:color="auto"/>
        </w:rPr>
      </w:pPr>
      <w:r>
        <w:rPr>
          <w:rFonts w:ascii="Consolas" w:eastAsia="Times New Roman" w:hAnsi="Consolas"/>
          <w:color w:val="000000"/>
          <w:sz w:val="18"/>
          <w:szCs w:val="18"/>
          <w:bdr w:val="none" w:sz="0" w:space="0" w:color="auto" w:frame="1"/>
        </w:rPr>
        <w:t>    </w:t>
      </w:r>
      <w:r>
        <w:rPr>
          <w:rStyle w:val="comment2"/>
          <w:rFonts w:ascii="Consolas" w:eastAsia="Times New Roman" w:hAnsi="Consolas"/>
          <w:sz w:val="18"/>
          <w:szCs w:val="18"/>
        </w:rPr>
        <w:t>/*</w:t>
      </w:r>
    </w:p>
    <w:p w14:paraId="6022D319" w14:textId="73021325" w:rsidR="00E852EA" w:rsidRPr="00E852EA" w:rsidRDefault="00E852EA" w:rsidP="00C91995">
      <w:pPr>
        <w:widowControl/>
        <w:numPr>
          <w:ilvl w:val="0"/>
          <w:numId w:val="8"/>
        </w:numPr>
        <w:pBdr>
          <w:left w:val="single" w:sz="18" w:space="0" w:color="6CE26C"/>
        </w:pBdr>
        <w:shd w:val="clear" w:color="auto" w:fill="F8F8F8"/>
        <w:suppressAutoHyphens w:val="0"/>
        <w:spacing w:line="210" w:lineRule="atLeast"/>
        <w:ind w:left="0"/>
        <w:divId w:val="1684551039"/>
        <w:rPr>
          <w:rStyle w:val="comment2"/>
          <w:rFonts w:ascii="Consolas" w:eastAsia="Times New Roman" w:hAnsi="Consolas"/>
          <w:color w:val="5C5C5C"/>
          <w:sz w:val="18"/>
          <w:szCs w:val="18"/>
          <w:bdr w:val="none" w:sz="0" w:space="0" w:color="auto"/>
        </w:rPr>
      </w:pPr>
      <w:r>
        <w:rPr>
          <w:rStyle w:val="comment2"/>
          <w:rFonts w:ascii="Consolas" w:eastAsia="Times New Roman" w:hAnsi="Consolas"/>
          <w:sz w:val="18"/>
          <w:szCs w:val="18"/>
        </w:rPr>
        <w:t xml:space="preserve">    </w:t>
      </w:r>
      <w:r w:rsidR="00C91995">
        <w:rPr>
          <w:rStyle w:val="comment2"/>
          <w:rFonts w:ascii="Consolas" w:eastAsia="Times New Roman" w:hAnsi="Consolas"/>
          <w:sz w:val="18"/>
          <w:szCs w:val="18"/>
        </w:rPr>
        <w:t>Үйлдэл: Функц тодорхойлж байна</w:t>
      </w:r>
    </w:p>
    <w:p w14:paraId="371B2CE9" w14:textId="54FD39F5" w:rsidR="00E852EA" w:rsidRPr="00E852EA" w:rsidRDefault="00E852EA" w:rsidP="00C91995">
      <w:pPr>
        <w:widowControl/>
        <w:numPr>
          <w:ilvl w:val="0"/>
          <w:numId w:val="8"/>
        </w:numPr>
        <w:pBdr>
          <w:left w:val="single" w:sz="18" w:space="0" w:color="6CE26C"/>
        </w:pBdr>
        <w:shd w:val="clear" w:color="auto" w:fill="F8F8F8"/>
        <w:suppressAutoHyphens w:val="0"/>
        <w:spacing w:line="210" w:lineRule="atLeast"/>
        <w:ind w:left="0"/>
        <w:divId w:val="1684551039"/>
        <w:rPr>
          <w:rStyle w:val="comment2"/>
          <w:rFonts w:ascii="Consolas" w:eastAsia="Times New Roman" w:hAnsi="Consolas"/>
          <w:color w:val="5C5C5C"/>
          <w:sz w:val="18"/>
          <w:szCs w:val="18"/>
          <w:bdr w:val="none" w:sz="0" w:space="0" w:color="auto"/>
        </w:rPr>
      </w:pPr>
      <w:r>
        <w:rPr>
          <w:rStyle w:val="comment2"/>
          <w:rFonts w:ascii="Consolas" w:eastAsia="Times New Roman" w:hAnsi="Consolas"/>
          <w:sz w:val="18"/>
          <w:szCs w:val="18"/>
        </w:rPr>
        <w:t xml:space="preserve">    </w:t>
      </w:r>
      <w:r w:rsidR="00C91995">
        <w:rPr>
          <w:rStyle w:val="comment2"/>
          <w:rFonts w:ascii="Consolas" w:eastAsia="Times New Roman" w:hAnsi="Consolas"/>
          <w:sz w:val="18"/>
          <w:szCs w:val="18"/>
        </w:rPr>
        <w:t>Функцийн нэр: foundDigit</w:t>
      </w:r>
    </w:p>
    <w:p w14:paraId="661ADD54" w14:textId="77777777" w:rsidR="00E852EA" w:rsidRPr="00E852EA" w:rsidRDefault="00E852EA" w:rsidP="00C91995">
      <w:pPr>
        <w:widowControl/>
        <w:numPr>
          <w:ilvl w:val="0"/>
          <w:numId w:val="8"/>
        </w:numPr>
        <w:pBdr>
          <w:left w:val="single" w:sz="18" w:space="0" w:color="6CE26C"/>
        </w:pBdr>
        <w:shd w:val="clear" w:color="auto" w:fill="F8F8F8"/>
        <w:suppressAutoHyphens w:val="0"/>
        <w:spacing w:line="210" w:lineRule="atLeast"/>
        <w:ind w:left="0"/>
        <w:divId w:val="1684551039"/>
        <w:rPr>
          <w:rStyle w:val="comment2"/>
          <w:rFonts w:ascii="Consolas" w:eastAsia="Times New Roman" w:hAnsi="Consolas"/>
          <w:color w:val="5C5C5C"/>
          <w:sz w:val="18"/>
          <w:szCs w:val="18"/>
          <w:bdr w:val="none" w:sz="0" w:space="0" w:color="auto"/>
        </w:rPr>
      </w:pPr>
      <w:r>
        <w:rPr>
          <w:rStyle w:val="comment2"/>
          <w:rFonts w:ascii="Consolas" w:eastAsia="Times New Roman" w:hAnsi="Consolas"/>
          <w:sz w:val="18"/>
          <w:szCs w:val="18"/>
        </w:rPr>
        <w:t xml:space="preserve">    </w:t>
      </w:r>
      <w:r w:rsidR="00C91995">
        <w:rPr>
          <w:rStyle w:val="comment2"/>
          <w:rFonts w:ascii="Consolas" w:eastAsia="Times New Roman" w:hAnsi="Consolas"/>
          <w:sz w:val="18"/>
          <w:szCs w:val="18"/>
        </w:rPr>
        <w:t>Функцийн үүрэг: параметрээр орж ирсэн тооны цифрүүдийг тус тусад нь салгаж буцаах</w:t>
      </w:r>
    </w:p>
    <w:p w14:paraId="479399C2" w14:textId="77777777" w:rsidR="00E852EA" w:rsidRPr="00E852EA" w:rsidRDefault="00E852EA" w:rsidP="00C91995">
      <w:pPr>
        <w:widowControl/>
        <w:numPr>
          <w:ilvl w:val="0"/>
          <w:numId w:val="8"/>
        </w:numPr>
        <w:pBdr>
          <w:left w:val="single" w:sz="18" w:space="0" w:color="6CE26C"/>
        </w:pBdr>
        <w:shd w:val="clear" w:color="auto" w:fill="F8F8F8"/>
        <w:suppressAutoHyphens w:val="0"/>
        <w:spacing w:line="210" w:lineRule="atLeast"/>
        <w:ind w:left="0"/>
        <w:divId w:val="1684551039"/>
        <w:rPr>
          <w:rStyle w:val="comment2"/>
          <w:rFonts w:ascii="Consolas" w:eastAsia="Times New Roman" w:hAnsi="Consolas"/>
          <w:color w:val="5C5C5C"/>
          <w:sz w:val="18"/>
          <w:szCs w:val="18"/>
          <w:bdr w:val="none" w:sz="0" w:space="0" w:color="auto"/>
        </w:rPr>
      </w:pPr>
      <w:r>
        <w:rPr>
          <w:rStyle w:val="comment2"/>
          <w:rFonts w:ascii="Consolas" w:eastAsia="Times New Roman" w:hAnsi="Consolas"/>
          <w:sz w:val="18"/>
          <w:szCs w:val="18"/>
        </w:rPr>
        <w:t xml:space="preserve">    </w:t>
      </w:r>
      <w:proofErr w:type="gramStart"/>
      <w:r w:rsidR="00C91995">
        <w:rPr>
          <w:rStyle w:val="comment2"/>
          <w:rFonts w:ascii="Consolas" w:eastAsia="Times New Roman" w:hAnsi="Consolas"/>
          <w:sz w:val="18"/>
          <w:szCs w:val="18"/>
        </w:rPr>
        <w:t>функцийн</w:t>
      </w:r>
      <w:proofErr w:type="gramEnd"/>
      <w:r w:rsidR="00C91995">
        <w:rPr>
          <w:rStyle w:val="comment2"/>
          <w:rFonts w:ascii="Consolas" w:eastAsia="Times New Roman" w:hAnsi="Consolas"/>
          <w:sz w:val="18"/>
          <w:szCs w:val="18"/>
        </w:rPr>
        <w:t> тухай: Параметрээр ирсэн тоог уг тоо 0 болтол 10-р хуваасаар тооны цифрийн уртыг олно. хуваах бүртээ арын цифрийг</w:t>
      </w:r>
    </w:p>
    <w:p w14:paraId="2B2AD346" w14:textId="77777777" w:rsidR="006C6716" w:rsidRPr="006C6716" w:rsidRDefault="00E852EA" w:rsidP="00C91995">
      <w:pPr>
        <w:widowControl/>
        <w:numPr>
          <w:ilvl w:val="0"/>
          <w:numId w:val="8"/>
        </w:numPr>
        <w:pBdr>
          <w:left w:val="single" w:sz="18" w:space="0" w:color="6CE26C"/>
        </w:pBdr>
        <w:shd w:val="clear" w:color="auto" w:fill="F8F8F8"/>
        <w:suppressAutoHyphens w:val="0"/>
        <w:spacing w:line="210" w:lineRule="atLeast"/>
        <w:ind w:left="0"/>
        <w:divId w:val="1684551039"/>
        <w:rPr>
          <w:rStyle w:val="comment2"/>
          <w:rFonts w:ascii="Consolas" w:eastAsia="Times New Roman" w:hAnsi="Consolas"/>
          <w:color w:val="5C5C5C"/>
          <w:sz w:val="18"/>
          <w:szCs w:val="18"/>
          <w:bdr w:val="none" w:sz="0" w:space="0" w:color="auto"/>
        </w:rPr>
      </w:pPr>
      <w:r>
        <w:rPr>
          <w:rStyle w:val="comment2"/>
          <w:rFonts w:ascii="Consolas" w:eastAsia="Times New Roman" w:hAnsi="Consolas"/>
          <w:sz w:val="18"/>
          <w:szCs w:val="18"/>
        </w:rPr>
        <w:t>М</w:t>
      </w:r>
      <w:r w:rsidR="00C91995">
        <w:rPr>
          <w:rStyle w:val="comment2"/>
          <w:rFonts w:ascii="Consolas" w:eastAsia="Times New Roman" w:hAnsi="Consolas"/>
          <w:sz w:val="18"/>
          <w:szCs w:val="18"/>
        </w:rPr>
        <w:t>асси</w:t>
      </w:r>
      <w:r>
        <w:rPr>
          <w:rStyle w:val="comment2"/>
          <w:rFonts w:ascii="Consolas" w:hAnsi="Consolas"/>
          <w:sz w:val="18"/>
          <w:szCs w:val="18"/>
          <w:lang w:val="mn-MN"/>
        </w:rPr>
        <w:t>в</w:t>
      </w:r>
      <w:r w:rsidR="00C91995">
        <w:rPr>
          <w:rStyle w:val="comment2"/>
          <w:rFonts w:ascii="Consolas" w:eastAsia="Times New Roman" w:hAnsi="Consolas"/>
          <w:sz w:val="18"/>
          <w:szCs w:val="18"/>
        </w:rPr>
        <w:t>т хийж өгнө. Хаягаар main функц байгаа массивт утга хийж өгч багаа тул утга буцаах шаардлагагүй гэж үзээд функцын void</w:t>
      </w:r>
    </w:p>
    <w:p w14:paraId="46570440" w14:textId="77777777" w:rsidR="006C6716" w:rsidRPr="006C6716" w:rsidRDefault="00C91995" w:rsidP="00C91995">
      <w:pPr>
        <w:widowControl/>
        <w:numPr>
          <w:ilvl w:val="0"/>
          <w:numId w:val="8"/>
        </w:numPr>
        <w:pBdr>
          <w:left w:val="single" w:sz="18" w:space="0" w:color="6CE26C"/>
        </w:pBdr>
        <w:shd w:val="clear" w:color="auto" w:fill="F8F8F8"/>
        <w:suppressAutoHyphens w:val="0"/>
        <w:spacing w:line="210" w:lineRule="atLeast"/>
        <w:ind w:left="0"/>
        <w:divId w:val="1684551039"/>
        <w:rPr>
          <w:rStyle w:val="comment2"/>
          <w:rFonts w:ascii="Consolas" w:eastAsia="Times New Roman" w:hAnsi="Consolas"/>
          <w:color w:val="5C5C5C"/>
          <w:sz w:val="18"/>
          <w:szCs w:val="18"/>
          <w:bdr w:val="none" w:sz="0" w:space="0" w:color="auto"/>
        </w:rPr>
      </w:pPr>
      <w:r>
        <w:rPr>
          <w:rStyle w:val="comment2"/>
          <w:rFonts w:ascii="Consolas" w:eastAsia="Times New Roman" w:hAnsi="Consolas"/>
          <w:sz w:val="18"/>
          <w:szCs w:val="18"/>
        </w:rPr>
        <w:t>Хувьсагчийн үүрэг:    </w:t>
      </w:r>
    </w:p>
    <w:p w14:paraId="1993B04E" w14:textId="77777777" w:rsidR="006C6716" w:rsidRPr="006C6716" w:rsidRDefault="006C6716" w:rsidP="00C91995">
      <w:pPr>
        <w:widowControl/>
        <w:numPr>
          <w:ilvl w:val="0"/>
          <w:numId w:val="8"/>
        </w:numPr>
        <w:pBdr>
          <w:left w:val="single" w:sz="18" w:space="0" w:color="6CE26C"/>
        </w:pBdr>
        <w:shd w:val="clear" w:color="auto" w:fill="F8F8F8"/>
        <w:suppressAutoHyphens w:val="0"/>
        <w:spacing w:line="210" w:lineRule="atLeast"/>
        <w:ind w:left="0"/>
        <w:divId w:val="1684551039"/>
        <w:rPr>
          <w:rStyle w:val="comment2"/>
          <w:rFonts w:ascii="Consolas" w:eastAsia="Times New Roman" w:hAnsi="Consolas"/>
          <w:color w:val="5C5C5C"/>
          <w:sz w:val="18"/>
          <w:szCs w:val="18"/>
          <w:bdr w:val="none" w:sz="0" w:space="0" w:color="auto"/>
        </w:rPr>
      </w:pPr>
      <w:r>
        <w:rPr>
          <w:rStyle w:val="comment2"/>
          <w:rFonts w:ascii="Consolas" w:eastAsia="Times New Roman" w:hAnsi="Consolas"/>
          <w:sz w:val="18"/>
          <w:szCs w:val="18"/>
          <w:lang w:val="mn-MN"/>
        </w:rPr>
        <w:t xml:space="preserve">  </w:t>
      </w:r>
      <w:r w:rsidR="00C91995">
        <w:rPr>
          <w:rStyle w:val="comment2"/>
          <w:rFonts w:ascii="Consolas" w:eastAsia="Times New Roman" w:hAnsi="Consolas"/>
          <w:sz w:val="18"/>
          <w:szCs w:val="18"/>
        </w:rPr>
        <w:t>n - хэрэглэгчийн оруулсан цифрийг олох тоо    </w:t>
      </w:r>
    </w:p>
    <w:p w14:paraId="3971A4C8" w14:textId="5430C7C0" w:rsidR="00C91995" w:rsidRDefault="006C6716" w:rsidP="00C91995">
      <w:pPr>
        <w:widowControl/>
        <w:numPr>
          <w:ilvl w:val="0"/>
          <w:numId w:val="8"/>
        </w:numPr>
        <w:pBdr>
          <w:left w:val="single" w:sz="18" w:space="0" w:color="6CE26C"/>
        </w:pBdr>
        <w:shd w:val="clear" w:color="auto" w:fill="F8F8F8"/>
        <w:suppressAutoHyphens w:val="0"/>
        <w:spacing w:line="210" w:lineRule="atLeast"/>
        <w:ind w:left="0"/>
        <w:divId w:val="1684551039"/>
        <w:rPr>
          <w:rFonts w:ascii="Consolas" w:eastAsia="Times New Roman" w:hAnsi="Consolas"/>
          <w:color w:val="5C5C5C"/>
          <w:sz w:val="18"/>
          <w:szCs w:val="18"/>
        </w:rPr>
      </w:pPr>
      <w:r>
        <w:rPr>
          <w:rStyle w:val="comment2"/>
          <w:rFonts w:ascii="Consolas" w:eastAsia="Times New Roman" w:hAnsi="Consolas"/>
          <w:sz w:val="18"/>
          <w:szCs w:val="18"/>
          <w:lang w:val="mn-MN"/>
        </w:rPr>
        <w:t xml:space="preserve">  </w:t>
      </w:r>
      <w:r w:rsidR="00C91995">
        <w:rPr>
          <w:rStyle w:val="comment2"/>
          <w:rFonts w:ascii="Consolas" w:eastAsia="Times New Roman" w:hAnsi="Consolas"/>
          <w:sz w:val="18"/>
          <w:szCs w:val="18"/>
        </w:rPr>
        <w:t>*b - цифр бүрийг хадгалах массив*/</w:t>
      </w:r>
      <w:r w:rsidR="00C91995">
        <w:rPr>
          <w:rFonts w:ascii="Consolas" w:eastAsia="Times New Roman" w:hAnsi="Consolas"/>
          <w:color w:val="000000"/>
          <w:sz w:val="18"/>
          <w:szCs w:val="18"/>
          <w:bdr w:val="none" w:sz="0" w:space="0" w:color="auto" w:frame="1"/>
        </w:rPr>
        <w:t>  </w:t>
      </w:r>
    </w:p>
    <w:p w14:paraId="2F4581AA" w14:textId="77777777" w:rsidR="006C6716" w:rsidRPr="006C6716" w:rsidRDefault="00C91995" w:rsidP="00C91995">
      <w:pPr>
        <w:widowControl/>
        <w:numPr>
          <w:ilvl w:val="0"/>
          <w:numId w:val="8"/>
        </w:numPr>
        <w:pBdr>
          <w:left w:val="single" w:sz="18" w:space="0" w:color="6CE26C"/>
        </w:pBdr>
        <w:shd w:val="clear" w:color="auto" w:fill="FFFFFF"/>
        <w:suppressAutoHyphens w:val="0"/>
        <w:spacing w:line="210" w:lineRule="atLeast"/>
        <w:ind w:left="0"/>
        <w:divId w:val="1684551039"/>
        <w:rPr>
          <w:rFonts w:ascii="Consolas" w:eastAsia="Times New Roman" w:hAnsi="Consolas"/>
          <w:color w:val="5C5C5C"/>
          <w:sz w:val="18"/>
          <w:szCs w:val="18"/>
        </w:rPr>
      </w:pPr>
      <w:r>
        <w:rPr>
          <w:rStyle w:val="keyword2"/>
          <w:rFonts w:ascii="Consolas" w:eastAsia="Times New Roman" w:hAnsi="Consolas"/>
          <w:sz w:val="18"/>
          <w:szCs w:val="18"/>
        </w:rPr>
        <w:t>void</w:t>
      </w:r>
      <w:r>
        <w:rPr>
          <w:rFonts w:ascii="Consolas" w:eastAsia="Times New Roman" w:hAnsi="Consolas"/>
          <w:color w:val="000000"/>
          <w:sz w:val="18"/>
          <w:szCs w:val="18"/>
          <w:bdr w:val="none" w:sz="0" w:space="0" w:color="auto" w:frame="1"/>
        </w:rPr>
        <w:t> foundDigit(</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n,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 a) { </w:t>
      </w:r>
    </w:p>
    <w:p w14:paraId="57CB5A35" w14:textId="59911E55" w:rsidR="00C91995" w:rsidRDefault="00C91995" w:rsidP="00C91995">
      <w:pPr>
        <w:widowControl/>
        <w:numPr>
          <w:ilvl w:val="0"/>
          <w:numId w:val="8"/>
        </w:numPr>
        <w:pBdr>
          <w:left w:val="single" w:sz="18" w:space="0" w:color="6CE26C"/>
        </w:pBdr>
        <w:shd w:val="clear" w:color="auto" w:fill="FFFFFF"/>
        <w:suppressAutoHyphens w:val="0"/>
        <w:spacing w:line="210" w:lineRule="atLeast"/>
        <w:ind w:left="0"/>
        <w:divId w:val="1684551039"/>
        <w:rPr>
          <w:rFonts w:ascii="Consolas" w:eastAsia="Times New Roman" w:hAnsi="Consolas"/>
          <w:color w:val="5C5C5C"/>
          <w:sz w:val="18"/>
          <w:szCs w:val="18"/>
        </w:rPr>
      </w:pPr>
      <w:r>
        <w:rPr>
          <w:rStyle w:val="comment2"/>
          <w:rFonts w:ascii="Consolas" w:eastAsia="Times New Roman" w:hAnsi="Consolas"/>
          <w:sz w:val="18"/>
          <w:szCs w:val="18"/>
        </w:rPr>
        <w:t>//массивийн индексийг нэмэгдүүлэх утга хадгалах хувьсагчийг зарлаж</w:t>
      </w:r>
      <w:r>
        <w:rPr>
          <w:rFonts w:ascii="Consolas" w:eastAsia="Times New Roman" w:hAnsi="Consolas"/>
          <w:color w:val="000000"/>
          <w:sz w:val="18"/>
          <w:szCs w:val="18"/>
          <w:bdr w:val="none" w:sz="0" w:space="0" w:color="auto" w:frame="1"/>
        </w:rPr>
        <w:t>  </w:t>
      </w:r>
    </w:p>
    <w:p w14:paraId="4A4AE213" w14:textId="77777777" w:rsidR="006C6716" w:rsidRPr="006C6716" w:rsidRDefault="00C91995" w:rsidP="00C91995">
      <w:pPr>
        <w:widowControl/>
        <w:numPr>
          <w:ilvl w:val="0"/>
          <w:numId w:val="8"/>
        </w:numPr>
        <w:pBdr>
          <w:left w:val="single" w:sz="18" w:space="0" w:color="6CE26C"/>
        </w:pBdr>
        <w:shd w:val="clear" w:color="auto" w:fill="F8F8F8"/>
        <w:suppressAutoHyphens w:val="0"/>
        <w:spacing w:line="210" w:lineRule="atLeast"/>
        <w:ind w:left="0"/>
        <w:divId w:val="168455103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index = 0; </w:t>
      </w:r>
    </w:p>
    <w:p w14:paraId="2F507D05" w14:textId="272D79A6" w:rsidR="00C91995" w:rsidRDefault="006C6716" w:rsidP="00C91995">
      <w:pPr>
        <w:widowControl/>
        <w:numPr>
          <w:ilvl w:val="0"/>
          <w:numId w:val="8"/>
        </w:numPr>
        <w:pBdr>
          <w:left w:val="single" w:sz="18" w:space="0" w:color="6CE26C"/>
        </w:pBdr>
        <w:shd w:val="clear" w:color="auto" w:fill="F8F8F8"/>
        <w:suppressAutoHyphens w:val="0"/>
        <w:spacing w:line="210" w:lineRule="atLeast"/>
        <w:ind w:left="0"/>
        <w:divId w:val="168455103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lang w:val="mn-MN"/>
        </w:rPr>
        <w:t xml:space="preserve">    </w:t>
      </w:r>
      <w:r w:rsidR="00C91995">
        <w:rPr>
          <w:rStyle w:val="comment2"/>
          <w:rFonts w:ascii="Consolas" w:eastAsia="Times New Roman" w:hAnsi="Consolas"/>
          <w:sz w:val="18"/>
          <w:szCs w:val="18"/>
        </w:rPr>
        <w:t>//</w:t>
      </w:r>
      <w:r>
        <w:rPr>
          <w:rStyle w:val="comment2"/>
          <w:rFonts w:ascii="Consolas" w:eastAsia="Times New Roman" w:hAnsi="Consolas"/>
          <w:sz w:val="18"/>
          <w:szCs w:val="18"/>
          <w:lang w:val="mn-MN"/>
        </w:rPr>
        <w:t xml:space="preserve"> </w:t>
      </w:r>
      <w:r w:rsidR="00C91995">
        <w:rPr>
          <w:rStyle w:val="comment2"/>
          <w:rFonts w:ascii="Consolas" w:eastAsia="Times New Roman" w:hAnsi="Consolas"/>
          <w:sz w:val="18"/>
          <w:szCs w:val="18"/>
        </w:rPr>
        <w:t>n буюу хэрэглэгчийн оруулсан тоо нь 0 биш байвал доорх давталт ажиллана</w:t>
      </w:r>
      <w:r w:rsidR="00C91995">
        <w:rPr>
          <w:rFonts w:ascii="Consolas" w:eastAsia="Times New Roman" w:hAnsi="Consolas"/>
          <w:color w:val="000000"/>
          <w:sz w:val="18"/>
          <w:szCs w:val="18"/>
          <w:bdr w:val="none" w:sz="0" w:space="0" w:color="auto" w:frame="1"/>
        </w:rPr>
        <w:t>  </w:t>
      </w:r>
    </w:p>
    <w:p w14:paraId="12973A8F" w14:textId="77777777" w:rsidR="006C6716" w:rsidRPr="006C6716" w:rsidRDefault="00C91995" w:rsidP="00C91995">
      <w:pPr>
        <w:widowControl/>
        <w:numPr>
          <w:ilvl w:val="0"/>
          <w:numId w:val="8"/>
        </w:numPr>
        <w:pBdr>
          <w:left w:val="single" w:sz="18" w:space="0" w:color="6CE26C"/>
        </w:pBdr>
        <w:shd w:val="clear" w:color="auto" w:fill="FFFFFF"/>
        <w:suppressAutoHyphens w:val="0"/>
        <w:spacing w:line="210" w:lineRule="atLeast"/>
        <w:ind w:left="0"/>
        <w:divId w:val="168455103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while</w:t>
      </w:r>
      <w:r>
        <w:rPr>
          <w:rFonts w:ascii="Consolas" w:eastAsia="Times New Roman" w:hAnsi="Consolas"/>
          <w:color w:val="000000"/>
          <w:sz w:val="18"/>
          <w:szCs w:val="18"/>
          <w:bdr w:val="none" w:sz="0" w:space="0" w:color="auto" w:frame="1"/>
        </w:rPr>
        <w:t> (n != 0) { </w:t>
      </w:r>
    </w:p>
    <w:p w14:paraId="3DD8F385" w14:textId="1BF35323" w:rsidR="00C91995" w:rsidRDefault="006C6716" w:rsidP="00C91995">
      <w:pPr>
        <w:widowControl/>
        <w:numPr>
          <w:ilvl w:val="0"/>
          <w:numId w:val="8"/>
        </w:numPr>
        <w:pBdr>
          <w:left w:val="single" w:sz="18" w:space="0" w:color="6CE26C"/>
        </w:pBdr>
        <w:shd w:val="clear" w:color="auto" w:fill="FFFFFF"/>
        <w:suppressAutoHyphens w:val="0"/>
        <w:spacing w:line="210" w:lineRule="atLeast"/>
        <w:ind w:left="0"/>
        <w:divId w:val="168455103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lang w:val="mn-MN"/>
        </w:rPr>
        <w:t xml:space="preserve">    </w:t>
      </w:r>
      <w:r w:rsidR="00C91995">
        <w:rPr>
          <w:rStyle w:val="comment2"/>
          <w:rFonts w:ascii="Consolas" w:eastAsia="Times New Roman" w:hAnsi="Consolas"/>
          <w:sz w:val="18"/>
          <w:szCs w:val="18"/>
        </w:rPr>
        <w:t>//</w:t>
      </w:r>
      <w:r>
        <w:rPr>
          <w:rStyle w:val="comment2"/>
          <w:rFonts w:ascii="Consolas" w:eastAsia="Times New Roman" w:hAnsi="Consolas"/>
          <w:sz w:val="18"/>
          <w:szCs w:val="18"/>
          <w:lang w:val="mn-MN"/>
        </w:rPr>
        <w:t xml:space="preserve"> </w:t>
      </w:r>
      <w:r w:rsidR="00C91995">
        <w:rPr>
          <w:rStyle w:val="comment2"/>
          <w:rFonts w:ascii="Consolas" w:eastAsia="Times New Roman" w:hAnsi="Consolas"/>
          <w:sz w:val="18"/>
          <w:szCs w:val="18"/>
        </w:rPr>
        <w:t>хаяган хувьсагч дээр буй хаяг дээр байгаа утгад n-н сүүлийн оронг өгч байна</w:t>
      </w:r>
      <w:r w:rsidR="00C91995">
        <w:rPr>
          <w:rFonts w:ascii="Consolas" w:eastAsia="Times New Roman" w:hAnsi="Consolas"/>
          <w:color w:val="000000"/>
          <w:sz w:val="18"/>
          <w:szCs w:val="18"/>
          <w:bdr w:val="none" w:sz="0" w:space="0" w:color="auto" w:frame="1"/>
        </w:rPr>
        <w:t>  </w:t>
      </w:r>
    </w:p>
    <w:p w14:paraId="55F44A26" w14:textId="31E7B002" w:rsidR="006C6716" w:rsidRPr="006C6716" w:rsidRDefault="006C6716" w:rsidP="00C91995">
      <w:pPr>
        <w:widowControl/>
        <w:numPr>
          <w:ilvl w:val="0"/>
          <w:numId w:val="8"/>
        </w:numPr>
        <w:pBdr>
          <w:left w:val="single" w:sz="18" w:space="0" w:color="6CE26C"/>
        </w:pBdr>
        <w:shd w:val="clear" w:color="auto" w:fill="F8F8F8"/>
        <w:suppressAutoHyphens w:val="0"/>
        <w:spacing w:line="210" w:lineRule="atLeast"/>
        <w:ind w:left="0"/>
        <w:divId w:val="168455103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lastRenderedPageBreak/>
        <w:t>        *(a+index) = n%</w:t>
      </w:r>
      <w:r w:rsidR="00C91995">
        <w:rPr>
          <w:rFonts w:ascii="Consolas" w:eastAsia="Times New Roman" w:hAnsi="Consolas"/>
          <w:color w:val="000000"/>
          <w:sz w:val="18"/>
          <w:szCs w:val="18"/>
          <w:bdr w:val="none" w:sz="0" w:space="0" w:color="auto" w:frame="1"/>
        </w:rPr>
        <w:t>10; </w:t>
      </w:r>
    </w:p>
    <w:p w14:paraId="470312D4" w14:textId="22470954" w:rsidR="00C91995" w:rsidRDefault="006C6716" w:rsidP="00C91995">
      <w:pPr>
        <w:widowControl/>
        <w:numPr>
          <w:ilvl w:val="0"/>
          <w:numId w:val="8"/>
        </w:numPr>
        <w:pBdr>
          <w:left w:val="single" w:sz="18" w:space="0" w:color="6CE26C"/>
        </w:pBdr>
        <w:shd w:val="clear" w:color="auto" w:fill="F8F8F8"/>
        <w:suppressAutoHyphens w:val="0"/>
        <w:spacing w:line="210" w:lineRule="atLeast"/>
        <w:ind w:left="0"/>
        <w:divId w:val="168455103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lang w:val="mn-MN"/>
        </w:rPr>
        <w:t xml:space="preserve">        </w:t>
      </w:r>
      <w:r w:rsidR="00C91995">
        <w:rPr>
          <w:rStyle w:val="comment2"/>
          <w:rFonts w:ascii="Consolas" w:eastAsia="Times New Roman" w:hAnsi="Consolas"/>
          <w:sz w:val="18"/>
          <w:szCs w:val="18"/>
        </w:rPr>
        <w:t>//a-н индексийг заах устгыг нэгээр нэмэгдүүлж байна</w:t>
      </w:r>
      <w:r w:rsidR="00C91995">
        <w:rPr>
          <w:rFonts w:ascii="Consolas" w:eastAsia="Times New Roman" w:hAnsi="Consolas"/>
          <w:color w:val="000000"/>
          <w:sz w:val="18"/>
          <w:szCs w:val="18"/>
          <w:bdr w:val="none" w:sz="0" w:space="0" w:color="auto" w:frame="1"/>
        </w:rPr>
        <w:t>  </w:t>
      </w:r>
    </w:p>
    <w:p w14:paraId="3B90A190" w14:textId="77777777" w:rsidR="006C6716" w:rsidRPr="006C6716" w:rsidRDefault="00C91995" w:rsidP="00C91995">
      <w:pPr>
        <w:widowControl/>
        <w:numPr>
          <w:ilvl w:val="0"/>
          <w:numId w:val="8"/>
        </w:numPr>
        <w:pBdr>
          <w:left w:val="single" w:sz="18" w:space="0" w:color="6CE26C"/>
        </w:pBdr>
        <w:shd w:val="clear" w:color="auto" w:fill="FFFFFF"/>
        <w:suppressAutoHyphens w:val="0"/>
        <w:spacing w:line="210" w:lineRule="atLeast"/>
        <w:ind w:left="0"/>
        <w:divId w:val="168455103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index++; </w:t>
      </w:r>
    </w:p>
    <w:p w14:paraId="5BF61CDD" w14:textId="794CC2C9" w:rsidR="00C91995" w:rsidRDefault="006C6716" w:rsidP="00C91995">
      <w:pPr>
        <w:widowControl/>
        <w:numPr>
          <w:ilvl w:val="0"/>
          <w:numId w:val="8"/>
        </w:numPr>
        <w:pBdr>
          <w:left w:val="single" w:sz="18" w:space="0" w:color="6CE26C"/>
        </w:pBdr>
        <w:shd w:val="clear" w:color="auto" w:fill="FFFFFF"/>
        <w:suppressAutoHyphens w:val="0"/>
        <w:spacing w:line="210" w:lineRule="atLeast"/>
        <w:ind w:left="0"/>
        <w:divId w:val="168455103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lang w:val="mn-MN"/>
        </w:rPr>
        <w:t xml:space="preserve">        </w:t>
      </w:r>
      <w:r w:rsidR="00C91995">
        <w:rPr>
          <w:rStyle w:val="comment2"/>
          <w:rFonts w:ascii="Consolas" w:eastAsia="Times New Roman" w:hAnsi="Consolas"/>
          <w:sz w:val="18"/>
          <w:szCs w:val="18"/>
        </w:rPr>
        <w:t>//</w:t>
      </w:r>
      <w:r>
        <w:rPr>
          <w:rStyle w:val="comment2"/>
          <w:rFonts w:ascii="Consolas" w:eastAsia="Times New Roman" w:hAnsi="Consolas"/>
          <w:sz w:val="18"/>
          <w:szCs w:val="18"/>
          <w:lang w:val="mn-MN"/>
        </w:rPr>
        <w:t xml:space="preserve"> </w:t>
      </w:r>
      <w:r w:rsidR="00C91995">
        <w:rPr>
          <w:rStyle w:val="comment2"/>
          <w:rFonts w:ascii="Consolas" w:eastAsia="Times New Roman" w:hAnsi="Consolas"/>
          <w:sz w:val="18"/>
          <w:szCs w:val="18"/>
        </w:rPr>
        <w:t>арын цифрийг хадгалсан болохоор 10 хувааж нэг оронгоор багасгаж байна</w:t>
      </w:r>
      <w:r w:rsidR="00C91995">
        <w:rPr>
          <w:rFonts w:ascii="Consolas" w:eastAsia="Times New Roman" w:hAnsi="Consolas"/>
          <w:color w:val="000000"/>
          <w:sz w:val="18"/>
          <w:szCs w:val="18"/>
          <w:bdr w:val="none" w:sz="0" w:space="0" w:color="auto" w:frame="1"/>
        </w:rPr>
        <w:t>  </w:t>
      </w:r>
    </w:p>
    <w:p w14:paraId="0BBE3FED" w14:textId="49457034" w:rsidR="00C91995" w:rsidRDefault="006C6716" w:rsidP="00C91995">
      <w:pPr>
        <w:widowControl/>
        <w:numPr>
          <w:ilvl w:val="0"/>
          <w:numId w:val="8"/>
        </w:numPr>
        <w:pBdr>
          <w:left w:val="single" w:sz="18" w:space="0" w:color="6CE26C"/>
        </w:pBdr>
        <w:shd w:val="clear" w:color="auto" w:fill="F8F8F8"/>
        <w:suppressAutoHyphens w:val="0"/>
        <w:spacing w:line="210" w:lineRule="atLeast"/>
        <w:ind w:left="0"/>
        <w:divId w:val="168455103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n/=</w:t>
      </w:r>
      <w:r w:rsidR="00C91995">
        <w:rPr>
          <w:rFonts w:ascii="Consolas" w:eastAsia="Times New Roman" w:hAnsi="Consolas"/>
          <w:color w:val="000000"/>
          <w:sz w:val="18"/>
          <w:szCs w:val="18"/>
          <w:bdr w:val="none" w:sz="0" w:space="0" w:color="auto" w:frame="1"/>
        </w:rPr>
        <w:t>10;  </w:t>
      </w:r>
    </w:p>
    <w:p w14:paraId="1CA72152" w14:textId="77777777" w:rsidR="00C91995" w:rsidRDefault="00C91995" w:rsidP="00C91995">
      <w:pPr>
        <w:widowControl/>
        <w:numPr>
          <w:ilvl w:val="0"/>
          <w:numId w:val="8"/>
        </w:numPr>
        <w:pBdr>
          <w:left w:val="single" w:sz="18" w:space="0" w:color="6CE26C"/>
        </w:pBdr>
        <w:shd w:val="clear" w:color="auto" w:fill="FFFFFF"/>
        <w:suppressAutoHyphens w:val="0"/>
        <w:spacing w:line="210" w:lineRule="atLeast"/>
        <w:ind w:left="0"/>
        <w:divId w:val="168455103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52B5FF6F" w14:textId="77777777" w:rsidR="00C91995" w:rsidRDefault="00C91995" w:rsidP="00C91995">
      <w:pPr>
        <w:widowControl/>
        <w:numPr>
          <w:ilvl w:val="0"/>
          <w:numId w:val="8"/>
        </w:numPr>
        <w:pBdr>
          <w:left w:val="single" w:sz="18" w:space="0" w:color="6CE26C"/>
        </w:pBdr>
        <w:shd w:val="clear" w:color="auto" w:fill="F8F8F8"/>
        <w:suppressAutoHyphens w:val="0"/>
        <w:spacing w:line="210" w:lineRule="atLeast"/>
        <w:ind w:left="0"/>
        <w:divId w:val="168455103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01515B88" w14:textId="77777777" w:rsidR="004770DC" w:rsidRPr="004770DC" w:rsidRDefault="004770DC" w:rsidP="004770DC"/>
    <w:sectPr w:rsidR="004770DC" w:rsidRPr="004770DC" w:rsidSect="00546917">
      <w:footerReference w:type="default" r:id="rId13"/>
      <w:pgSz w:w="11906" w:h="16838"/>
      <w:pgMar w:top="1693" w:right="1134" w:bottom="1693" w:left="1134" w:header="0" w:footer="1134" w:gutter="0"/>
      <w:cols w:space="720"/>
      <w:formProt w:val="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4B95EDE" w14:textId="77777777" w:rsidR="00F609C6" w:rsidRDefault="00F609C6">
      <w:r>
        <w:separator/>
      </w:r>
    </w:p>
  </w:endnote>
  <w:endnote w:type="continuationSeparator" w:id="0">
    <w:p w14:paraId="347EEA02" w14:textId="77777777" w:rsidR="00F609C6" w:rsidRDefault="00F609C6">
      <w:r>
        <w:continuationSeparator/>
      </w:r>
    </w:p>
  </w:endnote>
  <w:endnote w:type="continuationNotice" w:id="1">
    <w:p w14:paraId="5F829C0D" w14:textId="77777777" w:rsidR="00F609C6" w:rsidRDefault="00F609C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Liberation Serif">
    <w:altName w:val="Times New Roman"/>
    <w:charset w:val="01"/>
    <w:family w:val="roman"/>
    <w:pitch w:val="variable"/>
  </w:font>
  <w:font w:name="SimSun">
    <w:altName w:val="宋体"/>
    <w:panose1 w:val="02010600030101010101"/>
    <w:charset w:val="86"/>
    <w:family w:val="auto"/>
    <w:pitch w:val="variable"/>
    <w:sig w:usb0="00000003" w:usb1="288F0000" w:usb2="00000016" w:usb3="00000000" w:csb0="00040001" w:csb1="00000000"/>
  </w:font>
  <w:font w:name="FreeSans">
    <w:altName w:val="Times New Roman"/>
    <w:panose1 w:val="00000000000000000000"/>
    <w:charset w:val="00"/>
    <w:family w:val="roman"/>
    <w:notTrueType/>
    <w:pitch w:val="default"/>
  </w:font>
  <w:font w:name="Liberation Sans">
    <w:altName w:val="Arial"/>
    <w:charset w:val="01"/>
    <w:family w:val="roman"/>
    <w:pitch w:val="variable"/>
  </w:font>
  <w:font w:name="Consolas">
    <w:panose1 w:val="020B0609020204030204"/>
    <w:charset w:val="00"/>
    <w:family w:val="modern"/>
    <w:pitch w:val="fixed"/>
    <w:sig w:usb0="E00006FF" w:usb1="0000FCFF" w:usb2="00000001" w:usb3="00000000" w:csb0="0000019F" w:csb1="00000000"/>
  </w:font>
  <w:font w:name="Mangal">
    <w:altName w:val="Courier New"/>
    <w:panose1 w:val="00000400000000000000"/>
    <w:charset w:val="01"/>
    <w:family w:val="roman"/>
    <w:pitch w:val="variable"/>
    <w:sig w:usb0="00002000" w:usb1="00000000" w:usb2="00000000" w:usb3="00000000" w:csb0="00000000"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C81121" w14:textId="280CDD20" w:rsidR="00CC282F" w:rsidRDefault="00CC282F">
    <w:pPr>
      <w:pStyle w:val="Footer"/>
    </w:pPr>
    <w:r>
      <w:t xml:space="preserve">Хуудас </w:t>
    </w:r>
    <w:r>
      <w:fldChar w:fldCharType="begin"/>
    </w:r>
    <w:r>
      <w:instrText>PAGE</w:instrText>
    </w:r>
    <w:r>
      <w:fldChar w:fldCharType="separate"/>
    </w:r>
    <w:r w:rsidR="000873FB">
      <w:rPr>
        <w:noProof/>
      </w:rPr>
      <w:t>1</w:t>
    </w:r>
    <w:r>
      <w:fldChar w:fldCharType="end"/>
    </w:r>
    <w:r>
      <w:tab/>
    </w:r>
    <w:r>
      <w:tab/>
    </w:r>
    <w:r>
      <w:tab/>
    </w:r>
    <w:r>
      <w:tab/>
    </w:r>
    <w:r>
      <w:tab/>
    </w:r>
    <w:r>
      <w:tab/>
    </w:r>
    <w:r>
      <w:tab/>
    </w:r>
    <w:r>
      <w:tab/>
    </w:r>
    <w:r>
      <w:tab/>
    </w:r>
    <w:r>
      <w:tab/>
    </w:r>
    <w:r>
      <w:tab/>
      <w:t>2018/09/01</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E29E302" w14:textId="77777777" w:rsidR="00F609C6" w:rsidRDefault="00F609C6">
      <w:r>
        <w:separator/>
      </w:r>
    </w:p>
  </w:footnote>
  <w:footnote w:type="continuationSeparator" w:id="0">
    <w:p w14:paraId="6B5531DA" w14:textId="77777777" w:rsidR="00F609C6" w:rsidRDefault="00F609C6">
      <w:r>
        <w:continuationSeparator/>
      </w:r>
    </w:p>
  </w:footnote>
  <w:footnote w:type="continuationNotice" w:id="1">
    <w:p w14:paraId="7CA70CE7" w14:textId="77777777" w:rsidR="00F609C6" w:rsidRDefault="00F609C6"/>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D518B"/>
    <w:multiLevelType w:val="multilevel"/>
    <w:tmpl w:val="3550B09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3A0D4E"/>
    <w:multiLevelType w:val="multilevel"/>
    <w:tmpl w:val="38E4F7D8"/>
    <w:lvl w:ilvl="0">
      <w:start w:val="1"/>
      <w:numFmt w:val="decimal"/>
      <w:lvlText w:val="%1."/>
      <w:lvlJc w:val="left"/>
      <w:pPr>
        <w:tabs>
          <w:tab w:val="num" w:pos="1440"/>
        </w:tabs>
        <w:ind w:left="1440" w:hanging="360"/>
      </w:pPr>
    </w:lvl>
    <w:lvl w:ilvl="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2" w15:restartNumberingAfterBreak="0">
    <w:nsid w:val="0D650732"/>
    <w:multiLevelType w:val="multilevel"/>
    <w:tmpl w:val="75ACD0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DE0805"/>
    <w:multiLevelType w:val="multilevel"/>
    <w:tmpl w:val="D1F43A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6D434C"/>
    <w:multiLevelType w:val="hybridMultilevel"/>
    <w:tmpl w:val="8B2C94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F56CF5"/>
    <w:multiLevelType w:val="multilevel"/>
    <w:tmpl w:val="72302A1A"/>
    <w:lvl w:ilvl="0">
      <w:start w:val="1"/>
      <w:numFmt w:val="decimal"/>
      <w:lvlText w:val="%1."/>
      <w:lvlJc w:val="left"/>
      <w:pPr>
        <w:tabs>
          <w:tab w:val="num" w:pos="1800"/>
        </w:tabs>
        <w:ind w:left="1800" w:hanging="360"/>
      </w:p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6" w15:restartNumberingAfterBreak="0">
    <w:nsid w:val="1BC86BF8"/>
    <w:multiLevelType w:val="multilevel"/>
    <w:tmpl w:val="B2607DC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1D255C15"/>
    <w:multiLevelType w:val="multilevel"/>
    <w:tmpl w:val="BB80CA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EC23F45"/>
    <w:multiLevelType w:val="multilevel"/>
    <w:tmpl w:val="00D2F8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29128E1"/>
    <w:multiLevelType w:val="multilevel"/>
    <w:tmpl w:val="DA9ACC2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55A0C44"/>
    <w:multiLevelType w:val="multilevel"/>
    <w:tmpl w:val="8C10A5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80264A5"/>
    <w:multiLevelType w:val="multilevel"/>
    <w:tmpl w:val="92041B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33E64EF"/>
    <w:multiLevelType w:val="multilevel"/>
    <w:tmpl w:val="8F74E758"/>
    <w:lvl w:ilvl="0">
      <w:start w:val="1"/>
      <w:numFmt w:val="decimal"/>
      <w:lvlText w:val="%1."/>
      <w:lvlJc w:val="left"/>
      <w:pPr>
        <w:ind w:left="720" w:hanging="360"/>
      </w:pPr>
      <w:rPr>
        <w:rFonts w:hint="default"/>
      </w:r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43973C48"/>
    <w:multiLevelType w:val="multilevel"/>
    <w:tmpl w:val="9C563D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46D44AE"/>
    <w:multiLevelType w:val="multilevel"/>
    <w:tmpl w:val="05D2A464"/>
    <w:lvl w:ilvl="0">
      <w:start w:val="3"/>
      <w:numFmt w:val="decimal"/>
      <w:lvlText w:val="%1"/>
      <w:lvlJc w:val="left"/>
      <w:pPr>
        <w:ind w:left="360" w:hanging="360"/>
      </w:pPr>
      <w:rPr>
        <w:rFonts w:hint="default"/>
        <w:sz w:val="28"/>
      </w:rPr>
    </w:lvl>
    <w:lvl w:ilvl="1">
      <w:start w:val="1"/>
      <w:numFmt w:val="decimal"/>
      <w:lvlText w:val="%1.%2"/>
      <w:lvlJc w:val="left"/>
      <w:pPr>
        <w:ind w:left="360" w:hanging="360"/>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720" w:hanging="72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080" w:hanging="108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440" w:hanging="1440"/>
      </w:pPr>
      <w:rPr>
        <w:rFonts w:hint="default"/>
        <w:sz w:val="28"/>
      </w:rPr>
    </w:lvl>
    <w:lvl w:ilvl="8">
      <w:start w:val="1"/>
      <w:numFmt w:val="decimal"/>
      <w:lvlText w:val="%1.%2.%3.%4.%5.%6.%7.%8.%9"/>
      <w:lvlJc w:val="left"/>
      <w:pPr>
        <w:ind w:left="1800" w:hanging="1800"/>
      </w:pPr>
      <w:rPr>
        <w:rFonts w:hint="default"/>
        <w:sz w:val="28"/>
      </w:rPr>
    </w:lvl>
  </w:abstractNum>
  <w:abstractNum w:abstractNumId="15" w15:restartNumberingAfterBreak="0">
    <w:nsid w:val="47C632A1"/>
    <w:multiLevelType w:val="multilevel"/>
    <w:tmpl w:val="08BEA8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7DA4519"/>
    <w:multiLevelType w:val="multilevel"/>
    <w:tmpl w:val="0D7A54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BDF0061"/>
    <w:multiLevelType w:val="multilevel"/>
    <w:tmpl w:val="708E654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8" w15:restartNumberingAfterBreak="0">
    <w:nsid w:val="61331EA6"/>
    <w:multiLevelType w:val="multilevel"/>
    <w:tmpl w:val="F77030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C2E63B3"/>
    <w:multiLevelType w:val="multilevel"/>
    <w:tmpl w:val="16F89C4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565066B"/>
    <w:multiLevelType w:val="hybridMultilevel"/>
    <w:tmpl w:val="A13AA5DC"/>
    <w:lvl w:ilvl="0" w:tplc="5B24D2B2">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6"/>
  </w:num>
  <w:num w:numId="2">
    <w:abstractNumId w:val="17"/>
  </w:num>
  <w:num w:numId="3">
    <w:abstractNumId w:val="4"/>
  </w:num>
  <w:num w:numId="4">
    <w:abstractNumId w:val="12"/>
  </w:num>
  <w:num w:numId="5">
    <w:abstractNumId w:val="14"/>
  </w:num>
  <w:num w:numId="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9"/>
  </w:num>
  <w:num w:numId="8">
    <w:abstractNumId w:val="8"/>
  </w:num>
  <w:num w:numId="9">
    <w:abstractNumId w:val="9"/>
  </w:num>
  <w:num w:numId="10">
    <w:abstractNumId w:val="11"/>
  </w:num>
  <w:num w:numId="11">
    <w:abstractNumId w:val="0"/>
  </w:num>
  <w:num w:numId="12">
    <w:abstractNumId w:val="1"/>
  </w:num>
  <w:num w:numId="13">
    <w:abstractNumId w:val="10"/>
  </w:num>
  <w:num w:numId="14">
    <w:abstractNumId w:val="13"/>
  </w:num>
  <w:num w:numId="15">
    <w:abstractNumId w:val="7"/>
  </w:num>
  <w:num w:numId="16">
    <w:abstractNumId w:val="2"/>
  </w:num>
  <w:num w:numId="17">
    <w:abstractNumId w:val="15"/>
  </w:num>
  <w:num w:numId="18">
    <w:abstractNumId w:val="18"/>
  </w:num>
  <w:num w:numId="19">
    <w:abstractNumId w:val="16"/>
  </w:num>
  <w:num w:numId="20">
    <w:abstractNumId w:val="3"/>
  </w:num>
  <w:num w:numId="21">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id nar">
    <w15:presenceInfo w15:providerId="Windows Live" w15:userId="7c0e3c7536ca9ab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09"/>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7DF2"/>
    <w:rsid w:val="000873FB"/>
    <w:rsid w:val="000C056B"/>
    <w:rsid w:val="000D00BE"/>
    <w:rsid w:val="000E592D"/>
    <w:rsid w:val="000F2635"/>
    <w:rsid w:val="000F5F4E"/>
    <w:rsid w:val="001101EF"/>
    <w:rsid w:val="0012228B"/>
    <w:rsid w:val="001375A7"/>
    <w:rsid w:val="001979C3"/>
    <w:rsid w:val="001F5AAA"/>
    <w:rsid w:val="00216D36"/>
    <w:rsid w:val="002237C6"/>
    <w:rsid w:val="00281F8F"/>
    <w:rsid w:val="002849F4"/>
    <w:rsid w:val="002D47BE"/>
    <w:rsid w:val="002E71DC"/>
    <w:rsid w:val="0030157A"/>
    <w:rsid w:val="003059B5"/>
    <w:rsid w:val="00305C37"/>
    <w:rsid w:val="003154E6"/>
    <w:rsid w:val="00340D29"/>
    <w:rsid w:val="00341756"/>
    <w:rsid w:val="003F59BD"/>
    <w:rsid w:val="00406F8C"/>
    <w:rsid w:val="004770DC"/>
    <w:rsid w:val="004D77A5"/>
    <w:rsid w:val="004E3DD4"/>
    <w:rsid w:val="00546917"/>
    <w:rsid w:val="00572499"/>
    <w:rsid w:val="00575E8F"/>
    <w:rsid w:val="005D7017"/>
    <w:rsid w:val="005E2E53"/>
    <w:rsid w:val="00606C01"/>
    <w:rsid w:val="00641DE1"/>
    <w:rsid w:val="00695C82"/>
    <w:rsid w:val="006B3616"/>
    <w:rsid w:val="006B5156"/>
    <w:rsid w:val="006C6716"/>
    <w:rsid w:val="006E2102"/>
    <w:rsid w:val="006E4738"/>
    <w:rsid w:val="007020AE"/>
    <w:rsid w:val="0072514A"/>
    <w:rsid w:val="007C1D50"/>
    <w:rsid w:val="0082386E"/>
    <w:rsid w:val="00824779"/>
    <w:rsid w:val="0083497B"/>
    <w:rsid w:val="00872960"/>
    <w:rsid w:val="008B0BAA"/>
    <w:rsid w:val="008B1A9D"/>
    <w:rsid w:val="008C22E1"/>
    <w:rsid w:val="008E681B"/>
    <w:rsid w:val="00927A5A"/>
    <w:rsid w:val="009711F5"/>
    <w:rsid w:val="009B6D2B"/>
    <w:rsid w:val="009B78C2"/>
    <w:rsid w:val="009D1628"/>
    <w:rsid w:val="009E7DDF"/>
    <w:rsid w:val="00A31798"/>
    <w:rsid w:val="00A42E30"/>
    <w:rsid w:val="00A60859"/>
    <w:rsid w:val="00AC4C96"/>
    <w:rsid w:val="00AE204D"/>
    <w:rsid w:val="00AE6C0C"/>
    <w:rsid w:val="00AE73AA"/>
    <w:rsid w:val="00B0677B"/>
    <w:rsid w:val="00B62D3E"/>
    <w:rsid w:val="00B96421"/>
    <w:rsid w:val="00BC1F97"/>
    <w:rsid w:val="00C2174D"/>
    <w:rsid w:val="00C33493"/>
    <w:rsid w:val="00C35E18"/>
    <w:rsid w:val="00C66EC9"/>
    <w:rsid w:val="00C670AA"/>
    <w:rsid w:val="00C728A7"/>
    <w:rsid w:val="00C72FFD"/>
    <w:rsid w:val="00C91995"/>
    <w:rsid w:val="00CC0096"/>
    <w:rsid w:val="00CC282F"/>
    <w:rsid w:val="00CC66D6"/>
    <w:rsid w:val="00D6157E"/>
    <w:rsid w:val="00DF7DF2"/>
    <w:rsid w:val="00E71A51"/>
    <w:rsid w:val="00E852EA"/>
    <w:rsid w:val="00EA6AC3"/>
    <w:rsid w:val="00EF6E64"/>
    <w:rsid w:val="00F609C6"/>
    <w:rsid w:val="00F77DBE"/>
    <w:rsid w:val="00FA592D"/>
    <w:rsid w:val="00FC0475"/>
    <w:rsid w:val="00FC7680"/>
    <w:rsid w:val="00FE7D33"/>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F8D7E9"/>
  <w15:docId w15:val="{48F5B3C9-A89B-44F9-BC75-C5D852592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SimSun" w:hAnsi="Liberation Serif" w:cs="FreeSans"/>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uppressAutoHyphens/>
    </w:pPr>
    <w:rPr>
      <w:rFonts w:ascii="Times New Roman" w:hAnsi="Times New Roman"/>
      <w:color w:val="00000A"/>
      <w:sz w:val="24"/>
    </w:rPr>
  </w:style>
  <w:style w:type="paragraph" w:styleId="Heading1">
    <w:name w:val="heading 1"/>
    <w:basedOn w:val="Heading"/>
    <w:next w:val="BodyText"/>
    <w:link w:val="Heading1Char"/>
    <w:uiPriority w:val="9"/>
    <w:qFormat/>
    <w:pPr>
      <w:outlineLvl w:val="0"/>
    </w:pPr>
    <w:rPr>
      <w:rFonts w:ascii="Times New Roman" w:hAnsi="Times New Roman"/>
    </w:rPr>
  </w:style>
  <w:style w:type="paragraph" w:styleId="Heading2">
    <w:name w:val="heading 2"/>
    <w:basedOn w:val="Heading"/>
    <w:next w:val="BodyText"/>
    <w:qFormat/>
    <w:pPr>
      <w:outlineLvl w:val="1"/>
    </w:pPr>
    <w:rPr>
      <w:rFonts w:ascii="Times New Roman" w:hAnsi="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style>
  <w:style w:type="character" w:customStyle="1" w:styleId="InternetLink">
    <w:name w:val="Internet Link"/>
    <w:rPr>
      <w:color w:val="000080"/>
      <w:u w:val="single"/>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Header">
    <w:name w:val="header"/>
    <w:basedOn w:val="Normal"/>
  </w:style>
  <w:style w:type="paragraph" w:styleId="Footer">
    <w:name w:val="footer"/>
    <w:basedOn w:val="Normal"/>
  </w:style>
  <w:style w:type="paragraph" w:styleId="HTMLPreformatted">
    <w:name w:val="HTML Preformatted"/>
    <w:basedOn w:val="Normal"/>
    <w:link w:val="HTMLPreformattedChar"/>
    <w:uiPriority w:val="99"/>
    <w:unhideWhenUsed/>
    <w:rsid w:val="001979C3"/>
    <w:rPr>
      <w:rFonts w:ascii="Consolas" w:hAnsi="Consolas" w:cs="Mangal"/>
      <w:sz w:val="20"/>
      <w:szCs w:val="18"/>
    </w:rPr>
  </w:style>
  <w:style w:type="character" w:customStyle="1" w:styleId="HTMLPreformattedChar">
    <w:name w:val="HTML Preformatted Char"/>
    <w:basedOn w:val="DefaultParagraphFont"/>
    <w:link w:val="HTMLPreformatted"/>
    <w:uiPriority w:val="99"/>
    <w:rsid w:val="001979C3"/>
    <w:rPr>
      <w:rFonts w:ascii="Consolas" w:hAnsi="Consolas" w:cs="Mangal"/>
      <w:color w:val="00000A"/>
      <w:szCs w:val="18"/>
    </w:rPr>
  </w:style>
  <w:style w:type="character" w:customStyle="1" w:styleId="com">
    <w:name w:val="com"/>
    <w:basedOn w:val="DefaultParagraphFont"/>
    <w:rsid w:val="00C33493"/>
  </w:style>
  <w:style w:type="character" w:customStyle="1" w:styleId="pln">
    <w:name w:val="pln"/>
    <w:basedOn w:val="DefaultParagraphFont"/>
    <w:rsid w:val="00C33493"/>
  </w:style>
  <w:style w:type="character" w:customStyle="1" w:styleId="str">
    <w:name w:val="str"/>
    <w:basedOn w:val="DefaultParagraphFont"/>
    <w:rsid w:val="00C33493"/>
  </w:style>
  <w:style w:type="character" w:customStyle="1" w:styleId="kwd">
    <w:name w:val="kwd"/>
    <w:basedOn w:val="DefaultParagraphFont"/>
    <w:rsid w:val="00C33493"/>
  </w:style>
  <w:style w:type="character" w:customStyle="1" w:styleId="pun">
    <w:name w:val="pun"/>
    <w:basedOn w:val="DefaultParagraphFont"/>
    <w:rsid w:val="00C33493"/>
  </w:style>
  <w:style w:type="paragraph" w:styleId="TOCHeading">
    <w:name w:val="TOC Heading"/>
    <w:basedOn w:val="Heading1"/>
    <w:next w:val="Normal"/>
    <w:uiPriority w:val="39"/>
    <w:unhideWhenUsed/>
    <w:qFormat/>
    <w:rsid w:val="0030157A"/>
    <w:pPr>
      <w:keepLines/>
      <w:widowControl/>
      <w:suppressAutoHyphens w:val="0"/>
      <w:spacing w:after="0" w:line="259" w:lineRule="auto"/>
      <w:outlineLvl w:val="9"/>
    </w:pPr>
    <w:rPr>
      <w:rFonts w:asciiTheme="majorHAnsi" w:eastAsiaTheme="majorEastAsia" w:hAnsiTheme="majorHAnsi" w:cstheme="majorBidi"/>
      <w:color w:val="2E74B5" w:themeColor="accent1" w:themeShade="BF"/>
      <w:sz w:val="32"/>
      <w:szCs w:val="32"/>
      <w:lang w:eastAsia="en-US" w:bidi="ar-SA"/>
    </w:rPr>
  </w:style>
  <w:style w:type="paragraph" w:styleId="TOC1">
    <w:name w:val="toc 1"/>
    <w:basedOn w:val="Normal"/>
    <w:next w:val="Normal"/>
    <w:autoRedefine/>
    <w:uiPriority w:val="39"/>
    <w:unhideWhenUsed/>
    <w:rsid w:val="0030157A"/>
    <w:pPr>
      <w:spacing w:after="100"/>
    </w:pPr>
    <w:rPr>
      <w:rFonts w:cs="Mangal"/>
      <w:szCs w:val="21"/>
    </w:rPr>
  </w:style>
  <w:style w:type="paragraph" w:styleId="TOC2">
    <w:name w:val="toc 2"/>
    <w:basedOn w:val="Normal"/>
    <w:next w:val="Normal"/>
    <w:autoRedefine/>
    <w:uiPriority w:val="39"/>
    <w:unhideWhenUsed/>
    <w:rsid w:val="0030157A"/>
    <w:pPr>
      <w:spacing w:after="100"/>
      <w:ind w:left="240"/>
    </w:pPr>
    <w:rPr>
      <w:rFonts w:cs="Mangal"/>
      <w:szCs w:val="21"/>
    </w:rPr>
  </w:style>
  <w:style w:type="character" w:styleId="Hyperlink">
    <w:name w:val="Hyperlink"/>
    <w:basedOn w:val="DefaultParagraphFont"/>
    <w:uiPriority w:val="99"/>
    <w:unhideWhenUsed/>
    <w:rsid w:val="0030157A"/>
    <w:rPr>
      <w:color w:val="0563C1" w:themeColor="hyperlink"/>
      <w:u w:val="single"/>
    </w:rPr>
  </w:style>
  <w:style w:type="character" w:customStyle="1" w:styleId="Heading1Char">
    <w:name w:val="Heading 1 Char"/>
    <w:basedOn w:val="DefaultParagraphFont"/>
    <w:link w:val="Heading1"/>
    <w:uiPriority w:val="9"/>
    <w:rsid w:val="0030157A"/>
    <w:rPr>
      <w:rFonts w:ascii="Times New Roman" w:hAnsi="Times New Roman"/>
      <w:color w:val="00000A"/>
      <w:sz w:val="28"/>
      <w:szCs w:val="28"/>
    </w:rPr>
  </w:style>
  <w:style w:type="paragraph" w:styleId="Bibliography">
    <w:name w:val="Bibliography"/>
    <w:basedOn w:val="Normal"/>
    <w:next w:val="Normal"/>
    <w:uiPriority w:val="37"/>
    <w:unhideWhenUsed/>
    <w:rsid w:val="0030157A"/>
    <w:rPr>
      <w:rFonts w:cs="Mangal"/>
      <w:szCs w:val="21"/>
    </w:rPr>
  </w:style>
  <w:style w:type="character" w:customStyle="1" w:styleId="comment2">
    <w:name w:val="comment2"/>
    <w:basedOn w:val="DefaultParagraphFont"/>
    <w:rsid w:val="00C91995"/>
    <w:rPr>
      <w:color w:val="008200"/>
      <w:bdr w:val="none" w:sz="0" w:space="0" w:color="auto" w:frame="1"/>
    </w:rPr>
  </w:style>
  <w:style w:type="character" w:customStyle="1" w:styleId="preprocessor2">
    <w:name w:val="preprocessor2"/>
    <w:basedOn w:val="DefaultParagraphFont"/>
    <w:rsid w:val="00C91995"/>
    <w:rPr>
      <w:color w:val="808080"/>
      <w:bdr w:val="none" w:sz="0" w:space="0" w:color="auto" w:frame="1"/>
    </w:rPr>
  </w:style>
  <w:style w:type="character" w:customStyle="1" w:styleId="keyword2">
    <w:name w:val="keyword2"/>
    <w:basedOn w:val="DefaultParagraphFont"/>
    <w:rsid w:val="00C91995"/>
    <w:rPr>
      <w:b/>
      <w:bCs/>
      <w:color w:val="006699"/>
      <w:bdr w:val="none" w:sz="0" w:space="0" w:color="auto" w:frame="1"/>
    </w:rPr>
  </w:style>
  <w:style w:type="character" w:customStyle="1" w:styleId="string2">
    <w:name w:val="string2"/>
    <w:basedOn w:val="DefaultParagraphFont"/>
    <w:rsid w:val="00C91995"/>
    <w:rPr>
      <w:color w:val="0000FF"/>
      <w:bdr w:val="none" w:sz="0" w:space="0" w:color="auto" w:frame="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071045">
      <w:bodyDiv w:val="1"/>
      <w:marLeft w:val="0"/>
      <w:marRight w:val="0"/>
      <w:marTop w:val="0"/>
      <w:marBottom w:val="0"/>
      <w:divBdr>
        <w:top w:val="none" w:sz="0" w:space="0" w:color="auto"/>
        <w:left w:val="none" w:sz="0" w:space="0" w:color="auto"/>
        <w:bottom w:val="none" w:sz="0" w:space="0" w:color="auto"/>
        <w:right w:val="none" w:sz="0" w:space="0" w:color="auto"/>
      </w:divBdr>
      <w:divsChild>
        <w:div w:id="1364281773">
          <w:marLeft w:val="0"/>
          <w:marRight w:val="0"/>
          <w:marTop w:val="0"/>
          <w:marBottom w:val="0"/>
          <w:divBdr>
            <w:top w:val="none" w:sz="0" w:space="0" w:color="auto"/>
            <w:left w:val="none" w:sz="0" w:space="0" w:color="auto"/>
            <w:bottom w:val="none" w:sz="0" w:space="0" w:color="auto"/>
            <w:right w:val="none" w:sz="0" w:space="0" w:color="auto"/>
          </w:divBdr>
        </w:div>
      </w:divsChild>
    </w:div>
    <w:div w:id="46103607">
      <w:bodyDiv w:val="1"/>
      <w:marLeft w:val="0"/>
      <w:marRight w:val="0"/>
      <w:marTop w:val="0"/>
      <w:marBottom w:val="0"/>
      <w:divBdr>
        <w:top w:val="none" w:sz="0" w:space="0" w:color="auto"/>
        <w:left w:val="none" w:sz="0" w:space="0" w:color="auto"/>
        <w:bottom w:val="none" w:sz="0" w:space="0" w:color="auto"/>
        <w:right w:val="none" w:sz="0" w:space="0" w:color="auto"/>
      </w:divBdr>
      <w:divsChild>
        <w:div w:id="306132198">
          <w:marLeft w:val="0"/>
          <w:marRight w:val="0"/>
          <w:marTop w:val="0"/>
          <w:marBottom w:val="0"/>
          <w:divBdr>
            <w:top w:val="none" w:sz="0" w:space="0" w:color="auto"/>
            <w:left w:val="none" w:sz="0" w:space="0" w:color="auto"/>
            <w:bottom w:val="none" w:sz="0" w:space="0" w:color="auto"/>
            <w:right w:val="none" w:sz="0" w:space="0" w:color="auto"/>
          </w:divBdr>
        </w:div>
      </w:divsChild>
    </w:div>
    <w:div w:id="84035317">
      <w:bodyDiv w:val="1"/>
      <w:marLeft w:val="0"/>
      <w:marRight w:val="0"/>
      <w:marTop w:val="0"/>
      <w:marBottom w:val="0"/>
      <w:divBdr>
        <w:top w:val="none" w:sz="0" w:space="0" w:color="auto"/>
        <w:left w:val="none" w:sz="0" w:space="0" w:color="auto"/>
        <w:bottom w:val="none" w:sz="0" w:space="0" w:color="auto"/>
        <w:right w:val="none" w:sz="0" w:space="0" w:color="auto"/>
      </w:divBdr>
      <w:divsChild>
        <w:div w:id="575436431">
          <w:marLeft w:val="0"/>
          <w:marRight w:val="0"/>
          <w:marTop w:val="0"/>
          <w:marBottom w:val="0"/>
          <w:divBdr>
            <w:top w:val="none" w:sz="0" w:space="0" w:color="auto"/>
            <w:left w:val="none" w:sz="0" w:space="0" w:color="auto"/>
            <w:bottom w:val="none" w:sz="0" w:space="0" w:color="auto"/>
            <w:right w:val="none" w:sz="0" w:space="0" w:color="auto"/>
          </w:divBdr>
        </w:div>
      </w:divsChild>
    </w:div>
    <w:div w:id="135608323">
      <w:bodyDiv w:val="1"/>
      <w:marLeft w:val="0"/>
      <w:marRight w:val="0"/>
      <w:marTop w:val="0"/>
      <w:marBottom w:val="0"/>
      <w:divBdr>
        <w:top w:val="none" w:sz="0" w:space="0" w:color="auto"/>
        <w:left w:val="none" w:sz="0" w:space="0" w:color="auto"/>
        <w:bottom w:val="none" w:sz="0" w:space="0" w:color="auto"/>
        <w:right w:val="none" w:sz="0" w:space="0" w:color="auto"/>
      </w:divBdr>
      <w:divsChild>
        <w:div w:id="323706727">
          <w:marLeft w:val="0"/>
          <w:marRight w:val="0"/>
          <w:marTop w:val="0"/>
          <w:marBottom w:val="0"/>
          <w:divBdr>
            <w:top w:val="none" w:sz="0" w:space="0" w:color="auto"/>
            <w:left w:val="none" w:sz="0" w:space="0" w:color="auto"/>
            <w:bottom w:val="none" w:sz="0" w:space="0" w:color="auto"/>
            <w:right w:val="none" w:sz="0" w:space="0" w:color="auto"/>
          </w:divBdr>
        </w:div>
      </w:divsChild>
    </w:div>
    <w:div w:id="164322159">
      <w:bodyDiv w:val="1"/>
      <w:marLeft w:val="0"/>
      <w:marRight w:val="0"/>
      <w:marTop w:val="0"/>
      <w:marBottom w:val="0"/>
      <w:divBdr>
        <w:top w:val="none" w:sz="0" w:space="0" w:color="auto"/>
        <w:left w:val="none" w:sz="0" w:space="0" w:color="auto"/>
        <w:bottom w:val="none" w:sz="0" w:space="0" w:color="auto"/>
        <w:right w:val="none" w:sz="0" w:space="0" w:color="auto"/>
      </w:divBdr>
      <w:divsChild>
        <w:div w:id="1668746905">
          <w:marLeft w:val="0"/>
          <w:marRight w:val="0"/>
          <w:marTop w:val="0"/>
          <w:marBottom w:val="0"/>
          <w:divBdr>
            <w:top w:val="none" w:sz="0" w:space="0" w:color="auto"/>
            <w:left w:val="none" w:sz="0" w:space="0" w:color="auto"/>
            <w:bottom w:val="none" w:sz="0" w:space="0" w:color="auto"/>
            <w:right w:val="none" w:sz="0" w:space="0" w:color="auto"/>
          </w:divBdr>
        </w:div>
      </w:divsChild>
    </w:div>
    <w:div w:id="166791585">
      <w:bodyDiv w:val="1"/>
      <w:marLeft w:val="0"/>
      <w:marRight w:val="0"/>
      <w:marTop w:val="0"/>
      <w:marBottom w:val="0"/>
      <w:divBdr>
        <w:top w:val="none" w:sz="0" w:space="0" w:color="auto"/>
        <w:left w:val="none" w:sz="0" w:space="0" w:color="auto"/>
        <w:bottom w:val="none" w:sz="0" w:space="0" w:color="auto"/>
        <w:right w:val="none" w:sz="0" w:space="0" w:color="auto"/>
      </w:divBdr>
    </w:div>
    <w:div w:id="291063665">
      <w:bodyDiv w:val="1"/>
      <w:marLeft w:val="0"/>
      <w:marRight w:val="0"/>
      <w:marTop w:val="0"/>
      <w:marBottom w:val="0"/>
      <w:divBdr>
        <w:top w:val="none" w:sz="0" w:space="0" w:color="auto"/>
        <w:left w:val="none" w:sz="0" w:space="0" w:color="auto"/>
        <w:bottom w:val="none" w:sz="0" w:space="0" w:color="auto"/>
        <w:right w:val="none" w:sz="0" w:space="0" w:color="auto"/>
      </w:divBdr>
      <w:divsChild>
        <w:div w:id="985819060">
          <w:marLeft w:val="0"/>
          <w:marRight w:val="0"/>
          <w:marTop w:val="0"/>
          <w:marBottom w:val="0"/>
          <w:divBdr>
            <w:top w:val="none" w:sz="0" w:space="0" w:color="auto"/>
            <w:left w:val="none" w:sz="0" w:space="0" w:color="auto"/>
            <w:bottom w:val="none" w:sz="0" w:space="0" w:color="auto"/>
            <w:right w:val="none" w:sz="0" w:space="0" w:color="auto"/>
          </w:divBdr>
        </w:div>
      </w:divsChild>
    </w:div>
    <w:div w:id="299041462">
      <w:bodyDiv w:val="1"/>
      <w:marLeft w:val="0"/>
      <w:marRight w:val="0"/>
      <w:marTop w:val="0"/>
      <w:marBottom w:val="0"/>
      <w:divBdr>
        <w:top w:val="none" w:sz="0" w:space="0" w:color="auto"/>
        <w:left w:val="none" w:sz="0" w:space="0" w:color="auto"/>
        <w:bottom w:val="none" w:sz="0" w:space="0" w:color="auto"/>
        <w:right w:val="none" w:sz="0" w:space="0" w:color="auto"/>
      </w:divBdr>
    </w:div>
    <w:div w:id="426466840">
      <w:bodyDiv w:val="1"/>
      <w:marLeft w:val="0"/>
      <w:marRight w:val="0"/>
      <w:marTop w:val="0"/>
      <w:marBottom w:val="0"/>
      <w:divBdr>
        <w:top w:val="none" w:sz="0" w:space="0" w:color="auto"/>
        <w:left w:val="none" w:sz="0" w:space="0" w:color="auto"/>
        <w:bottom w:val="none" w:sz="0" w:space="0" w:color="auto"/>
        <w:right w:val="none" w:sz="0" w:space="0" w:color="auto"/>
      </w:divBdr>
    </w:div>
    <w:div w:id="599532700">
      <w:bodyDiv w:val="1"/>
      <w:marLeft w:val="0"/>
      <w:marRight w:val="0"/>
      <w:marTop w:val="0"/>
      <w:marBottom w:val="0"/>
      <w:divBdr>
        <w:top w:val="none" w:sz="0" w:space="0" w:color="auto"/>
        <w:left w:val="none" w:sz="0" w:space="0" w:color="auto"/>
        <w:bottom w:val="none" w:sz="0" w:space="0" w:color="auto"/>
        <w:right w:val="none" w:sz="0" w:space="0" w:color="auto"/>
      </w:divBdr>
      <w:divsChild>
        <w:div w:id="1520200515">
          <w:marLeft w:val="0"/>
          <w:marRight w:val="0"/>
          <w:marTop w:val="0"/>
          <w:marBottom w:val="0"/>
          <w:divBdr>
            <w:top w:val="none" w:sz="0" w:space="0" w:color="auto"/>
            <w:left w:val="none" w:sz="0" w:space="0" w:color="auto"/>
            <w:bottom w:val="none" w:sz="0" w:space="0" w:color="auto"/>
            <w:right w:val="none" w:sz="0" w:space="0" w:color="auto"/>
          </w:divBdr>
        </w:div>
      </w:divsChild>
    </w:div>
    <w:div w:id="643046388">
      <w:bodyDiv w:val="1"/>
      <w:marLeft w:val="0"/>
      <w:marRight w:val="0"/>
      <w:marTop w:val="0"/>
      <w:marBottom w:val="0"/>
      <w:divBdr>
        <w:top w:val="none" w:sz="0" w:space="0" w:color="auto"/>
        <w:left w:val="none" w:sz="0" w:space="0" w:color="auto"/>
        <w:bottom w:val="none" w:sz="0" w:space="0" w:color="auto"/>
        <w:right w:val="none" w:sz="0" w:space="0" w:color="auto"/>
      </w:divBdr>
    </w:div>
    <w:div w:id="665863230">
      <w:bodyDiv w:val="1"/>
      <w:marLeft w:val="0"/>
      <w:marRight w:val="0"/>
      <w:marTop w:val="0"/>
      <w:marBottom w:val="0"/>
      <w:divBdr>
        <w:top w:val="none" w:sz="0" w:space="0" w:color="auto"/>
        <w:left w:val="none" w:sz="0" w:space="0" w:color="auto"/>
        <w:bottom w:val="none" w:sz="0" w:space="0" w:color="auto"/>
        <w:right w:val="none" w:sz="0" w:space="0" w:color="auto"/>
      </w:divBdr>
    </w:div>
    <w:div w:id="804589502">
      <w:bodyDiv w:val="1"/>
      <w:marLeft w:val="0"/>
      <w:marRight w:val="0"/>
      <w:marTop w:val="0"/>
      <w:marBottom w:val="0"/>
      <w:divBdr>
        <w:top w:val="none" w:sz="0" w:space="0" w:color="auto"/>
        <w:left w:val="none" w:sz="0" w:space="0" w:color="auto"/>
        <w:bottom w:val="none" w:sz="0" w:space="0" w:color="auto"/>
        <w:right w:val="none" w:sz="0" w:space="0" w:color="auto"/>
      </w:divBdr>
    </w:div>
    <w:div w:id="811480707">
      <w:bodyDiv w:val="1"/>
      <w:marLeft w:val="0"/>
      <w:marRight w:val="0"/>
      <w:marTop w:val="0"/>
      <w:marBottom w:val="0"/>
      <w:divBdr>
        <w:top w:val="none" w:sz="0" w:space="0" w:color="auto"/>
        <w:left w:val="none" w:sz="0" w:space="0" w:color="auto"/>
        <w:bottom w:val="none" w:sz="0" w:space="0" w:color="auto"/>
        <w:right w:val="none" w:sz="0" w:space="0" w:color="auto"/>
      </w:divBdr>
    </w:div>
    <w:div w:id="830368537">
      <w:bodyDiv w:val="1"/>
      <w:marLeft w:val="0"/>
      <w:marRight w:val="0"/>
      <w:marTop w:val="0"/>
      <w:marBottom w:val="0"/>
      <w:divBdr>
        <w:top w:val="none" w:sz="0" w:space="0" w:color="auto"/>
        <w:left w:val="none" w:sz="0" w:space="0" w:color="auto"/>
        <w:bottom w:val="none" w:sz="0" w:space="0" w:color="auto"/>
        <w:right w:val="none" w:sz="0" w:space="0" w:color="auto"/>
      </w:divBdr>
      <w:divsChild>
        <w:div w:id="1588615002">
          <w:marLeft w:val="0"/>
          <w:marRight w:val="0"/>
          <w:marTop w:val="0"/>
          <w:marBottom w:val="0"/>
          <w:divBdr>
            <w:top w:val="none" w:sz="0" w:space="0" w:color="auto"/>
            <w:left w:val="none" w:sz="0" w:space="0" w:color="auto"/>
            <w:bottom w:val="none" w:sz="0" w:space="0" w:color="auto"/>
            <w:right w:val="none" w:sz="0" w:space="0" w:color="auto"/>
          </w:divBdr>
        </w:div>
      </w:divsChild>
    </w:div>
    <w:div w:id="1019695689">
      <w:bodyDiv w:val="1"/>
      <w:marLeft w:val="0"/>
      <w:marRight w:val="0"/>
      <w:marTop w:val="0"/>
      <w:marBottom w:val="0"/>
      <w:divBdr>
        <w:top w:val="none" w:sz="0" w:space="0" w:color="auto"/>
        <w:left w:val="none" w:sz="0" w:space="0" w:color="auto"/>
        <w:bottom w:val="none" w:sz="0" w:space="0" w:color="auto"/>
        <w:right w:val="none" w:sz="0" w:space="0" w:color="auto"/>
      </w:divBdr>
      <w:divsChild>
        <w:div w:id="1495486047">
          <w:marLeft w:val="0"/>
          <w:marRight w:val="0"/>
          <w:marTop w:val="0"/>
          <w:marBottom w:val="0"/>
          <w:divBdr>
            <w:top w:val="none" w:sz="0" w:space="0" w:color="auto"/>
            <w:left w:val="none" w:sz="0" w:space="0" w:color="auto"/>
            <w:bottom w:val="none" w:sz="0" w:space="0" w:color="auto"/>
            <w:right w:val="none" w:sz="0" w:space="0" w:color="auto"/>
          </w:divBdr>
        </w:div>
      </w:divsChild>
    </w:div>
    <w:div w:id="1053894904">
      <w:bodyDiv w:val="1"/>
      <w:marLeft w:val="0"/>
      <w:marRight w:val="0"/>
      <w:marTop w:val="0"/>
      <w:marBottom w:val="0"/>
      <w:divBdr>
        <w:top w:val="none" w:sz="0" w:space="0" w:color="auto"/>
        <w:left w:val="none" w:sz="0" w:space="0" w:color="auto"/>
        <w:bottom w:val="none" w:sz="0" w:space="0" w:color="auto"/>
        <w:right w:val="none" w:sz="0" w:space="0" w:color="auto"/>
      </w:divBdr>
      <w:divsChild>
        <w:div w:id="576940768">
          <w:marLeft w:val="0"/>
          <w:marRight w:val="0"/>
          <w:marTop w:val="0"/>
          <w:marBottom w:val="0"/>
          <w:divBdr>
            <w:top w:val="none" w:sz="0" w:space="0" w:color="auto"/>
            <w:left w:val="none" w:sz="0" w:space="0" w:color="auto"/>
            <w:bottom w:val="none" w:sz="0" w:space="0" w:color="auto"/>
            <w:right w:val="none" w:sz="0" w:space="0" w:color="auto"/>
          </w:divBdr>
        </w:div>
      </w:divsChild>
    </w:div>
    <w:div w:id="1058669961">
      <w:bodyDiv w:val="1"/>
      <w:marLeft w:val="0"/>
      <w:marRight w:val="0"/>
      <w:marTop w:val="0"/>
      <w:marBottom w:val="0"/>
      <w:divBdr>
        <w:top w:val="none" w:sz="0" w:space="0" w:color="auto"/>
        <w:left w:val="none" w:sz="0" w:space="0" w:color="auto"/>
        <w:bottom w:val="none" w:sz="0" w:space="0" w:color="auto"/>
        <w:right w:val="none" w:sz="0" w:space="0" w:color="auto"/>
      </w:divBdr>
    </w:div>
    <w:div w:id="1098672065">
      <w:bodyDiv w:val="1"/>
      <w:marLeft w:val="0"/>
      <w:marRight w:val="0"/>
      <w:marTop w:val="0"/>
      <w:marBottom w:val="0"/>
      <w:divBdr>
        <w:top w:val="none" w:sz="0" w:space="0" w:color="auto"/>
        <w:left w:val="none" w:sz="0" w:space="0" w:color="auto"/>
        <w:bottom w:val="none" w:sz="0" w:space="0" w:color="auto"/>
        <w:right w:val="none" w:sz="0" w:space="0" w:color="auto"/>
      </w:divBdr>
    </w:div>
    <w:div w:id="1213615999">
      <w:bodyDiv w:val="1"/>
      <w:marLeft w:val="0"/>
      <w:marRight w:val="0"/>
      <w:marTop w:val="0"/>
      <w:marBottom w:val="0"/>
      <w:divBdr>
        <w:top w:val="none" w:sz="0" w:space="0" w:color="auto"/>
        <w:left w:val="none" w:sz="0" w:space="0" w:color="auto"/>
        <w:bottom w:val="none" w:sz="0" w:space="0" w:color="auto"/>
        <w:right w:val="none" w:sz="0" w:space="0" w:color="auto"/>
      </w:divBdr>
      <w:divsChild>
        <w:div w:id="1496335567">
          <w:marLeft w:val="0"/>
          <w:marRight w:val="0"/>
          <w:marTop w:val="0"/>
          <w:marBottom w:val="0"/>
          <w:divBdr>
            <w:top w:val="none" w:sz="0" w:space="0" w:color="auto"/>
            <w:left w:val="none" w:sz="0" w:space="0" w:color="auto"/>
            <w:bottom w:val="none" w:sz="0" w:space="0" w:color="auto"/>
            <w:right w:val="none" w:sz="0" w:space="0" w:color="auto"/>
          </w:divBdr>
        </w:div>
      </w:divsChild>
    </w:div>
    <w:div w:id="1294093828">
      <w:bodyDiv w:val="1"/>
      <w:marLeft w:val="0"/>
      <w:marRight w:val="0"/>
      <w:marTop w:val="0"/>
      <w:marBottom w:val="0"/>
      <w:divBdr>
        <w:top w:val="none" w:sz="0" w:space="0" w:color="auto"/>
        <w:left w:val="none" w:sz="0" w:space="0" w:color="auto"/>
        <w:bottom w:val="none" w:sz="0" w:space="0" w:color="auto"/>
        <w:right w:val="none" w:sz="0" w:space="0" w:color="auto"/>
      </w:divBdr>
    </w:div>
    <w:div w:id="1300459950">
      <w:bodyDiv w:val="1"/>
      <w:marLeft w:val="0"/>
      <w:marRight w:val="0"/>
      <w:marTop w:val="0"/>
      <w:marBottom w:val="0"/>
      <w:divBdr>
        <w:top w:val="none" w:sz="0" w:space="0" w:color="auto"/>
        <w:left w:val="none" w:sz="0" w:space="0" w:color="auto"/>
        <w:bottom w:val="none" w:sz="0" w:space="0" w:color="auto"/>
        <w:right w:val="none" w:sz="0" w:space="0" w:color="auto"/>
      </w:divBdr>
    </w:div>
    <w:div w:id="1439567142">
      <w:bodyDiv w:val="1"/>
      <w:marLeft w:val="0"/>
      <w:marRight w:val="0"/>
      <w:marTop w:val="0"/>
      <w:marBottom w:val="0"/>
      <w:divBdr>
        <w:top w:val="none" w:sz="0" w:space="0" w:color="auto"/>
        <w:left w:val="none" w:sz="0" w:space="0" w:color="auto"/>
        <w:bottom w:val="none" w:sz="0" w:space="0" w:color="auto"/>
        <w:right w:val="none" w:sz="0" w:space="0" w:color="auto"/>
      </w:divBdr>
      <w:divsChild>
        <w:div w:id="1684551039">
          <w:marLeft w:val="0"/>
          <w:marRight w:val="0"/>
          <w:marTop w:val="0"/>
          <w:marBottom w:val="0"/>
          <w:divBdr>
            <w:top w:val="none" w:sz="0" w:space="0" w:color="auto"/>
            <w:left w:val="none" w:sz="0" w:space="0" w:color="auto"/>
            <w:bottom w:val="none" w:sz="0" w:space="0" w:color="auto"/>
            <w:right w:val="none" w:sz="0" w:space="0" w:color="auto"/>
          </w:divBdr>
        </w:div>
      </w:divsChild>
    </w:div>
    <w:div w:id="1611278176">
      <w:bodyDiv w:val="1"/>
      <w:marLeft w:val="0"/>
      <w:marRight w:val="0"/>
      <w:marTop w:val="0"/>
      <w:marBottom w:val="0"/>
      <w:divBdr>
        <w:top w:val="none" w:sz="0" w:space="0" w:color="auto"/>
        <w:left w:val="none" w:sz="0" w:space="0" w:color="auto"/>
        <w:bottom w:val="none" w:sz="0" w:space="0" w:color="auto"/>
        <w:right w:val="none" w:sz="0" w:space="0" w:color="auto"/>
      </w:divBdr>
      <w:divsChild>
        <w:div w:id="1740442213">
          <w:marLeft w:val="0"/>
          <w:marRight w:val="0"/>
          <w:marTop w:val="0"/>
          <w:marBottom w:val="0"/>
          <w:divBdr>
            <w:top w:val="none" w:sz="0" w:space="0" w:color="auto"/>
            <w:left w:val="none" w:sz="0" w:space="0" w:color="auto"/>
            <w:bottom w:val="none" w:sz="0" w:space="0" w:color="auto"/>
            <w:right w:val="none" w:sz="0" w:space="0" w:color="auto"/>
          </w:divBdr>
        </w:div>
      </w:divsChild>
    </w:div>
    <w:div w:id="1775203025">
      <w:bodyDiv w:val="1"/>
      <w:marLeft w:val="0"/>
      <w:marRight w:val="0"/>
      <w:marTop w:val="0"/>
      <w:marBottom w:val="0"/>
      <w:divBdr>
        <w:top w:val="none" w:sz="0" w:space="0" w:color="auto"/>
        <w:left w:val="none" w:sz="0" w:space="0" w:color="auto"/>
        <w:bottom w:val="none" w:sz="0" w:space="0" w:color="auto"/>
        <w:right w:val="none" w:sz="0" w:space="0" w:color="auto"/>
      </w:divBdr>
    </w:div>
    <w:div w:id="1884101647">
      <w:bodyDiv w:val="1"/>
      <w:marLeft w:val="0"/>
      <w:marRight w:val="0"/>
      <w:marTop w:val="0"/>
      <w:marBottom w:val="0"/>
      <w:divBdr>
        <w:top w:val="none" w:sz="0" w:space="0" w:color="auto"/>
        <w:left w:val="none" w:sz="0" w:space="0" w:color="auto"/>
        <w:bottom w:val="none" w:sz="0" w:space="0" w:color="auto"/>
        <w:right w:val="none" w:sz="0" w:space="0" w:color="auto"/>
      </w:divBdr>
      <w:divsChild>
        <w:div w:id="734818665">
          <w:marLeft w:val="0"/>
          <w:marRight w:val="0"/>
          <w:marTop w:val="0"/>
          <w:marBottom w:val="0"/>
          <w:divBdr>
            <w:top w:val="none" w:sz="0" w:space="0" w:color="auto"/>
            <w:left w:val="none" w:sz="0" w:space="0" w:color="auto"/>
            <w:bottom w:val="none" w:sz="0" w:space="0" w:color="auto"/>
            <w:right w:val="none" w:sz="0" w:space="0" w:color="auto"/>
          </w:divBdr>
        </w:div>
      </w:divsChild>
    </w:div>
    <w:div w:id="1885753379">
      <w:bodyDiv w:val="1"/>
      <w:marLeft w:val="0"/>
      <w:marRight w:val="0"/>
      <w:marTop w:val="0"/>
      <w:marBottom w:val="0"/>
      <w:divBdr>
        <w:top w:val="none" w:sz="0" w:space="0" w:color="auto"/>
        <w:left w:val="none" w:sz="0" w:space="0" w:color="auto"/>
        <w:bottom w:val="none" w:sz="0" w:space="0" w:color="auto"/>
        <w:right w:val="none" w:sz="0" w:space="0" w:color="auto"/>
      </w:divBdr>
    </w:div>
    <w:div w:id="1982151843">
      <w:bodyDiv w:val="1"/>
      <w:marLeft w:val="0"/>
      <w:marRight w:val="0"/>
      <w:marTop w:val="0"/>
      <w:marBottom w:val="0"/>
      <w:divBdr>
        <w:top w:val="none" w:sz="0" w:space="0" w:color="auto"/>
        <w:left w:val="none" w:sz="0" w:space="0" w:color="auto"/>
        <w:bottom w:val="none" w:sz="0" w:space="0" w:color="auto"/>
        <w:right w:val="none" w:sz="0" w:space="0" w:color="auto"/>
      </w:divBdr>
    </w:div>
    <w:div w:id="1993293240">
      <w:bodyDiv w:val="1"/>
      <w:marLeft w:val="0"/>
      <w:marRight w:val="0"/>
      <w:marTop w:val="0"/>
      <w:marBottom w:val="0"/>
      <w:divBdr>
        <w:top w:val="none" w:sz="0" w:space="0" w:color="auto"/>
        <w:left w:val="none" w:sz="0" w:space="0" w:color="auto"/>
        <w:bottom w:val="none" w:sz="0" w:space="0" w:color="auto"/>
        <w:right w:val="none" w:sz="0" w:space="0" w:color="auto"/>
      </w:divBdr>
    </w:div>
    <w:div w:id="2004509054">
      <w:bodyDiv w:val="1"/>
      <w:marLeft w:val="0"/>
      <w:marRight w:val="0"/>
      <w:marTop w:val="0"/>
      <w:marBottom w:val="0"/>
      <w:divBdr>
        <w:top w:val="none" w:sz="0" w:space="0" w:color="auto"/>
        <w:left w:val="none" w:sz="0" w:space="0" w:color="auto"/>
        <w:bottom w:val="none" w:sz="0" w:space="0" w:color="auto"/>
        <w:right w:val="none" w:sz="0" w:space="0" w:color="auto"/>
      </w:divBdr>
    </w:div>
    <w:div w:id="2059014537">
      <w:bodyDiv w:val="1"/>
      <w:marLeft w:val="0"/>
      <w:marRight w:val="0"/>
      <w:marTop w:val="0"/>
      <w:marBottom w:val="0"/>
      <w:divBdr>
        <w:top w:val="none" w:sz="0" w:space="0" w:color="auto"/>
        <w:left w:val="none" w:sz="0" w:space="0" w:color="auto"/>
        <w:bottom w:val="none" w:sz="0" w:space="0" w:color="auto"/>
        <w:right w:val="none" w:sz="0" w:space="0" w:color="auto"/>
      </w:divBdr>
    </w:div>
    <w:div w:id="2112779362">
      <w:bodyDiv w:val="1"/>
      <w:marLeft w:val="0"/>
      <w:marRight w:val="0"/>
      <w:marTop w:val="0"/>
      <w:marBottom w:val="0"/>
      <w:divBdr>
        <w:top w:val="none" w:sz="0" w:space="0" w:color="auto"/>
        <w:left w:val="none" w:sz="0" w:space="0" w:color="auto"/>
        <w:bottom w:val="none" w:sz="0" w:space="0" w:color="auto"/>
        <w:right w:val="none" w:sz="0" w:space="0" w:color="auto"/>
      </w:divBdr>
    </w:div>
    <w:div w:id="2126579312">
      <w:bodyDiv w:val="1"/>
      <w:marLeft w:val="0"/>
      <w:marRight w:val="0"/>
      <w:marTop w:val="0"/>
      <w:marBottom w:val="0"/>
      <w:divBdr>
        <w:top w:val="none" w:sz="0" w:space="0" w:color="auto"/>
        <w:left w:val="none" w:sz="0" w:space="0" w:color="auto"/>
        <w:bottom w:val="none" w:sz="0" w:space="0" w:color="auto"/>
        <w:right w:val="none" w:sz="0" w:space="0" w:color="auto"/>
      </w:divBdr>
      <w:divsChild>
        <w:div w:id="61957990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1"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9EEDC6F-0EAE-494A-8EA4-735595249B0C}">
  <we:reference id="wa104379501" version="1.0.0.0" store="en-US" storeType="OMEX"/>
  <we:alternateReferences>
    <we:reference id="WA104379501" version="1.0.0.0" store="WA10437950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CBa18</b:Tag>
    <b:SourceType>DocumentFromInternetSite</b:SourceType>
    <b:Guid>{90BEBA85-EF3B-4F54-970E-BF9BFD836E23}</b:Guid>
    <b:Title>C++ Basic Input/Output</b:Title>
    <b:Year>2018</b:Year>
    <b:Month>09</b:Month>
    <b:Day>10</b:Day>
    <b:InternetSiteTitle>C++ Basic Input/Output</b:InternetSiteTitle>
    <b:URL>https://www.tutorialspoint.com/cplusplus/cpp_basic_input_output.htm</b:URL>
    <b:RefOrder>1</b:RefOrder>
  </b:Source>
  <b:Source>
    <b:Tag>Und18</b:Tag>
    <b:SourceType>DocumentFromInternetSite</b:SourceType>
    <b:Guid>{C719A1B6-DEAA-4771-B47E-98E0AB0C1223}</b:Guid>
    <b:Title>Understand C++ function with examples</b:Title>
    <b:InternetSiteTitle>Understand C++ function with examples</b:InternetSiteTitle>
    <b:Year>2018</b:Year>
    <b:Month>09</b:Month>
    <b:Day>09</b:Day>
    <b:URL>https://www.programiz.com/cpp-programming/function</b:URL>
    <b:RefOrder>2</b:RefOrder>
  </b:Source>
  <b:Source>
    <b:Tag>ЖПү08</b:Tag>
    <b:SourceType>Book</b:SourceType>
    <b:Guid>{CCDC6070-3C6E-4CEC-A4F4-110DD41A0053}</b:Guid>
    <b:Author>
      <b:Author>
        <b:NameList>
          <b:Person>
            <b:Last>Ж.Пүрэв</b:Last>
          </b:Person>
        </b:NameList>
      </b:Author>
    </b:Author>
    <b:Title>Объект хандлагат технологийн С++ програмчлал</b:Title>
    <b:Year>2008</b:Year>
    <b:City>Улаанбаатар</b:City>
    <b:RefOrder>3</b:RefOrder>
  </b:Source>
</b:Sources>
</file>

<file path=customXml/itemProps1.xml><?xml version="1.0" encoding="utf-8"?>
<ds:datastoreItem xmlns:ds="http://schemas.openxmlformats.org/officeDocument/2006/customXml" ds:itemID="{BC87F6F7-E875-4468-8B2A-62285A0670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14</Pages>
  <Words>4193</Words>
  <Characters>23904</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 l.</dc:creator>
  <dc:description/>
  <cp:lastModifiedBy>Bid nar</cp:lastModifiedBy>
  <cp:revision>12</cp:revision>
  <dcterms:created xsi:type="dcterms:W3CDTF">2018-09-13T15:06:00Z</dcterms:created>
  <dcterms:modified xsi:type="dcterms:W3CDTF">2018-09-13T16:54:00Z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